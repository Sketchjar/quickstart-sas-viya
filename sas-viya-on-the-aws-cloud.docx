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DC0DEA" w14:textId="77777777" w:rsidR="00B0118C" w:rsidRDefault="001F2E4D" w:rsidP="001F2E4D">
      <w:pPr>
        <w:pStyle w:val="DocumentTitle"/>
        <w:spacing w:before="0" w:line="240" w:lineRule="auto"/>
        <w:jc w:val="left"/>
      </w:pPr>
      <w:r>
        <w:t xml:space="preserve">SAS </w:t>
      </w:r>
      <w:proofErr w:type="spellStart"/>
      <w:r w:rsidR="00446364">
        <w:t>Viya</w:t>
      </w:r>
      <w:proofErr w:type="spellEnd"/>
      <w:r w:rsidR="00F12F43">
        <w:t xml:space="preserve"> on the AWS Cloud</w:t>
      </w:r>
    </w:p>
    <w:p w14:paraId="660E8CB1" w14:textId="77777777" w:rsidR="008A3591" w:rsidRDefault="003612CA" w:rsidP="003612CA">
      <w:pPr>
        <w:pStyle w:val="DocumentSubtitle"/>
      </w:pPr>
      <w:r>
        <w:t>Quick Start Reference Deployment</w:t>
      </w:r>
    </w:p>
    <w:p w14:paraId="57385577" w14:textId="7B237854" w:rsidR="00530EDD" w:rsidRPr="00807635" w:rsidRDefault="004E122A" w:rsidP="00530EDD">
      <w:pPr>
        <w:pStyle w:val="Date"/>
      </w:pPr>
      <w:r>
        <w:t>May</w:t>
      </w:r>
      <w:r w:rsidR="00C75FFD">
        <w:t xml:space="preserve"> 201</w:t>
      </w:r>
      <w:r>
        <w:t>8</w:t>
      </w:r>
      <w:r w:rsidR="00530EDD">
        <w:br/>
      </w:r>
      <w:r w:rsidR="000D578C">
        <w:rPr>
          <w:color w:val="20201F"/>
        </w:rPr>
        <w:t xml:space="preserve">Last update: </w:t>
      </w:r>
      <w:ins w:id="0" w:author="Penny Downey" w:date="2019-05-10T11:46:00Z">
        <w:r w:rsidR="51603F17">
          <w:rPr>
            <w:color w:val="20201F"/>
          </w:rPr>
          <w:t>May</w:t>
        </w:r>
      </w:ins>
      <w:del w:id="1" w:author="Penny Downey" w:date="2019-05-10T11:46:00Z">
        <w:r w:rsidR="00E9158D" w:rsidDel="51603F17">
          <w:rPr>
            <w:color w:val="20201F"/>
          </w:rPr>
          <w:delText>April</w:delText>
        </w:r>
      </w:del>
      <w:r w:rsidR="00530EDD">
        <w:rPr>
          <w:color w:val="20201F"/>
        </w:rPr>
        <w:t xml:space="preserve"> 201</w:t>
      </w:r>
      <w:r w:rsidR="00E9158D">
        <w:rPr>
          <w:color w:val="20201F"/>
        </w:rPr>
        <w:t>9</w:t>
      </w:r>
      <w:r w:rsidR="00530EDD">
        <w:rPr>
          <w:color w:val="20201F"/>
        </w:rPr>
        <w:t xml:space="preserve"> (</w:t>
      </w:r>
      <w:hyperlink w:anchor="_Document_Revisions" w:history="1">
        <w:r w:rsidR="00530EDD" w:rsidRPr="00822768">
          <w:rPr>
            <w:rStyle w:val="Hyperlink"/>
          </w:rPr>
          <w:t>revisions</w:t>
        </w:r>
      </w:hyperlink>
      <w:r w:rsidR="00530EDD">
        <w:rPr>
          <w:color w:val="20201F"/>
        </w:rPr>
        <w:t>)</w:t>
      </w:r>
      <w:r w:rsidR="00530EDD">
        <w:t xml:space="preserve"> </w:t>
      </w:r>
    </w:p>
    <w:p w14:paraId="2733970A" w14:textId="77777777" w:rsidR="00F96DA4" w:rsidRPr="00C52674" w:rsidRDefault="00BB674F" w:rsidP="00F96DA4">
      <w:pPr>
        <w:spacing w:after="60"/>
        <w:jc w:val="center"/>
        <w:rPr>
          <w:i/>
        </w:rPr>
      </w:pPr>
      <w:r w:rsidRPr="00BB674F">
        <w:rPr>
          <w:i/>
        </w:rPr>
        <w:t>SAS Institute</w:t>
      </w:r>
    </w:p>
    <w:p w14:paraId="01362830" w14:textId="77777777" w:rsidR="00BC4504" w:rsidRPr="00BC4504" w:rsidRDefault="00BC4504" w:rsidP="00BC4504">
      <w:pPr>
        <w:jc w:val="center"/>
        <w:rPr>
          <w:i/>
        </w:rPr>
      </w:pPr>
      <w:r w:rsidRPr="00BC4504">
        <w:rPr>
          <w:i/>
        </w:rPr>
        <w:t>AWS Quick Start Reference Team</w:t>
      </w:r>
    </w:p>
    <w:sdt>
      <w:sdtPr>
        <w:rPr>
          <w:rFonts w:ascii="Georgia" w:hAnsi="Georgia" w:eastAsia="Times New Roman" w:cs="Times New Roman"/>
          <w:b w:val="0"/>
          <w:bCs w:val="0"/>
          <w:color w:val="212120"/>
          <w:kern w:val="28"/>
          <w:sz w:val="24"/>
          <w:szCs w:val="24"/>
          <w:lang w:eastAsia="en-US"/>
        </w:rPr>
        <w:id w:val="-1045134127"/>
        <w:docPartObj>
          <w:docPartGallery w:val="Table of Contents"/>
          <w:docPartUnique/>
        </w:docPartObj>
      </w:sdtPr>
      <w:sdtEndPr>
        <w:rPr>
          <w:noProof/>
        </w:rPr>
      </w:sdtEndPr>
      <w:sdtContent>
        <w:p w14:paraId="15B06CD7" w14:textId="77777777" w:rsidR="000E0C7D" w:rsidRDefault="000E0C7D">
          <w:pPr>
            <w:pStyle w:val="TOCHeading"/>
          </w:pPr>
          <w:r>
            <w:t>Contents</w:t>
          </w:r>
        </w:p>
        <w:p w14:paraId="2C4C3ED0" w14:textId="77777777" w:rsidR="00C640EF" w:rsidRDefault="000E0C7D">
          <w:pPr>
            <w:pStyle w:val="TOC2"/>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6910112" w:history="1">
            <w:r w:rsidR="00C640EF" w:rsidRPr="008F0102">
              <w:rPr>
                <w:rStyle w:val="Hyperlink"/>
                <w:noProof/>
              </w:rPr>
              <w:t>Overview</w:t>
            </w:r>
            <w:r w:rsidR="00C640EF">
              <w:rPr>
                <w:noProof/>
                <w:webHidden/>
              </w:rPr>
              <w:tab/>
            </w:r>
            <w:r w:rsidR="00C640EF">
              <w:rPr>
                <w:noProof/>
                <w:webHidden/>
              </w:rPr>
              <w:fldChar w:fldCharType="begin"/>
            </w:r>
            <w:r w:rsidR="00C640EF">
              <w:rPr>
                <w:noProof/>
                <w:webHidden/>
              </w:rPr>
              <w:instrText xml:space="preserve"> PAGEREF _Toc6910112 \h </w:instrText>
            </w:r>
            <w:r w:rsidR="00C640EF">
              <w:rPr>
                <w:noProof/>
                <w:webHidden/>
              </w:rPr>
            </w:r>
            <w:r w:rsidR="00C640EF">
              <w:rPr>
                <w:noProof/>
                <w:webHidden/>
              </w:rPr>
              <w:fldChar w:fldCharType="separate"/>
            </w:r>
            <w:r w:rsidR="00991329">
              <w:rPr>
                <w:noProof/>
                <w:webHidden/>
              </w:rPr>
              <w:t>2</w:t>
            </w:r>
            <w:r w:rsidR="00C640EF">
              <w:rPr>
                <w:noProof/>
                <w:webHidden/>
              </w:rPr>
              <w:fldChar w:fldCharType="end"/>
            </w:r>
          </w:hyperlink>
        </w:p>
        <w:p w14:paraId="04127437" w14:textId="77777777" w:rsidR="00C640EF" w:rsidRDefault="00F14038">
          <w:pPr>
            <w:pStyle w:val="TOC3"/>
            <w:rPr>
              <w:rFonts w:asciiTheme="minorHAnsi" w:eastAsiaTheme="minorEastAsia" w:hAnsiTheme="minorHAnsi" w:cstheme="minorBidi"/>
              <w:noProof/>
              <w:sz w:val="22"/>
            </w:rPr>
          </w:pPr>
          <w:hyperlink w:anchor="_Toc6910113" w:history="1">
            <w:r w:rsidR="00C640EF" w:rsidRPr="008F0102">
              <w:rPr>
                <w:rStyle w:val="Hyperlink"/>
                <w:noProof/>
              </w:rPr>
              <w:t>SAS Viya on AWS</w:t>
            </w:r>
            <w:r w:rsidR="00C640EF">
              <w:rPr>
                <w:noProof/>
                <w:webHidden/>
              </w:rPr>
              <w:tab/>
            </w:r>
            <w:r w:rsidR="00C640EF">
              <w:rPr>
                <w:noProof/>
                <w:webHidden/>
              </w:rPr>
              <w:fldChar w:fldCharType="begin"/>
            </w:r>
            <w:r w:rsidR="00C640EF">
              <w:rPr>
                <w:noProof/>
                <w:webHidden/>
              </w:rPr>
              <w:instrText xml:space="preserve"> PAGEREF _Toc6910113 \h </w:instrText>
            </w:r>
            <w:r w:rsidR="00C640EF">
              <w:rPr>
                <w:noProof/>
                <w:webHidden/>
              </w:rPr>
            </w:r>
            <w:r w:rsidR="00C640EF">
              <w:rPr>
                <w:noProof/>
                <w:webHidden/>
              </w:rPr>
              <w:fldChar w:fldCharType="separate"/>
            </w:r>
            <w:r w:rsidR="00991329">
              <w:rPr>
                <w:noProof/>
                <w:webHidden/>
              </w:rPr>
              <w:t>3</w:t>
            </w:r>
            <w:r w:rsidR="00C640EF">
              <w:rPr>
                <w:noProof/>
                <w:webHidden/>
              </w:rPr>
              <w:fldChar w:fldCharType="end"/>
            </w:r>
          </w:hyperlink>
        </w:p>
        <w:p w14:paraId="5301181E" w14:textId="77777777" w:rsidR="00C640EF" w:rsidRDefault="00F14038">
          <w:pPr>
            <w:pStyle w:val="TOC3"/>
            <w:rPr>
              <w:rFonts w:asciiTheme="minorHAnsi" w:eastAsiaTheme="minorEastAsia" w:hAnsiTheme="minorHAnsi" w:cstheme="minorBidi"/>
              <w:noProof/>
              <w:sz w:val="22"/>
            </w:rPr>
          </w:pPr>
          <w:hyperlink w:anchor="_Toc6910114" w:history="1">
            <w:r w:rsidR="00C640EF" w:rsidRPr="008F0102">
              <w:rPr>
                <w:rStyle w:val="Hyperlink"/>
                <w:noProof/>
              </w:rPr>
              <w:t>Costs and Licenses</w:t>
            </w:r>
            <w:r w:rsidR="00C640EF">
              <w:rPr>
                <w:noProof/>
                <w:webHidden/>
              </w:rPr>
              <w:tab/>
            </w:r>
            <w:r w:rsidR="00C640EF">
              <w:rPr>
                <w:noProof/>
                <w:webHidden/>
              </w:rPr>
              <w:fldChar w:fldCharType="begin"/>
            </w:r>
            <w:r w:rsidR="00C640EF">
              <w:rPr>
                <w:noProof/>
                <w:webHidden/>
              </w:rPr>
              <w:instrText xml:space="preserve"> PAGEREF _Toc6910114 \h </w:instrText>
            </w:r>
            <w:r w:rsidR="00C640EF">
              <w:rPr>
                <w:noProof/>
                <w:webHidden/>
              </w:rPr>
            </w:r>
            <w:r w:rsidR="00C640EF">
              <w:rPr>
                <w:noProof/>
                <w:webHidden/>
              </w:rPr>
              <w:fldChar w:fldCharType="separate"/>
            </w:r>
            <w:r w:rsidR="00991329">
              <w:rPr>
                <w:noProof/>
                <w:webHidden/>
              </w:rPr>
              <w:t>3</w:t>
            </w:r>
            <w:r w:rsidR="00C640EF">
              <w:rPr>
                <w:noProof/>
                <w:webHidden/>
              </w:rPr>
              <w:fldChar w:fldCharType="end"/>
            </w:r>
          </w:hyperlink>
        </w:p>
        <w:p w14:paraId="6C070695" w14:textId="77777777" w:rsidR="00C640EF" w:rsidRDefault="00F14038">
          <w:pPr>
            <w:pStyle w:val="TOC2"/>
            <w:rPr>
              <w:rFonts w:asciiTheme="minorHAnsi" w:eastAsiaTheme="minorEastAsia" w:hAnsiTheme="minorHAnsi" w:cstheme="minorBidi"/>
              <w:noProof/>
              <w:sz w:val="22"/>
            </w:rPr>
          </w:pPr>
          <w:hyperlink w:anchor="_Toc6910115" w:history="1">
            <w:r w:rsidR="00C640EF" w:rsidRPr="008F0102">
              <w:rPr>
                <w:rStyle w:val="Hyperlink"/>
                <w:noProof/>
              </w:rPr>
              <w:t>Architecture</w:t>
            </w:r>
            <w:r w:rsidR="00C640EF">
              <w:rPr>
                <w:noProof/>
                <w:webHidden/>
              </w:rPr>
              <w:tab/>
            </w:r>
            <w:r w:rsidR="00C640EF">
              <w:rPr>
                <w:noProof/>
                <w:webHidden/>
              </w:rPr>
              <w:fldChar w:fldCharType="begin"/>
            </w:r>
            <w:r w:rsidR="00C640EF">
              <w:rPr>
                <w:noProof/>
                <w:webHidden/>
              </w:rPr>
              <w:instrText xml:space="preserve"> PAGEREF _Toc6910115 \h </w:instrText>
            </w:r>
            <w:r w:rsidR="00C640EF">
              <w:rPr>
                <w:noProof/>
                <w:webHidden/>
              </w:rPr>
            </w:r>
            <w:r w:rsidR="00C640EF">
              <w:rPr>
                <w:noProof/>
                <w:webHidden/>
              </w:rPr>
              <w:fldChar w:fldCharType="separate"/>
            </w:r>
            <w:r w:rsidR="00991329">
              <w:rPr>
                <w:noProof/>
                <w:webHidden/>
              </w:rPr>
              <w:t>5</w:t>
            </w:r>
            <w:r w:rsidR="00C640EF">
              <w:rPr>
                <w:noProof/>
                <w:webHidden/>
              </w:rPr>
              <w:fldChar w:fldCharType="end"/>
            </w:r>
          </w:hyperlink>
        </w:p>
        <w:p w14:paraId="649475D1" w14:textId="77777777" w:rsidR="00C640EF" w:rsidRDefault="00F14038">
          <w:pPr>
            <w:pStyle w:val="TOC2"/>
            <w:rPr>
              <w:rFonts w:asciiTheme="minorHAnsi" w:eastAsiaTheme="minorEastAsia" w:hAnsiTheme="minorHAnsi" w:cstheme="minorBidi"/>
              <w:noProof/>
              <w:sz w:val="22"/>
            </w:rPr>
          </w:pPr>
          <w:hyperlink w:anchor="_Toc6910116" w:history="1">
            <w:r w:rsidR="00C640EF" w:rsidRPr="008F0102">
              <w:rPr>
                <w:rStyle w:val="Hyperlink"/>
                <w:noProof/>
              </w:rPr>
              <w:t>Prerequisites</w:t>
            </w:r>
            <w:r w:rsidR="00C640EF">
              <w:rPr>
                <w:noProof/>
                <w:webHidden/>
              </w:rPr>
              <w:tab/>
            </w:r>
            <w:r w:rsidR="00C640EF">
              <w:rPr>
                <w:noProof/>
                <w:webHidden/>
              </w:rPr>
              <w:fldChar w:fldCharType="begin"/>
            </w:r>
            <w:r w:rsidR="00C640EF">
              <w:rPr>
                <w:noProof/>
                <w:webHidden/>
              </w:rPr>
              <w:instrText xml:space="preserve"> PAGEREF _Toc6910116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2E78BE26" w14:textId="77777777" w:rsidR="00C640EF" w:rsidRDefault="00F14038">
          <w:pPr>
            <w:pStyle w:val="TOC3"/>
            <w:rPr>
              <w:rFonts w:asciiTheme="minorHAnsi" w:eastAsiaTheme="minorEastAsia" w:hAnsiTheme="minorHAnsi" w:cstheme="minorBidi"/>
              <w:noProof/>
              <w:sz w:val="22"/>
            </w:rPr>
          </w:pPr>
          <w:hyperlink w:anchor="_Toc6910117" w:history="1">
            <w:r w:rsidR="00C640EF" w:rsidRPr="008F0102">
              <w:rPr>
                <w:rStyle w:val="Hyperlink"/>
                <w:noProof/>
              </w:rPr>
              <w:t>Specialized Knowledge</w:t>
            </w:r>
            <w:r w:rsidR="00C640EF">
              <w:rPr>
                <w:noProof/>
                <w:webHidden/>
              </w:rPr>
              <w:tab/>
            </w:r>
            <w:r w:rsidR="00C640EF">
              <w:rPr>
                <w:noProof/>
                <w:webHidden/>
              </w:rPr>
              <w:fldChar w:fldCharType="begin"/>
            </w:r>
            <w:r w:rsidR="00C640EF">
              <w:rPr>
                <w:noProof/>
                <w:webHidden/>
              </w:rPr>
              <w:instrText xml:space="preserve"> PAGEREF _Toc6910117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69238EDF" w14:textId="77777777" w:rsidR="00C640EF" w:rsidRDefault="00F14038">
          <w:pPr>
            <w:pStyle w:val="TOC3"/>
            <w:rPr>
              <w:rFonts w:asciiTheme="minorHAnsi" w:eastAsiaTheme="minorEastAsia" w:hAnsiTheme="minorHAnsi" w:cstheme="minorBidi"/>
              <w:noProof/>
              <w:sz w:val="22"/>
            </w:rPr>
          </w:pPr>
          <w:hyperlink w:anchor="_Toc6910118" w:history="1">
            <w:r w:rsidR="00C640EF" w:rsidRPr="008F0102">
              <w:rPr>
                <w:rStyle w:val="Hyperlink"/>
                <w:noProof/>
              </w:rPr>
              <w:t>Technical Requirements</w:t>
            </w:r>
            <w:r w:rsidR="00C640EF">
              <w:rPr>
                <w:noProof/>
                <w:webHidden/>
              </w:rPr>
              <w:tab/>
            </w:r>
            <w:r w:rsidR="00C640EF">
              <w:rPr>
                <w:noProof/>
                <w:webHidden/>
              </w:rPr>
              <w:fldChar w:fldCharType="begin"/>
            </w:r>
            <w:r w:rsidR="00C640EF">
              <w:rPr>
                <w:noProof/>
                <w:webHidden/>
              </w:rPr>
              <w:instrText xml:space="preserve"> PAGEREF _Toc6910118 \h </w:instrText>
            </w:r>
            <w:r w:rsidR="00C640EF">
              <w:rPr>
                <w:noProof/>
                <w:webHidden/>
              </w:rPr>
            </w:r>
            <w:r w:rsidR="00C640EF">
              <w:rPr>
                <w:noProof/>
                <w:webHidden/>
              </w:rPr>
              <w:fldChar w:fldCharType="separate"/>
            </w:r>
            <w:r w:rsidR="00991329">
              <w:rPr>
                <w:noProof/>
                <w:webHidden/>
              </w:rPr>
              <w:t>7</w:t>
            </w:r>
            <w:r w:rsidR="00C640EF">
              <w:rPr>
                <w:noProof/>
                <w:webHidden/>
              </w:rPr>
              <w:fldChar w:fldCharType="end"/>
            </w:r>
          </w:hyperlink>
        </w:p>
        <w:p w14:paraId="142CDD67" w14:textId="77777777" w:rsidR="00C640EF" w:rsidRDefault="00F14038">
          <w:pPr>
            <w:pStyle w:val="TOC2"/>
            <w:rPr>
              <w:rFonts w:asciiTheme="minorHAnsi" w:eastAsiaTheme="minorEastAsia" w:hAnsiTheme="minorHAnsi" w:cstheme="minorBidi"/>
              <w:noProof/>
              <w:sz w:val="22"/>
            </w:rPr>
          </w:pPr>
          <w:hyperlink w:anchor="_Toc6910119" w:history="1">
            <w:r w:rsidR="00C640EF" w:rsidRPr="008F0102">
              <w:rPr>
                <w:rStyle w:val="Hyperlink"/>
                <w:noProof/>
              </w:rPr>
              <w:t>Authentication Provider Options</w:t>
            </w:r>
            <w:r w:rsidR="00C640EF">
              <w:rPr>
                <w:noProof/>
                <w:webHidden/>
              </w:rPr>
              <w:tab/>
            </w:r>
            <w:r w:rsidR="00C640EF">
              <w:rPr>
                <w:noProof/>
                <w:webHidden/>
              </w:rPr>
              <w:fldChar w:fldCharType="begin"/>
            </w:r>
            <w:r w:rsidR="00C640EF">
              <w:rPr>
                <w:noProof/>
                <w:webHidden/>
              </w:rPr>
              <w:instrText xml:space="preserve"> PAGEREF _Toc6910119 \h </w:instrText>
            </w:r>
            <w:r w:rsidR="00C640EF">
              <w:rPr>
                <w:noProof/>
                <w:webHidden/>
              </w:rPr>
            </w:r>
            <w:r w:rsidR="00C640EF">
              <w:rPr>
                <w:noProof/>
                <w:webHidden/>
              </w:rPr>
              <w:fldChar w:fldCharType="separate"/>
            </w:r>
            <w:r w:rsidR="00991329">
              <w:rPr>
                <w:noProof/>
                <w:webHidden/>
              </w:rPr>
              <w:t>9</w:t>
            </w:r>
            <w:r w:rsidR="00C640EF">
              <w:rPr>
                <w:noProof/>
                <w:webHidden/>
              </w:rPr>
              <w:fldChar w:fldCharType="end"/>
            </w:r>
          </w:hyperlink>
        </w:p>
        <w:p w14:paraId="18366A79" w14:textId="77777777" w:rsidR="00C640EF" w:rsidRDefault="00F14038">
          <w:pPr>
            <w:pStyle w:val="TOC2"/>
            <w:rPr>
              <w:rFonts w:asciiTheme="minorHAnsi" w:eastAsiaTheme="minorEastAsia" w:hAnsiTheme="minorHAnsi" w:cstheme="minorBidi"/>
              <w:noProof/>
              <w:sz w:val="22"/>
            </w:rPr>
          </w:pPr>
          <w:hyperlink w:anchor="_Toc6910120" w:history="1">
            <w:r w:rsidR="00C640EF" w:rsidRPr="008F0102">
              <w:rPr>
                <w:rStyle w:val="Hyperlink"/>
                <w:noProof/>
              </w:rPr>
              <w:t>Deployment Options</w:t>
            </w:r>
            <w:r w:rsidR="00C640EF">
              <w:rPr>
                <w:noProof/>
                <w:webHidden/>
              </w:rPr>
              <w:tab/>
            </w:r>
            <w:r w:rsidR="00C640EF">
              <w:rPr>
                <w:noProof/>
                <w:webHidden/>
              </w:rPr>
              <w:fldChar w:fldCharType="begin"/>
            </w:r>
            <w:r w:rsidR="00C640EF">
              <w:rPr>
                <w:noProof/>
                <w:webHidden/>
              </w:rPr>
              <w:instrText xml:space="preserve"> PAGEREF _Toc6910120 \h </w:instrText>
            </w:r>
            <w:r w:rsidR="00C640EF">
              <w:rPr>
                <w:noProof/>
                <w:webHidden/>
              </w:rPr>
            </w:r>
            <w:r w:rsidR="00C640EF">
              <w:rPr>
                <w:noProof/>
                <w:webHidden/>
              </w:rPr>
              <w:fldChar w:fldCharType="separate"/>
            </w:r>
            <w:r w:rsidR="00991329">
              <w:rPr>
                <w:noProof/>
                <w:webHidden/>
              </w:rPr>
              <w:t>9</w:t>
            </w:r>
            <w:r w:rsidR="00C640EF">
              <w:rPr>
                <w:noProof/>
                <w:webHidden/>
              </w:rPr>
              <w:fldChar w:fldCharType="end"/>
            </w:r>
          </w:hyperlink>
        </w:p>
        <w:p w14:paraId="7A9F6451" w14:textId="77777777" w:rsidR="00C640EF" w:rsidRDefault="00F14038">
          <w:pPr>
            <w:pStyle w:val="TOC2"/>
            <w:rPr>
              <w:rFonts w:asciiTheme="minorHAnsi" w:eastAsiaTheme="minorEastAsia" w:hAnsiTheme="minorHAnsi" w:cstheme="minorBidi"/>
              <w:noProof/>
              <w:sz w:val="22"/>
            </w:rPr>
          </w:pPr>
          <w:hyperlink w:anchor="_Toc6910121" w:history="1">
            <w:r w:rsidR="00C640EF" w:rsidRPr="008F0102">
              <w:rPr>
                <w:rStyle w:val="Hyperlink"/>
                <w:noProof/>
              </w:rPr>
              <w:t>Deployment Steps</w:t>
            </w:r>
            <w:r w:rsidR="00C640EF">
              <w:rPr>
                <w:noProof/>
                <w:webHidden/>
              </w:rPr>
              <w:tab/>
            </w:r>
            <w:r w:rsidR="00C640EF">
              <w:rPr>
                <w:noProof/>
                <w:webHidden/>
              </w:rPr>
              <w:fldChar w:fldCharType="begin"/>
            </w:r>
            <w:r w:rsidR="00C640EF">
              <w:rPr>
                <w:noProof/>
                <w:webHidden/>
              </w:rPr>
              <w:instrText xml:space="preserve"> PAGEREF _Toc6910121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4FD878C0" w14:textId="77777777" w:rsidR="00C640EF" w:rsidRDefault="00F14038">
          <w:pPr>
            <w:pStyle w:val="TOC3"/>
            <w:rPr>
              <w:rFonts w:asciiTheme="minorHAnsi" w:eastAsiaTheme="minorEastAsia" w:hAnsiTheme="minorHAnsi" w:cstheme="minorBidi"/>
              <w:noProof/>
              <w:sz w:val="22"/>
            </w:rPr>
          </w:pPr>
          <w:hyperlink w:anchor="_Toc6910122" w:history="1">
            <w:r w:rsidR="00C640EF" w:rsidRPr="008F0102">
              <w:rPr>
                <w:rStyle w:val="Hyperlink"/>
                <w:noProof/>
              </w:rPr>
              <w:t>Step 1. Prepare Your AWS Account</w:t>
            </w:r>
            <w:r w:rsidR="00C640EF">
              <w:rPr>
                <w:noProof/>
                <w:webHidden/>
              </w:rPr>
              <w:tab/>
            </w:r>
            <w:r w:rsidR="00C640EF">
              <w:rPr>
                <w:noProof/>
                <w:webHidden/>
              </w:rPr>
              <w:fldChar w:fldCharType="begin"/>
            </w:r>
            <w:r w:rsidR="00C640EF">
              <w:rPr>
                <w:noProof/>
                <w:webHidden/>
              </w:rPr>
              <w:instrText xml:space="preserve"> PAGEREF _Toc6910122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3E9D4B5F" w14:textId="77777777" w:rsidR="00C640EF" w:rsidRDefault="00F14038">
          <w:pPr>
            <w:pStyle w:val="TOC3"/>
            <w:rPr>
              <w:rFonts w:asciiTheme="minorHAnsi" w:eastAsiaTheme="minorEastAsia" w:hAnsiTheme="minorHAnsi" w:cstheme="minorBidi"/>
              <w:noProof/>
              <w:sz w:val="22"/>
            </w:rPr>
          </w:pPr>
          <w:hyperlink w:anchor="_Toc6910123" w:history="1">
            <w:r w:rsidR="00C640EF" w:rsidRPr="008F0102">
              <w:rPr>
                <w:rStyle w:val="Hyperlink"/>
                <w:noProof/>
              </w:rPr>
              <w:t>Step 2. Upload the SAS Software Order File to an Amazon S3 Location</w:t>
            </w:r>
            <w:r w:rsidR="00C640EF">
              <w:rPr>
                <w:noProof/>
                <w:webHidden/>
              </w:rPr>
              <w:tab/>
            </w:r>
            <w:r w:rsidR="00C640EF">
              <w:rPr>
                <w:noProof/>
                <w:webHidden/>
              </w:rPr>
              <w:fldChar w:fldCharType="begin"/>
            </w:r>
            <w:r w:rsidR="00C640EF">
              <w:rPr>
                <w:noProof/>
                <w:webHidden/>
              </w:rPr>
              <w:instrText xml:space="preserve"> PAGEREF _Toc6910123 \h </w:instrText>
            </w:r>
            <w:r w:rsidR="00C640EF">
              <w:rPr>
                <w:noProof/>
                <w:webHidden/>
              </w:rPr>
            </w:r>
            <w:r w:rsidR="00C640EF">
              <w:rPr>
                <w:noProof/>
                <w:webHidden/>
              </w:rPr>
              <w:fldChar w:fldCharType="separate"/>
            </w:r>
            <w:r w:rsidR="00991329">
              <w:rPr>
                <w:noProof/>
                <w:webHidden/>
              </w:rPr>
              <w:t>10</w:t>
            </w:r>
            <w:r w:rsidR="00C640EF">
              <w:rPr>
                <w:noProof/>
                <w:webHidden/>
              </w:rPr>
              <w:fldChar w:fldCharType="end"/>
            </w:r>
          </w:hyperlink>
        </w:p>
        <w:p w14:paraId="33614B63" w14:textId="77777777" w:rsidR="00C640EF" w:rsidRDefault="00F14038">
          <w:pPr>
            <w:pStyle w:val="TOC3"/>
            <w:rPr>
              <w:rFonts w:asciiTheme="minorHAnsi" w:eastAsiaTheme="minorEastAsia" w:hAnsiTheme="minorHAnsi" w:cstheme="minorBidi"/>
              <w:noProof/>
              <w:sz w:val="22"/>
            </w:rPr>
          </w:pPr>
          <w:hyperlink w:anchor="_Toc6910124" w:history="1">
            <w:r w:rsidR="00C640EF" w:rsidRPr="008F0102">
              <w:rPr>
                <w:rStyle w:val="Hyperlink"/>
                <w:noProof/>
              </w:rPr>
              <w:t>Step 3. Launch the Quick Start</w:t>
            </w:r>
            <w:r w:rsidR="00C640EF">
              <w:rPr>
                <w:noProof/>
                <w:webHidden/>
              </w:rPr>
              <w:tab/>
            </w:r>
            <w:r w:rsidR="00C640EF">
              <w:rPr>
                <w:noProof/>
                <w:webHidden/>
              </w:rPr>
              <w:fldChar w:fldCharType="begin"/>
            </w:r>
            <w:r w:rsidR="00C640EF">
              <w:rPr>
                <w:noProof/>
                <w:webHidden/>
              </w:rPr>
              <w:instrText xml:space="preserve"> PAGEREF _Toc6910124 \h </w:instrText>
            </w:r>
            <w:r w:rsidR="00C640EF">
              <w:rPr>
                <w:noProof/>
                <w:webHidden/>
              </w:rPr>
            </w:r>
            <w:r w:rsidR="00C640EF">
              <w:rPr>
                <w:noProof/>
                <w:webHidden/>
              </w:rPr>
              <w:fldChar w:fldCharType="separate"/>
            </w:r>
            <w:r w:rsidR="00991329">
              <w:rPr>
                <w:noProof/>
                <w:webHidden/>
              </w:rPr>
              <w:t>11</w:t>
            </w:r>
            <w:r w:rsidR="00C640EF">
              <w:rPr>
                <w:noProof/>
                <w:webHidden/>
              </w:rPr>
              <w:fldChar w:fldCharType="end"/>
            </w:r>
          </w:hyperlink>
        </w:p>
        <w:p w14:paraId="3695E092" w14:textId="77777777" w:rsidR="00C640EF" w:rsidRDefault="00F14038">
          <w:pPr>
            <w:pStyle w:val="TOC3"/>
            <w:rPr>
              <w:rFonts w:asciiTheme="minorHAnsi" w:eastAsiaTheme="minorEastAsia" w:hAnsiTheme="minorHAnsi" w:cstheme="minorBidi"/>
              <w:noProof/>
              <w:sz w:val="22"/>
            </w:rPr>
          </w:pPr>
          <w:hyperlink w:anchor="_Toc6910125" w:history="1">
            <w:r w:rsidR="00C640EF" w:rsidRPr="008F0102">
              <w:rPr>
                <w:rStyle w:val="Hyperlink"/>
                <w:noProof/>
              </w:rPr>
              <w:t>Step 4. Test the Deployment</w:t>
            </w:r>
            <w:r w:rsidR="00C640EF">
              <w:rPr>
                <w:noProof/>
                <w:webHidden/>
              </w:rPr>
              <w:tab/>
            </w:r>
            <w:r w:rsidR="00C640EF">
              <w:rPr>
                <w:noProof/>
                <w:webHidden/>
              </w:rPr>
              <w:fldChar w:fldCharType="begin"/>
            </w:r>
            <w:r w:rsidR="00C640EF">
              <w:rPr>
                <w:noProof/>
                <w:webHidden/>
              </w:rPr>
              <w:instrText xml:space="preserve"> PAGEREF _Toc6910125 \h </w:instrText>
            </w:r>
            <w:r w:rsidR="00C640EF">
              <w:rPr>
                <w:noProof/>
                <w:webHidden/>
              </w:rPr>
            </w:r>
            <w:r w:rsidR="00C640EF">
              <w:rPr>
                <w:noProof/>
                <w:webHidden/>
              </w:rPr>
              <w:fldChar w:fldCharType="separate"/>
            </w:r>
            <w:r w:rsidR="00991329">
              <w:rPr>
                <w:noProof/>
                <w:webHidden/>
              </w:rPr>
              <w:t>17</w:t>
            </w:r>
            <w:r w:rsidR="00C640EF">
              <w:rPr>
                <w:noProof/>
                <w:webHidden/>
              </w:rPr>
              <w:fldChar w:fldCharType="end"/>
            </w:r>
          </w:hyperlink>
        </w:p>
        <w:p w14:paraId="2ED4FF15" w14:textId="77777777" w:rsidR="00C640EF" w:rsidRDefault="00F14038">
          <w:pPr>
            <w:pStyle w:val="TOC3"/>
            <w:rPr>
              <w:rFonts w:asciiTheme="minorHAnsi" w:eastAsiaTheme="minorEastAsia" w:hAnsiTheme="minorHAnsi" w:cstheme="minorBidi"/>
              <w:noProof/>
              <w:sz w:val="22"/>
            </w:rPr>
          </w:pPr>
          <w:hyperlink w:anchor="_Toc6910126" w:history="1">
            <w:r w:rsidR="00C640EF" w:rsidRPr="008F0102">
              <w:rPr>
                <w:rStyle w:val="Hyperlink"/>
                <w:noProof/>
              </w:rPr>
              <w:t>Step 5. Perform Further Configuration</w:t>
            </w:r>
            <w:r w:rsidR="00C640EF">
              <w:rPr>
                <w:noProof/>
                <w:webHidden/>
              </w:rPr>
              <w:tab/>
            </w:r>
            <w:r w:rsidR="00C640EF">
              <w:rPr>
                <w:noProof/>
                <w:webHidden/>
              </w:rPr>
              <w:fldChar w:fldCharType="begin"/>
            </w:r>
            <w:r w:rsidR="00C640EF">
              <w:rPr>
                <w:noProof/>
                <w:webHidden/>
              </w:rPr>
              <w:instrText xml:space="preserve"> PAGEREF _Toc6910126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3C4A8B64" w14:textId="77777777" w:rsidR="00C640EF" w:rsidRDefault="00F14038">
          <w:pPr>
            <w:pStyle w:val="TOC3"/>
            <w:rPr>
              <w:rFonts w:asciiTheme="minorHAnsi" w:eastAsiaTheme="minorEastAsia" w:hAnsiTheme="minorHAnsi" w:cstheme="minorBidi"/>
              <w:noProof/>
              <w:sz w:val="22"/>
            </w:rPr>
          </w:pPr>
          <w:hyperlink w:anchor="_Toc6910127" w:history="1">
            <w:r w:rsidR="00C640EF" w:rsidRPr="008F0102">
              <w:rPr>
                <w:rStyle w:val="Hyperlink"/>
                <w:noProof/>
              </w:rPr>
              <w:t>Step 6. (Optional) Enable Access to Existing Data Sources</w:t>
            </w:r>
            <w:r w:rsidR="00C640EF">
              <w:rPr>
                <w:noProof/>
                <w:webHidden/>
              </w:rPr>
              <w:tab/>
            </w:r>
            <w:r w:rsidR="00C640EF">
              <w:rPr>
                <w:noProof/>
                <w:webHidden/>
              </w:rPr>
              <w:fldChar w:fldCharType="begin"/>
            </w:r>
            <w:r w:rsidR="00C640EF">
              <w:rPr>
                <w:noProof/>
                <w:webHidden/>
              </w:rPr>
              <w:instrText xml:space="preserve"> PAGEREF _Toc6910127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12D24F1A" w14:textId="77777777" w:rsidR="00C640EF" w:rsidRDefault="00F14038">
          <w:pPr>
            <w:pStyle w:val="TOC3"/>
            <w:rPr>
              <w:rFonts w:asciiTheme="minorHAnsi" w:eastAsiaTheme="minorEastAsia" w:hAnsiTheme="minorHAnsi" w:cstheme="minorBidi"/>
              <w:noProof/>
              <w:sz w:val="22"/>
            </w:rPr>
          </w:pPr>
          <w:hyperlink w:anchor="_Toc6910128" w:history="1">
            <w:r w:rsidR="00C640EF" w:rsidRPr="008F0102">
              <w:rPr>
                <w:rStyle w:val="Hyperlink"/>
                <w:noProof/>
              </w:rPr>
              <w:t>Step 7. (Optional) Deploy Data Agent, and Validate Communication</w:t>
            </w:r>
            <w:r w:rsidR="00C640EF">
              <w:rPr>
                <w:noProof/>
                <w:webHidden/>
              </w:rPr>
              <w:tab/>
            </w:r>
            <w:r w:rsidR="00C640EF">
              <w:rPr>
                <w:noProof/>
                <w:webHidden/>
              </w:rPr>
              <w:fldChar w:fldCharType="begin"/>
            </w:r>
            <w:r w:rsidR="00C640EF">
              <w:rPr>
                <w:noProof/>
                <w:webHidden/>
              </w:rPr>
              <w:instrText xml:space="preserve"> PAGEREF _Toc6910128 \h </w:instrText>
            </w:r>
            <w:r w:rsidR="00C640EF">
              <w:rPr>
                <w:noProof/>
                <w:webHidden/>
              </w:rPr>
            </w:r>
            <w:r w:rsidR="00C640EF">
              <w:rPr>
                <w:noProof/>
                <w:webHidden/>
              </w:rPr>
              <w:fldChar w:fldCharType="separate"/>
            </w:r>
            <w:r w:rsidR="00991329">
              <w:rPr>
                <w:noProof/>
                <w:webHidden/>
              </w:rPr>
              <w:t>19</w:t>
            </w:r>
            <w:r w:rsidR="00C640EF">
              <w:rPr>
                <w:noProof/>
                <w:webHidden/>
              </w:rPr>
              <w:fldChar w:fldCharType="end"/>
            </w:r>
          </w:hyperlink>
        </w:p>
        <w:p w14:paraId="29314EC5" w14:textId="77777777" w:rsidR="00C640EF" w:rsidRDefault="00F14038">
          <w:pPr>
            <w:pStyle w:val="TOC2"/>
            <w:rPr>
              <w:rFonts w:asciiTheme="minorHAnsi" w:eastAsiaTheme="minorEastAsia" w:hAnsiTheme="minorHAnsi" w:cstheme="minorBidi"/>
              <w:noProof/>
              <w:sz w:val="22"/>
            </w:rPr>
          </w:pPr>
          <w:hyperlink w:anchor="_Toc6910129" w:history="1">
            <w:r w:rsidR="00C640EF" w:rsidRPr="008F0102">
              <w:rPr>
                <w:rStyle w:val="Hyperlink"/>
                <w:noProof/>
              </w:rPr>
              <w:t>Best Practices Using SAS Viya on AWS</w:t>
            </w:r>
            <w:r w:rsidR="00C640EF">
              <w:rPr>
                <w:noProof/>
                <w:webHidden/>
              </w:rPr>
              <w:tab/>
            </w:r>
            <w:r w:rsidR="00C640EF">
              <w:rPr>
                <w:noProof/>
                <w:webHidden/>
              </w:rPr>
              <w:fldChar w:fldCharType="begin"/>
            </w:r>
            <w:r w:rsidR="00C640EF">
              <w:rPr>
                <w:noProof/>
                <w:webHidden/>
              </w:rPr>
              <w:instrText xml:space="preserve"> PAGEREF _Toc6910129 \h </w:instrText>
            </w:r>
            <w:r w:rsidR="00C640EF">
              <w:rPr>
                <w:noProof/>
                <w:webHidden/>
              </w:rPr>
            </w:r>
            <w:r w:rsidR="00C640EF">
              <w:rPr>
                <w:noProof/>
                <w:webHidden/>
              </w:rPr>
              <w:fldChar w:fldCharType="separate"/>
            </w:r>
            <w:r w:rsidR="00991329">
              <w:rPr>
                <w:noProof/>
                <w:webHidden/>
              </w:rPr>
              <w:t>22</w:t>
            </w:r>
            <w:r w:rsidR="00C640EF">
              <w:rPr>
                <w:noProof/>
                <w:webHidden/>
              </w:rPr>
              <w:fldChar w:fldCharType="end"/>
            </w:r>
          </w:hyperlink>
        </w:p>
        <w:p w14:paraId="63A7A97D" w14:textId="77777777" w:rsidR="00C640EF" w:rsidRDefault="00F14038">
          <w:pPr>
            <w:pStyle w:val="TOC2"/>
            <w:rPr>
              <w:rFonts w:asciiTheme="minorHAnsi" w:eastAsiaTheme="minorEastAsia" w:hAnsiTheme="minorHAnsi" w:cstheme="minorBidi"/>
              <w:noProof/>
              <w:sz w:val="22"/>
            </w:rPr>
          </w:pPr>
          <w:hyperlink w:anchor="_Toc6910130" w:history="1">
            <w:r w:rsidR="00C640EF" w:rsidRPr="008F0102">
              <w:rPr>
                <w:rStyle w:val="Hyperlink"/>
                <w:noProof/>
              </w:rPr>
              <w:t>Utility Scripts for SAS Viya on AWS</w:t>
            </w:r>
            <w:r w:rsidR="00C640EF">
              <w:rPr>
                <w:noProof/>
                <w:webHidden/>
              </w:rPr>
              <w:tab/>
            </w:r>
            <w:r w:rsidR="00C640EF">
              <w:rPr>
                <w:noProof/>
                <w:webHidden/>
              </w:rPr>
              <w:fldChar w:fldCharType="begin"/>
            </w:r>
            <w:r w:rsidR="00C640EF">
              <w:rPr>
                <w:noProof/>
                <w:webHidden/>
              </w:rPr>
              <w:instrText xml:space="preserve"> PAGEREF _Toc6910130 \h </w:instrText>
            </w:r>
            <w:r w:rsidR="00C640EF">
              <w:rPr>
                <w:noProof/>
                <w:webHidden/>
              </w:rPr>
            </w:r>
            <w:r w:rsidR="00C640EF">
              <w:rPr>
                <w:noProof/>
                <w:webHidden/>
              </w:rPr>
              <w:fldChar w:fldCharType="separate"/>
            </w:r>
            <w:r w:rsidR="00991329">
              <w:rPr>
                <w:noProof/>
                <w:webHidden/>
              </w:rPr>
              <w:t>22</w:t>
            </w:r>
            <w:r w:rsidR="00C640EF">
              <w:rPr>
                <w:noProof/>
                <w:webHidden/>
              </w:rPr>
              <w:fldChar w:fldCharType="end"/>
            </w:r>
          </w:hyperlink>
        </w:p>
        <w:p w14:paraId="321E1D04" w14:textId="77777777" w:rsidR="00C640EF" w:rsidRDefault="00F14038">
          <w:pPr>
            <w:pStyle w:val="TOC2"/>
            <w:rPr>
              <w:rFonts w:asciiTheme="minorHAnsi" w:eastAsiaTheme="minorEastAsia" w:hAnsiTheme="minorHAnsi" w:cstheme="minorBidi"/>
              <w:noProof/>
              <w:sz w:val="22"/>
            </w:rPr>
          </w:pPr>
          <w:hyperlink w:anchor="_Toc6910131" w:history="1">
            <w:r w:rsidR="00C640EF" w:rsidRPr="008F0102">
              <w:rPr>
                <w:rStyle w:val="Hyperlink"/>
                <w:noProof/>
              </w:rPr>
              <w:t>Troubleshooting</w:t>
            </w:r>
            <w:r w:rsidR="00C640EF">
              <w:rPr>
                <w:noProof/>
                <w:webHidden/>
              </w:rPr>
              <w:tab/>
            </w:r>
            <w:r w:rsidR="00C640EF">
              <w:rPr>
                <w:noProof/>
                <w:webHidden/>
              </w:rPr>
              <w:fldChar w:fldCharType="begin"/>
            </w:r>
            <w:r w:rsidR="00C640EF">
              <w:rPr>
                <w:noProof/>
                <w:webHidden/>
              </w:rPr>
              <w:instrText xml:space="preserve"> PAGEREF _Toc6910131 \h </w:instrText>
            </w:r>
            <w:r w:rsidR="00C640EF">
              <w:rPr>
                <w:noProof/>
                <w:webHidden/>
              </w:rPr>
            </w:r>
            <w:r w:rsidR="00C640EF">
              <w:rPr>
                <w:noProof/>
                <w:webHidden/>
              </w:rPr>
              <w:fldChar w:fldCharType="separate"/>
            </w:r>
            <w:r w:rsidR="00991329">
              <w:rPr>
                <w:noProof/>
                <w:webHidden/>
              </w:rPr>
              <w:t>23</w:t>
            </w:r>
            <w:r w:rsidR="00C640EF">
              <w:rPr>
                <w:noProof/>
                <w:webHidden/>
              </w:rPr>
              <w:fldChar w:fldCharType="end"/>
            </w:r>
          </w:hyperlink>
        </w:p>
        <w:p w14:paraId="484BFEEA" w14:textId="77777777" w:rsidR="00C640EF" w:rsidRDefault="00F14038">
          <w:pPr>
            <w:pStyle w:val="TOC3"/>
            <w:rPr>
              <w:rFonts w:asciiTheme="minorHAnsi" w:eastAsiaTheme="minorEastAsia" w:hAnsiTheme="minorHAnsi" w:cstheme="minorBidi"/>
              <w:noProof/>
              <w:sz w:val="22"/>
            </w:rPr>
          </w:pPr>
          <w:hyperlink w:anchor="_Toc6910132" w:history="1">
            <w:r w:rsidR="00C640EF" w:rsidRPr="008F0102">
              <w:rPr>
                <w:rStyle w:val="Hyperlink"/>
                <w:noProof/>
              </w:rPr>
              <w:t>View Log Files</w:t>
            </w:r>
            <w:r w:rsidR="00C640EF">
              <w:rPr>
                <w:noProof/>
                <w:webHidden/>
              </w:rPr>
              <w:tab/>
            </w:r>
            <w:r w:rsidR="00C640EF">
              <w:rPr>
                <w:noProof/>
                <w:webHidden/>
              </w:rPr>
              <w:fldChar w:fldCharType="begin"/>
            </w:r>
            <w:r w:rsidR="00C640EF">
              <w:rPr>
                <w:noProof/>
                <w:webHidden/>
              </w:rPr>
              <w:instrText xml:space="preserve"> PAGEREF _Toc6910132 \h </w:instrText>
            </w:r>
            <w:r w:rsidR="00C640EF">
              <w:rPr>
                <w:noProof/>
                <w:webHidden/>
              </w:rPr>
            </w:r>
            <w:r w:rsidR="00C640EF">
              <w:rPr>
                <w:noProof/>
                <w:webHidden/>
              </w:rPr>
              <w:fldChar w:fldCharType="separate"/>
            </w:r>
            <w:r w:rsidR="00991329">
              <w:rPr>
                <w:noProof/>
                <w:webHidden/>
              </w:rPr>
              <w:t>23</w:t>
            </w:r>
            <w:r w:rsidR="00C640EF">
              <w:rPr>
                <w:noProof/>
                <w:webHidden/>
              </w:rPr>
              <w:fldChar w:fldCharType="end"/>
            </w:r>
          </w:hyperlink>
        </w:p>
        <w:p w14:paraId="267F3665" w14:textId="77777777" w:rsidR="00C640EF" w:rsidRDefault="00F14038">
          <w:pPr>
            <w:pStyle w:val="TOC3"/>
            <w:rPr>
              <w:rFonts w:asciiTheme="minorHAnsi" w:eastAsiaTheme="minorEastAsia" w:hAnsiTheme="minorHAnsi" w:cstheme="minorBidi"/>
              <w:noProof/>
              <w:sz w:val="22"/>
            </w:rPr>
          </w:pPr>
          <w:hyperlink w:anchor="_Toc6910133" w:history="1">
            <w:r w:rsidR="00C640EF" w:rsidRPr="008F0102">
              <w:rPr>
                <w:rStyle w:val="Hyperlink"/>
                <w:noProof/>
              </w:rPr>
              <w:t>Recover from a Lost CAS Controller VM</w:t>
            </w:r>
            <w:r w:rsidR="00C640EF">
              <w:rPr>
                <w:noProof/>
                <w:webHidden/>
              </w:rPr>
              <w:tab/>
            </w:r>
            <w:r w:rsidR="00C640EF">
              <w:rPr>
                <w:noProof/>
                <w:webHidden/>
              </w:rPr>
              <w:fldChar w:fldCharType="begin"/>
            </w:r>
            <w:r w:rsidR="00C640EF">
              <w:rPr>
                <w:noProof/>
                <w:webHidden/>
              </w:rPr>
              <w:instrText xml:space="preserve"> PAGEREF _Toc6910133 \h </w:instrText>
            </w:r>
            <w:r w:rsidR="00C640EF">
              <w:rPr>
                <w:noProof/>
                <w:webHidden/>
              </w:rPr>
            </w:r>
            <w:r w:rsidR="00C640EF">
              <w:rPr>
                <w:noProof/>
                <w:webHidden/>
              </w:rPr>
              <w:fldChar w:fldCharType="separate"/>
            </w:r>
            <w:r w:rsidR="00991329">
              <w:rPr>
                <w:noProof/>
                <w:webHidden/>
              </w:rPr>
              <w:t>24</w:t>
            </w:r>
            <w:r w:rsidR="00C640EF">
              <w:rPr>
                <w:noProof/>
                <w:webHidden/>
              </w:rPr>
              <w:fldChar w:fldCharType="end"/>
            </w:r>
          </w:hyperlink>
        </w:p>
        <w:p w14:paraId="79567CEE" w14:textId="77777777" w:rsidR="00C640EF" w:rsidRDefault="00F14038">
          <w:pPr>
            <w:pStyle w:val="TOC2"/>
            <w:rPr>
              <w:rFonts w:asciiTheme="minorHAnsi" w:eastAsiaTheme="minorEastAsia" w:hAnsiTheme="minorHAnsi" w:cstheme="minorBidi"/>
              <w:noProof/>
              <w:sz w:val="22"/>
            </w:rPr>
          </w:pPr>
          <w:hyperlink w:anchor="_Toc6910134" w:history="1">
            <w:r w:rsidR="00C640EF" w:rsidRPr="008F0102">
              <w:rPr>
                <w:rStyle w:val="Hyperlink"/>
                <w:noProof/>
              </w:rPr>
              <w:t>FAQ</w:t>
            </w:r>
            <w:r w:rsidR="00C640EF">
              <w:rPr>
                <w:noProof/>
                <w:webHidden/>
              </w:rPr>
              <w:tab/>
            </w:r>
            <w:r w:rsidR="00C640EF">
              <w:rPr>
                <w:noProof/>
                <w:webHidden/>
              </w:rPr>
              <w:fldChar w:fldCharType="begin"/>
            </w:r>
            <w:r w:rsidR="00C640EF">
              <w:rPr>
                <w:noProof/>
                <w:webHidden/>
              </w:rPr>
              <w:instrText xml:space="preserve"> PAGEREF _Toc6910134 \h </w:instrText>
            </w:r>
            <w:r w:rsidR="00C640EF">
              <w:rPr>
                <w:noProof/>
                <w:webHidden/>
              </w:rPr>
            </w:r>
            <w:r w:rsidR="00C640EF">
              <w:rPr>
                <w:noProof/>
                <w:webHidden/>
              </w:rPr>
              <w:fldChar w:fldCharType="separate"/>
            </w:r>
            <w:r w:rsidR="00991329">
              <w:rPr>
                <w:noProof/>
                <w:webHidden/>
              </w:rPr>
              <w:t>25</w:t>
            </w:r>
            <w:r w:rsidR="00C640EF">
              <w:rPr>
                <w:noProof/>
                <w:webHidden/>
              </w:rPr>
              <w:fldChar w:fldCharType="end"/>
            </w:r>
          </w:hyperlink>
        </w:p>
        <w:p w14:paraId="0603B82A" w14:textId="77777777" w:rsidR="00C640EF" w:rsidRDefault="00F14038">
          <w:pPr>
            <w:pStyle w:val="TOC2"/>
            <w:rPr>
              <w:rFonts w:asciiTheme="minorHAnsi" w:eastAsiaTheme="minorEastAsia" w:hAnsiTheme="minorHAnsi" w:cstheme="minorBidi"/>
              <w:noProof/>
              <w:sz w:val="22"/>
            </w:rPr>
          </w:pPr>
          <w:hyperlink w:anchor="_Toc6910135" w:history="1">
            <w:r w:rsidR="00C640EF" w:rsidRPr="008F0102">
              <w:rPr>
                <w:rStyle w:val="Hyperlink"/>
                <w:noProof/>
              </w:rPr>
              <w:t>Additional Resources</w:t>
            </w:r>
            <w:r w:rsidR="00C640EF">
              <w:rPr>
                <w:noProof/>
                <w:webHidden/>
              </w:rPr>
              <w:tab/>
            </w:r>
            <w:r w:rsidR="00C640EF">
              <w:rPr>
                <w:noProof/>
                <w:webHidden/>
              </w:rPr>
              <w:fldChar w:fldCharType="begin"/>
            </w:r>
            <w:r w:rsidR="00C640EF">
              <w:rPr>
                <w:noProof/>
                <w:webHidden/>
              </w:rPr>
              <w:instrText xml:space="preserve"> PAGEREF _Toc6910135 \h </w:instrText>
            </w:r>
            <w:r w:rsidR="00C640EF">
              <w:rPr>
                <w:noProof/>
                <w:webHidden/>
              </w:rPr>
            </w:r>
            <w:r w:rsidR="00C640EF">
              <w:rPr>
                <w:noProof/>
                <w:webHidden/>
              </w:rPr>
              <w:fldChar w:fldCharType="separate"/>
            </w:r>
            <w:r w:rsidR="00991329">
              <w:rPr>
                <w:noProof/>
                <w:webHidden/>
              </w:rPr>
              <w:t>26</w:t>
            </w:r>
            <w:r w:rsidR="00C640EF">
              <w:rPr>
                <w:noProof/>
                <w:webHidden/>
              </w:rPr>
              <w:fldChar w:fldCharType="end"/>
            </w:r>
          </w:hyperlink>
        </w:p>
        <w:p w14:paraId="57BCE6EB" w14:textId="77777777" w:rsidR="00C640EF" w:rsidRDefault="00F14038">
          <w:pPr>
            <w:pStyle w:val="TOC2"/>
            <w:rPr>
              <w:rFonts w:asciiTheme="minorHAnsi" w:eastAsiaTheme="minorEastAsia" w:hAnsiTheme="minorHAnsi" w:cstheme="minorBidi"/>
              <w:noProof/>
              <w:sz w:val="22"/>
            </w:rPr>
          </w:pPr>
          <w:hyperlink w:anchor="_Toc6910136" w:history="1">
            <w:r w:rsidR="00C640EF" w:rsidRPr="008F0102">
              <w:rPr>
                <w:rStyle w:val="Hyperlink"/>
                <w:noProof/>
              </w:rPr>
              <w:t>GitHub Repository</w:t>
            </w:r>
            <w:r w:rsidR="00C640EF">
              <w:rPr>
                <w:noProof/>
                <w:webHidden/>
              </w:rPr>
              <w:tab/>
            </w:r>
            <w:r w:rsidR="00C640EF">
              <w:rPr>
                <w:noProof/>
                <w:webHidden/>
              </w:rPr>
              <w:fldChar w:fldCharType="begin"/>
            </w:r>
            <w:r w:rsidR="00C640EF">
              <w:rPr>
                <w:noProof/>
                <w:webHidden/>
              </w:rPr>
              <w:instrText xml:space="preserve"> PAGEREF _Toc6910136 \h </w:instrText>
            </w:r>
            <w:r w:rsidR="00C640EF">
              <w:rPr>
                <w:noProof/>
                <w:webHidden/>
              </w:rPr>
            </w:r>
            <w:r w:rsidR="00C640EF">
              <w:rPr>
                <w:noProof/>
                <w:webHidden/>
              </w:rPr>
              <w:fldChar w:fldCharType="separate"/>
            </w:r>
            <w:r w:rsidR="00991329">
              <w:rPr>
                <w:noProof/>
                <w:webHidden/>
              </w:rPr>
              <w:t>27</w:t>
            </w:r>
            <w:r w:rsidR="00C640EF">
              <w:rPr>
                <w:noProof/>
                <w:webHidden/>
              </w:rPr>
              <w:fldChar w:fldCharType="end"/>
            </w:r>
          </w:hyperlink>
        </w:p>
        <w:p w14:paraId="04F3A00A" w14:textId="77777777" w:rsidR="00C640EF" w:rsidRDefault="00F14038">
          <w:pPr>
            <w:pStyle w:val="TOC2"/>
            <w:rPr>
              <w:rFonts w:asciiTheme="minorHAnsi" w:eastAsiaTheme="minorEastAsia" w:hAnsiTheme="minorHAnsi" w:cstheme="minorBidi"/>
              <w:noProof/>
              <w:sz w:val="22"/>
            </w:rPr>
          </w:pPr>
          <w:hyperlink w:anchor="_Toc6910137" w:history="1">
            <w:r w:rsidR="00C640EF" w:rsidRPr="008F0102">
              <w:rPr>
                <w:rStyle w:val="Hyperlink"/>
                <w:noProof/>
              </w:rPr>
              <w:t xml:space="preserve">Addendum A: </w:t>
            </w:r>
            <w:r w:rsidR="00C640EF" w:rsidRPr="008F0102">
              <w:rPr>
                <w:rStyle w:val="Hyperlink"/>
                <w:rFonts w:eastAsia="Times New Roman"/>
                <w:noProof/>
              </w:rPr>
              <w:t>Resource Requirements</w:t>
            </w:r>
            <w:r w:rsidR="00C640EF">
              <w:rPr>
                <w:noProof/>
                <w:webHidden/>
              </w:rPr>
              <w:tab/>
            </w:r>
            <w:r w:rsidR="00C640EF">
              <w:rPr>
                <w:noProof/>
                <w:webHidden/>
              </w:rPr>
              <w:fldChar w:fldCharType="begin"/>
            </w:r>
            <w:r w:rsidR="00C640EF">
              <w:rPr>
                <w:noProof/>
                <w:webHidden/>
              </w:rPr>
              <w:instrText xml:space="preserve"> PAGEREF _Toc6910137 \h </w:instrText>
            </w:r>
            <w:r w:rsidR="00C640EF">
              <w:rPr>
                <w:noProof/>
                <w:webHidden/>
              </w:rPr>
            </w:r>
            <w:r w:rsidR="00C640EF">
              <w:rPr>
                <w:noProof/>
                <w:webHidden/>
              </w:rPr>
              <w:fldChar w:fldCharType="separate"/>
            </w:r>
            <w:r w:rsidR="00991329">
              <w:rPr>
                <w:noProof/>
                <w:webHidden/>
              </w:rPr>
              <w:t>28</w:t>
            </w:r>
            <w:r w:rsidR="00C640EF">
              <w:rPr>
                <w:noProof/>
                <w:webHidden/>
              </w:rPr>
              <w:fldChar w:fldCharType="end"/>
            </w:r>
          </w:hyperlink>
        </w:p>
        <w:p w14:paraId="114F4ADF" w14:textId="77777777" w:rsidR="00C640EF" w:rsidRDefault="00F14038">
          <w:pPr>
            <w:pStyle w:val="TOC2"/>
            <w:rPr>
              <w:rFonts w:asciiTheme="minorHAnsi" w:eastAsiaTheme="minorEastAsia" w:hAnsiTheme="minorHAnsi" w:cstheme="minorBidi"/>
              <w:noProof/>
              <w:sz w:val="22"/>
            </w:rPr>
          </w:pPr>
          <w:hyperlink w:anchor="_Toc6910138" w:history="1">
            <w:r w:rsidR="00C640EF" w:rsidRPr="008F0102">
              <w:rPr>
                <w:rStyle w:val="Hyperlink"/>
                <w:noProof/>
              </w:rPr>
              <w:t>Addendum B: Administrative Permission Requirements</w:t>
            </w:r>
            <w:r w:rsidR="00C640EF">
              <w:rPr>
                <w:noProof/>
                <w:webHidden/>
              </w:rPr>
              <w:tab/>
            </w:r>
            <w:r w:rsidR="00C640EF">
              <w:rPr>
                <w:noProof/>
                <w:webHidden/>
              </w:rPr>
              <w:fldChar w:fldCharType="begin"/>
            </w:r>
            <w:r w:rsidR="00C640EF">
              <w:rPr>
                <w:noProof/>
                <w:webHidden/>
              </w:rPr>
              <w:instrText xml:space="preserve"> PAGEREF _Toc6910138 \h </w:instrText>
            </w:r>
            <w:r w:rsidR="00C640EF">
              <w:rPr>
                <w:noProof/>
                <w:webHidden/>
              </w:rPr>
            </w:r>
            <w:r w:rsidR="00C640EF">
              <w:rPr>
                <w:noProof/>
                <w:webHidden/>
              </w:rPr>
              <w:fldChar w:fldCharType="separate"/>
            </w:r>
            <w:r w:rsidR="00991329">
              <w:rPr>
                <w:noProof/>
                <w:webHidden/>
              </w:rPr>
              <w:t>28</w:t>
            </w:r>
            <w:r w:rsidR="00C640EF">
              <w:rPr>
                <w:noProof/>
                <w:webHidden/>
              </w:rPr>
              <w:fldChar w:fldCharType="end"/>
            </w:r>
          </w:hyperlink>
        </w:p>
        <w:p w14:paraId="29F7F912" w14:textId="77777777" w:rsidR="00C640EF" w:rsidRDefault="00F14038">
          <w:pPr>
            <w:pStyle w:val="TOC2"/>
            <w:rPr>
              <w:rFonts w:asciiTheme="minorHAnsi" w:eastAsiaTheme="minorEastAsia" w:hAnsiTheme="minorHAnsi" w:cstheme="minorBidi"/>
              <w:noProof/>
              <w:sz w:val="22"/>
            </w:rPr>
          </w:pPr>
          <w:hyperlink w:anchor="_Toc6910139" w:history="1">
            <w:r w:rsidR="00C640EF" w:rsidRPr="008F0102">
              <w:rPr>
                <w:rStyle w:val="Hyperlink"/>
                <w:noProof/>
              </w:rPr>
              <w:t>Addendum C: Set up a Mirror Repository</w:t>
            </w:r>
            <w:r w:rsidR="00C640EF">
              <w:rPr>
                <w:noProof/>
                <w:webHidden/>
              </w:rPr>
              <w:tab/>
            </w:r>
            <w:r w:rsidR="00C640EF">
              <w:rPr>
                <w:noProof/>
                <w:webHidden/>
              </w:rPr>
              <w:fldChar w:fldCharType="begin"/>
            </w:r>
            <w:r w:rsidR="00C640EF">
              <w:rPr>
                <w:noProof/>
                <w:webHidden/>
              </w:rPr>
              <w:instrText xml:space="preserve"> PAGEREF _Toc6910139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291AF9E3" w14:textId="77777777" w:rsidR="00C640EF" w:rsidRDefault="00F14038">
          <w:pPr>
            <w:pStyle w:val="TOC2"/>
            <w:rPr>
              <w:rFonts w:asciiTheme="minorHAnsi" w:eastAsiaTheme="minorEastAsia" w:hAnsiTheme="minorHAnsi" w:cstheme="minorBidi"/>
              <w:noProof/>
              <w:sz w:val="22"/>
            </w:rPr>
          </w:pPr>
          <w:hyperlink w:anchor="_Toc6910140" w:history="1">
            <w:r w:rsidR="00C640EF" w:rsidRPr="008F0102">
              <w:rPr>
                <w:rStyle w:val="Hyperlink"/>
                <w:noProof/>
              </w:rPr>
              <w:t>Addendum D: Configuring the Identities Service</w:t>
            </w:r>
            <w:r w:rsidR="00C640EF">
              <w:rPr>
                <w:noProof/>
                <w:webHidden/>
              </w:rPr>
              <w:tab/>
            </w:r>
            <w:r w:rsidR="00C640EF">
              <w:rPr>
                <w:noProof/>
                <w:webHidden/>
              </w:rPr>
              <w:fldChar w:fldCharType="begin"/>
            </w:r>
            <w:r w:rsidR="00C640EF">
              <w:rPr>
                <w:noProof/>
                <w:webHidden/>
              </w:rPr>
              <w:instrText xml:space="preserve"> PAGEREF _Toc6910140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0AF144D9" w14:textId="77777777" w:rsidR="00C640EF" w:rsidRDefault="00F14038">
          <w:pPr>
            <w:pStyle w:val="TOC3"/>
            <w:rPr>
              <w:rFonts w:asciiTheme="minorHAnsi" w:eastAsiaTheme="minorEastAsia" w:hAnsiTheme="minorHAnsi" w:cstheme="minorBidi"/>
              <w:noProof/>
              <w:sz w:val="22"/>
            </w:rPr>
          </w:pPr>
          <w:hyperlink w:anchor="_Toc6910141" w:history="1">
            <w:r w:rsidR="00C640EF" w:rsidRPr="008F0102">
              <w:rPr>
                <w:rStyle w:val="Hyperlink"/>
                <w:noProof/>
              </w:rPr>
              <w:t>Verify Port Settings</w:t>
            </w:r>
            <w:r w:rsidR="00C640EF">
              <w:rPr>
                <w:noProof/>
                <w:webHidden/>
              </w:rPr>
              <w:tab/>
            </w:r>
            <w:r w:rsidR="00C640EF">
              <w:rPr>
                <w:noProof/>
                <w:webHidden/>
              </w:rPr>
              <w:fldChar w:fldCharType="begin"/>
            </w:r>
            <w:r w:rsidR="00C640EF">
              <w:rPr>
                <w:noProof/>
                <w:webHidden/>
              </w:rPr>
              <w:instrText xml:space="preserve"> PAGEREF _Toc6910141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64EAE1F7" w14:textId="77777777" w:rsidR="00C640EF" w:rsidRDefault="00F14038">
          <w:pPr>
            <w:pStyle w:val="TOC3"/>
            <w:rPr>
              <w:rFonts w:asciiTheme="minorHAnsi" w:eastAsiaTheme="minorEastAsia" w:hAnsiTheme="minorHAnsi" w:cstheme="minorBidi"/>
              <w:noProof/>
              <w:sz w:val="22"/>
            </w:rPr>
          </w:pPr>
          <w:hyperlink w:anchor="_Toc6910142" w:history="1">
            <w:r w:rsidR="00C640EF" w:rsidRPr="008F0102">
              <w:rPr>
                <w:rStyle w:val="Hyperlink"/>
                <w:noProof/>
              </w:rPr>
              <w:t>Create Service Account</w:t>
            </w:r>
            <w:r w:rsidR="00C640EF">
              <w:rPr>
                <w:noProof/>
                <w:webHidden/>
              </w:rPr>
              <w:tab/>
            </w:r>
            <w:r w:rsidR="00C640EF">
              <w:rPr>
                <w:noProof/>
                <w:webHidden/>
              </w:rPr>
              <w:fldChar w:fldCharType="begin"/>
            </w:r>
            <w:r w:rsidR="00C640EF">
              <w:rPr>
                <w:noProof/>
                <w:webHidden/>
              </w:rPr>
              <w:instrText xml:space="preserve"> PAGEREF _Toc6910142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21EBB638" w14:textId="77777777" w:rsidR="00C640EF" w:rsidRDefault="00F14038">
          <w:pPr>
            <w:pStyle w:val="TOC3"/>
            <w:rPr>
              <w:rFonts w:asciiTheme="minorHAnsi" w:eastAsiaTheme="minorEastAsia" w:hAnsiTheme="minorHAnsi" w:cstheme="minorBidi"/>
              <w:noProof/>
              <w:sz w:val="22"/>
            </w:rPr>
          </w:pPr>
          <w:hyperlink w:anchor="_Toc6910143" w:history="1">
            <w:r w:rsidR="00C640EF" w:rsidRPr="008F0102">
              <w:rPr>
                <w:rStyle w:val="Hyperlink"/>
                <w:noProof/>
              </w:rPr>
              <w:t>Configure the Identities Service</w:t>
            </w:r>
            <w:r w:rsidR="00C640EF">
              <w:rPr>
                <w:noProof/>
                <w:webHidden/>
              </w:rPr>
              <w:tab/>
            </w:r>
            <w:r w:rsidR="00C640EF">
              <w:rPr>
                <w:noProof/>
                <w:webHidden/>
              </w:rPr>
              <w:fldChar w:fldCharType="begin"/>
            </w:r>
            <w:r w:rsidR="00C640EF">
              <w:rPr>
                <w:noProof/>
                <w:webHidden/>
              </w:rPr>
              <w:instrText xml:space="preserve"> PAGEREF _Toc6910143 \h </w:instrText>
            </w:r>
            <w:r w:rsidR="00C640EF">
              <w:rPr>
                <w:noProof/>
                <w:webHidden/>
              </w:rPr>
            </w:r>
            <w:r w:rsidR="00C640EF">
              <w:rPr>
                <w:noProof/>
                <w:webHidden/>
              </w:rPr>
              <w:fldChar w:fldCharType="separate"/>
            </w:r>
            <w:r w:rsidR="00991329">
              <w:rPr>
                <w:noProof/>
                <w:webHidden/>
              </w:rPr>
              <w:t>30</w:t>
            </w:r>
            <w:r w:rsidR="00C640EF">
              <w:rPr>
                <w:noProof/>
                <w:webHidden/>
              </w:rPr>
              <w:fldChar w:fldCharType="end"/>
            </w:r>
          </w:hyperlink>
        </w:p>
        <w:p w14:paraId="6ABA54FD" w14:textId="77777777" w:rsidR="00C640EF" w:rsidRDefault="00F14038">
          <w:pPr>
            <w:pStyle w:val="TOC3"/>
            <w:rPr>
              <w:rFonts w:asciiTheme="minorHAnsi" w:eastAsiaTheme="minorEastAsia" w:hAnsiTheme="minorHAnsi" w:cstheme="minorBidi"/>
              <w:noProof/>
              <w:sz w:val="22"/>
            </w:rPr>
          </w:pPr>
          <w:hyperlink w:anchor="_Toc6910144" w:history="1">
            <w:r w:rsidR="00C640EF" w:rsidRPr="008F0102">
              <w:rPr>
                <w:rStyle w:val="Hyperlink"/>
                <w:noProof/>
              </w:rPr>
              <w:t>Verify the Configuration</w:t>
            </w:r>
            <w:r w:rsidR="00C640EF">
              <w:rPr>
                <w:noProof/>
                <w:webHidden/>
              </w:rPr>
              <w:tab/>
            </w:r>
            <w:r w:rsidR="00C640EF">
              <w:rPr>
                <w:noProof/>
                <w:webHidden/>
              </w:rPr>
              <w:fldChar w:fldCharType="begin"/>
            </w:r>
            <w:r w:rsidR="00C640EF">
              <w:rPr>
                <w:noProof/>
                <w:webHidden/>
              </w:rPr>
              <w:instrText xml:space="preserve"> PAGEREF _Toc6910144 \h </w:instrText>
            </w:r>
            <w:r w:rsidR="00C640EF">
              <w:rPr>
                <w:noProof/>
                <w:webHidden/>
              </w:rPr>
            </w:r>
            <w:r w:rsidR="00C640EF">
              <w:rPr>
                <w:noProof/>
                <w:webHidden/>
              </w:rPr>
              <w:fldChar w:fldCharType="separate"/>
            </w:r>
            <w:r w:rsidR="00991329">
              <w:rPr>
                <w:noProof/>
                <w:webHidden/>
              </w:rPr>
              <w:t>31</w:t>
            </w:r>
            <w:r w:rsidR="00C640EF">
              <w:rPr>
                <w:noProof/>
                <w:webHidden/>
              </w:rPr>
              <w:fldChar w:fldCharType="end"/>
            </w:r>
          </w:hyperlink>
        </w:p>
        <w:p w14:paraId="095B552A" w14:textId="77777777" w:rsidR="00C640EF" w:rsidRDefault="00F14038">
          <w:pPr>
            <w:pStyle w:val="TOC3"/>
            <w:rPr>
              <w:rFonts w:asciiTheme="minorHAnsi" w:eastAsiaTheme="minorEastAsia" w:hAnsiTheme="minorHAnsi" w:cstheme="minorBidi"/>
              <w:noProof/>
              <w:sz w:val="22"/>
            </w:rPr>
          </w:pPr>
          <w:hyperlink w:anchor="_Toc6910145" w:history="1">
            <w:r w:rsidR="00C640EF" w:rsidRPr="008F0102">
              <w:rPr>
                <w:rStyle w:val="Hyperlink"/>
                <w:noProof/>
              </w:rPr>
              <w:t>Configure PAM for SAS Studio</w:t>
            </w:r>
            <w:r w:rsidR="00C640EF">
              <w:rPr>
                <w:noProof/>
                <w:webHidden/>
              </w:rPr>
              <w:tab/>
            </w:r>
            <w:r w:rsidR="00C640EF">
              <w:rPr>
                <w:noProof/>
                <w:webHidden/>
              </w:rPr>
              <w:fldChar w:fldCharType="begin"/>
            </w:r>
            <w:r w:rsidR="00C640EF">
              <w:rPr>
                <w:noProof/>
                <w:webHidden/>
              </w:rPr>
              <w:instrText xml:space="preserve"> PAGEREF _Toc6910145 \h </w:instrText>
            </w:r>
            <w:r w:rsidR="00C640EF">
              <w:rPr>
                <w:noProof/>
                <w:webHidden/>
              </w:rPr>
            </w:r>
            <w:r w:rsidR="00C640EF">
              <w:rPr>
                <w:noProof/>
                <w:webHidden/>
              </w:rPr>
              <w:fldChar w:fldCharType="separate"/>
            </w:r>
            <w:r w:rsidR="00991329">
              <w:rPr>
                <w:noProof/>
                <w:webHidden/>
              </w:rPr>
              <w:t>31</w:t>
            </w:r>
            <w:r w:rsidR="00C640EF">
              <w:rPr>
                <w:noProof/>
                <w:webHidden/>
              </w:rPr>
              <w:fldChar w:fldCharType="end"/>
            </w:r>
          </w:hyperlink>
        </w:p>
        <w:p w14:paraId="0FDEEB47" w14:textId="77777777" w:rsidR="00C640EF" w:rsidRDefault="00F14038">
          <w:pPr>
            <w:pStyle w:val="TOC2"/>
            <w:rPr>
              <w:rFonts w:asciiTheme="minorHAnsi" w:eastAsiaTheme="minorEastAsia" w:hAnsiTheme="minorHAnsi" w:cstheme="minorBidi"/>
              <w:noProof/>
              <w:sz w:val="22"/>
            </w:rPr>
          </w:pPr>
          <w:hyperlink w:anchor="_Toc6910146" w:history="1">
            <w:r w:rsidR="00C640EF" w:rsidRPr="008F0102">
              <w:rPr>
                <w:rStyle w:val="Hyperlink"/>
                <w:noProof/>
              </w:rPr>
              <w:t>Addendum E: Managing Users for the Provided OpenLDAP Server</w:t>
            </w:r>
            <w:r w:rsidR="00C640EF">
              <w:rPr>
                <w:noProof/>
                <w:webHidden/>
              </w:rPr>
              <w:tab/>
            </w:r>
            <w:r w:rsidR="00C640EF">
              <w:rPr>
                <w:noProof/>
                <w:webHidden/>
              </w:rPr>
              <w:fldChar w:fldCharType="begin"/>
            </w:r>
            <w:r w:rsidR="00C640EF">
              <w:rPr>
                <w:noProof/>
                <w:webHidden/>
              </w:rPr>
              <w:instrText xml:space="preserve"> PAGEREF _Toc6910146 \h </w:instrText>
            </w:r>
            <w:r w:rsidR="00C640EF">
              <w:rPr>
                <w:noProof/>
                <w:webHidden/>
              </w:rPr>
            </w:r>
            <w:r w:rsidR="00C640EF">
              <w:rPr>
                <w:noProof/>
                <w:webHidden/>
              </w:rPr>
              <w:fldChar w:fldCharType="separate"/>
            </w:r>
            <w:r w:rsidR="00991329">
              <w:rPr>
                <w:noProof/>
                <w:webHidden/>
              </w:rPr>
              <w:t>32</w:t>
            </w:r>
            <w:r w:rsidR="00C640EF">
              <w:rPr>
                <w:noProof/>
                <w:webHidden/>
              </w:rPr>
              <w:fldChar w:fldCharType="end"/>
            </w:r>
          </w:hyperlink>
        </w:p>
        <w:p w14:paraId="75F4AD0D" w14:textId="77777777" w:rsidR="00C640EF" w:rsidRDefault="00F14038">
          <w:pPr>
            <w:pStyle w:val="TOC2"/>
            <w:rPr>
              <w:rFonts w:asciiTheme="minorHAnsi" w:eastAsiaTheme="minorEastAsia" w:hAnsiTheme="minorHAnsi" w:cstheme="minorBidi"/>
              <w:noProof/>
              <w:sz w:val="22"/>
            </w:rPr>
          </w:pPr>
          <w:hyperlink w:anchor="_Toc6910147" w:history="1">
            <w:r w:rsidR="00C640EF" w:rsidRPr="008F0102">
              <w:rPr>
                <w:rStyle w:val="Hyperlink"/>
                <w:noProof/>
              </w:rPr>
              <w:t>Document Revisions</w:t>
            </w:r>
            <w:r w:rsidR="00C640EF">
              <w:rPr>
                <w:noProof/>
                <w:webHidden/>
              </w:rPr>
              <w:tab/>
            </w:r>
            <w:r w:rsidR="00C640EF">
              <w:rPr>
                <w:noProof/>
                <w:webHidden/>
              </w:rPr>
              <w:fldChar w:fldCharType="begin"/>
            </w:r>
            <w:r w:rsidR="00C640EF">
              <w:rPr>
                <w:noProof/>
                <w:webHidden/>
              </w:rPr>
              <w:instrText xml:space="preserve"> PAGEREF _Toc6910147 \h </w:instrText>
            </w:r>
            <w:r w:rsidR="00C640EF">
              <w:rPr>
                <w:noProof/>
                <w:webHidden/>
              </w:rPr>
            </w:r>
            <w:r w:rsidR="00C640EF">
              <w:rPr>
                <w:noProof/>
                <w:webHidden/>
              </w:rPr>
              <w:fldChar w:fldCharType="separate"/>
            </w:r>
            <w:r w:rsidR="00991329">
              <w:rPr>
                <w:noProof/>
                <w:webHidden/>
              </w:rPr>
              <w:t>34</w:t>
            </w:r>
            <w:r w:rsidR="00C640EF">
              <w:rPr>
                <w:noProof/>
                <w:webHidden/>
              </w:rPr>
              <w:fldChar w:fldCharType="end"/>
            </w:r>
          </w:hyperlink>
        </w:p>
        <w:p w14:paraId="469FB6A5" w14:textId="77777777" w:rsidR="000E0C7D" w:rsidRDefault="000E0C7D">
          <w:r>
            <w:rPr>
              <w:b/>
              <w:bCs/>
              <w:noProof/>
            </w:rPr>
            <w:fldChar w:fldCharType="end"/>
          </w:r>
        </w:p>
      </w:sdtContent>
    </w:sdt>
    <w:p w14:paraId="782EB992" w14:textId="77777777" w:rsidR="00BC4504" w:rsidRDefault="00BC4504" w:rsidP="00BC4504">
      <w:r>
        <w:t xml:space="preserve">This Quick Start deployment guide </w:t>
      </w:r>
      <w:r w:rsidR="00C51A23">
        <w:t>was created</w:t>
      </w:r>
      <w:r>
        <w:t xml:space="preserve"> by Amazon Web Services (AWS) </w:t>
      </w:r>
      <w:r w:rsidR="00C51A23">
        <w:t xml:space="preserve">in </w:t>
      </w:r>
      <w:r w:rsidR="00E83485" w:rsidRPr="00E83485">
        <w:rPr>
          <w:color w:val="000000" w:themeColor="text1"/>
        </w:rPr>
        <w:t>collaboration</w:t>
      </w:r>
      <w:r w:rsidR="00C51A23" w:rsidRPr="00E83485">
        <w:t xml:space="preserve"> with</w:t>
      </w:r>
      <w:r w:rsidRPr="00E83485">
        <w:t xml:space="preserve"> </w:t>
      </w:r>
      <w:r w:rsidR="00BB674F" w:rsidRPr="00E83485">
        <w:rPr>
          <w:color w:val="auto"/>
        </w:rPr>
        <w:t>SAS Institute.</w:t>
      </w:r>
    </w:p>
    <w:p w14:paraId="339209E1" w14:textId="77777777" w:rsidR="002C7C82" w:rsidRDefault="00F14038" w:rsidP="002C7C82">
      <w:pPr>
        <w:pStyle w:val="Body"/>
      </w:pPr>
      <w:hyperlink r:id="rId11" w:history="1">
        <w:r w:rsidR="002C7C82" w:rsidRPr="007B0C65">
          <w:rPr>
            <w:rStyle w:val="Hyperlink"/>
            <w:rFonts w:cs="Helvetica"/>
          </w:rPr>
          <w:t>Quick Starts</w:t>
        </w:r>
      </w:hyperlink>
      <w:r w:rsidR="002C7C82" w:rsidRPr="00E06149">
        <w:rPr>
          <w:rFonts w:cs="Helvetica"/>
          <w:color w:val="333333"/>
        </w:rPr>
        <w:t xml:space="preserve"> are automated reference deployments </w:t>
      </w:r>
      <w:r w:rsidR="002C7C82">
        <w:rPr>
          <w:rFonts w:cs="Helvetica"/>
          <w:color w:val="333333"/>
        </w:rPr>
        <w:t xml:space="preserve">that use AWS CloudFormation templates </w:t>
      </w:r>
      <w:r w:rsidR="002C7C82" w:rsidRPr="00E06149">
        <w:rPr>
          <w:rFonts w:cs="Helvetica"/>
          <w:color w:val="333333"/>
        </w:rPr>
        <w:t xml:space="preserve">to deploy </w:t>
      </w:r>
      <w:r w:rsidR="000930F3">
        <w:rPr>
          <w:rFonts w:cs="Helvetica"/>
          <w:color w:val="333333"/>
        </w:rPr>
        <w:t>key technologies on</w:t>
      </w:r>
      <w:r w:rsidR="002C7C82" w:rsidRPr="00E06149">
        <w:rPr>
          <w:rFonts w:cs="Helvetica"/>
          <w:color w:val="333333"/>
        </w:rPr>
        <w:t xml:space="preserve"> AWS</w:t>
      </w:r>
      <w:r w:rsidR="000930F3">
        <w:rPr>
          <w:rFonts w:cs="Helvetica"/>
          <w:color w:val="333333"/>
        </w:rPr>
        <w:t>, following AWS best practices</w:t>
      </w:r>
      <w:r w:rsidR="002C7C82" w:rsidRPr="00E06149">
        <w:rPr>
          <w:rFonts w:cs="Helvetica"/>
          <w:color w:val="333333"/>
        </w:rPr>
        <w:t>.</w:t>
      </w:r>
      <w:r w:rsidR="002C7C82">
        <w:rPr>
          <w:rFonts w:cs="Helvetica"/>
          <w:color w:val="333333"/>
        </w:rPr>
        <w:t xml:space="preserve"> </w:t>
      </w:r>
    </w:p>
    <w:p w14:paraId="0491CFB0" w14:textId="77777777" w:rsidR="00DF5434" w:rsidRDefault="00DF5434" w:rsidP="004B23C9">
      <w:pPr>
        <w:pStyle w:val="Heading2"/>
        <w:spacing w:after="100"/>
      </w:pPr>
      <w:bookmarkStart w:id="2" w:name="_Toc6910112"/>
      <w:r>
        <w:t>Overview</w:t>
      </w:r>
      <w:bookmarkEnd w:id="2"/>
    </w:p>
    <w:p w14:paraId="68D94955" w14:textId="77777777" w:rsidR="002C7C82" w:rsidRDefault="004B23C9" w:rsidP="004B23C9">
      <w:pPr>
        <w:pStyle w:val="Body"/>
        <w:rPr>
          <w:color w:val="auto"/>
          <w:szCs w:val="24"/>
        </w:rPr>
      </w:pPr>
      <w:r>
        <w:t xml:space="preserve">This Quick Start reference deployment guide provides step-by-step instructions for </w:t>
      </w:r>
      <w:r w:rsidRPr="00C178E4">
        <w:rPr>
          <w:color w:val="auto"/>
          <w:szCs w:val="24"/>
        </w:rPr>
        <w:t>deploying</w:t>
      </w:r>
      <w:r w:rsidR="001262FC">
        <w:rPr>
          <w:color w:val="auto"/>
          <w:szCs w:val="24"/>
        </w:rPr>
        <w:t xml:space="preserve"> the following</w:t>
      </w:r>
      <w:r w:rsidRPr="00C178E4">
        <w:rPr>
          <w:color w:val="auto"/>
          <w:szCs w:val="24"/>
        </w:rPr>
        <w:t xml:space="preserve"> </w:t>
      </w:r>
      <w:r w:rsidR="001F2E4D" w:rsidRPr="00C178E4">
        <w:rPr>
          <w:color w:val="auto"/>
          <w:szCs w:val="24"/>
        </w:rPr>
        <w:t xml:space="preserve">SAS </w:t>
      </w:r>
      <w:proofErr w:type="spellStart"/>
      <w:r w:rsidR="00446364" w:rsidRPr="00C178E4">
        <w:rPr>
          <w:color w:val="auto"/>
          <w:szCs w:val="24"/>
        </w:rPr>
        <w:t>Viya</w:t>
      </w:r>
      <w:proofErr w:type="spellEnd"/>
      <w:r w:rsidRPr="00C178E4">
        <w:rPr>
          <w:color w:val="auto"/>
          <w:szCs w:val="24"/>
        </w:rPr>
        <w:t xml:space="preserve"> </w:t>
      </w:r>
      <w:r w:rsidR="001262FC">
        <w:rPr>
          <w:color w:val="auto"/>
          <w:szCs w:val="24"/>
        </w:rPr>
        <w:t xml:space="preserve">products </w:t>
      </w:r>
      <w:r w:rsidRPr="00C178E4">
        <w:rPr>
          <w:color w:val="auto"/>
          <w:szCs w:val="24"/>
        </w:rPr>
        <w:t>on</w:t>
      </w:r>
      <w:r w:rsidR="00807635" w:rsidRPr="00C178E4">
        <w:rPr>
          <w:color w:val="auto"/>
          <w:szCs w:val="24"/>
        </w:rPr>
        <w:t xml:space="preserve"> the Amazon Web Services (AWS) C</w:t>
      </w:r>
      <w:r w:rsidR="001262FC">
        <w:rPr>
          <w:color w:val="auto"/>
          <w:szCs w:val="24"/>
        </w:rPr>
        <w:t>loud</w:t>
      </w:r>
      <w:r w:rsidR="00024E35">
        <w:rPr>
          <w:color w:val="auto"/>
          <w:szCs w:val="24"/>
        </w:rPr>
        <w:t>:</w:t>
      </w:r>
    </w:p>
    <w:p w14:paraId="72DF3D22" w14:textId="77777777" w:rsidR="00681316" w:rsidRPr="00681316" w:rsidRDefault="001262FC" w:rsidP="00026B48">
      <w:pPr>
        <w:pStyle w:val="ListBullet"/>
        <w:tabs>
          <w:tab w:val="clear" w:pos="360"/>
          <w:tab w:val="num" w:pos="720"/>
        </w:tabs>
        <w:rPr>
          <w:rFonts w:cs="Georgia"/>
        </w:rPr>
      </w:pPr>
      <w:r w:rsidRPr="00695612">
        <w:t xml:space="preserve">SAS Visual Analytics </w:t>
      </w:r>
      <w:r w:rsidR="00C464FB">
        <w:t>8.</w:t>
      </w:r>
      <w:r w:rsidR="006D2EBB">
        <w:t>3</w:t>
      </w:r>
      <w:r>
        <w:t xml:space="preserve"> on Linux</w:t>
      </w:r>
    </w:p>
    <w:p w14:paraId="793939D5" w14:textId="77777777" w:rsidR="001262FC" w:rsidRPr="00695612" w:rsidRDefault="00681316" w:rsidP="00026B48">
      <w:pPr>
        <w:pStyle w:val="ListBullet"/>
        <w:tabs>
          <w:tab w:val="clear" w:pos="360"/>
          <w:tab w:val="num" w:pos="720"/>
        </w:tabs>
        <w:rPr>
          <w:rFonts w:cs="Georgia"/>
        </w:rPr>
      </w:pPr>
      <w:r>
        <w:lastRenderedPageBreak/>
        <w:t>SAS Visual Statistics 8.</w:t>
      </w:r>
      <w:r w:rsidR="006D2EBB">
        <w:t>3</w:t>
      </w:r>
      <w:r>
        <w:t xml:space="preserve"> on Linux</w:t>
      </w:r>
    </w:p>
    <w:p w14:paraId="236CA395" w14:textId="77777777" w:rsidR="001262FC" w:rsidRPr="00A22F0C" w:rsidRDefault="001262FC" w:rsidP="00026B48">
      <w:pPr>
        <w:pStyle w:val="ListBullet"/>
        <w:tabs>
          <w:tab w:val="clear" w:pos="360"/>
          <w:tab w:val="num" w:pos="720"/>
        </w:tabs>
        <w:rPr>
          <w:rFonts w:cs="Georgia"/>
        </w:rPr>
      </w:pPr>
      <w:r w:rsidRPr="00695612">
        <w:t>SAS Visual Data Mining and Machine Learning</w:t>
      </w:r>
      <w:r>
        <w:t xml:space="preserve"> </w:t>
      </w:r>
      <w:r w:rsidR="00C464FB">
        <w:t>8.</w:t>
      </w:r>
      <w:r w:rsidR="006D2EBB">
        <w:t>3</w:t>
      </w:r>
      <w:r>
        <w:t xml:space="preserve"> on Linux</w:t>
      </w:r>
    </w:p>
    <w:p w14:paraId="19CC40B5" w14:textId="77777777" w:rsidR="00A22F0C" w:rsidRPr="001262FC" w:rsidRDefault="00A22F0C" w:rsidP="00026B48">
      <w:pPr>
        <w:pStyle w:val="ListBullet"/>
        <w:tabs>
          <w:tab w:val="clear" w:pos="360"/>
          <w:tab w:val="num" w:pos="720"/>
        </w:tabs>
        <w:rPr>
          <w:rFonts w:cs="Georgia"/>
        </w:rPr>
      </w:pPr>
      <w:r>
        <w:t>SAS Data Preparatio</w:t>
      </w:r>
      <w:r w:rsidR="002504CB">
        <w:t>n 2.3</w:t>
      </w:r>
    </w:p>
    <w:p w14:paraId="4BDB0E5C" w14:textId="77777777" w:rsidR="00277D8D" w:rsidRDefault="00C178E4" w:rsidP="00277D8D">
      <w:bookmarkStart w:id="3" w:name="_Toc507071376"/>
      <w:bookmarkStart w:id="4" w:name="_Toc507586737"/>
      <w:bookmarkStart w:id="5" w:name="_Toc508201347"/>
      <w:bookmarkStart w:id="6" w:name="_Toc508958161"/>
      <w:bookmarkStart w:id="7" w:name="_Toc510704228"/>
      <w:bookmarkStart w:id="8" w:name="_Toc496703862"/>
      <w:bookmarkStart w:id="9" w:name="_Toc496779662"/>
      <w:bookmarkStart w:id="10" w:name="_Toc499632442"/>
      <w:bookmarkStart w:id="11" w:name="_Toc504113980"/>
      <w:bookmarkStart w:id="12" w:name="_Toc506190390"/>
      <w:bookmarkStart w:id="13" w:name="_Toc506215240"/>
      <w:bookmarkStart w:id="14" w:name="_Toc481076926"/>
      <w:r w:rsidRPr="00C178E4">
        <w:t xml:space="preserve">This Quick Start is </w:t>
      </w:r>
      <w:r w:rsidR="00F352D7">
        <w:t xml:space="preserve">a reference architecture </w:t>
      </w:r>
      <w:r w:rsidRPr="00C178E4">
        <w:t xml:space="preserve">for users who </w:t>
      </w:r>
      <w:r w:rsidR="00024E35">
        <w:t>want</w:t>
      </w:r>
      <w:r w:rsidRPr="00C178E4">
        <w:t xml:space="preserve"> to deploy the SAS </w:t>
      </w:r>
      <w:r w:rsidR="00913961">
        <w:t>p</w:t>
      </w:r>
      <w:r w:rsidRPr="00C178E4">
        <w:t>latform</w:t>
      </w:r>
      <w:r w:rsidR="00843B96">
        <w:t xml:space="preserve">, using </w:t>
      </w:r>
      <w:r w:rsidRPr="00C178E4">
        <w:t>microservices and other cloud-friendly technologies</w:t>
      </w:r>
      <w:r w:rsidR="00843B96">
        <w:t>. By deploying the SAS platform on AWS, you get</w:t>
      </w:r>
      <w:r w:rsidRPr="00C178E4">
        <w:t xml:space="preserve"> SAS analytics, data visualization, and machine learning capabilities in an AWS-validated environment.</w:t>
      </w:r>
      <w:bookmarkEnd w:id="3"/>
      <w:bookmarkEnd w:id="4"/>
      <w:bookmarkEnd w:id="5"/>
      <w:bookmarkEnd w:id="6"/>
      <w:bookmarkEnd w:id="7"/>
      <w:r w:rsidRPr="00C178E4">
        <w:t xml:space="preserve"> </w:t>
      </w:r>
      <w:bookmarkEnd w:id="8"/>
      <w:bookmarkEnd w:id="9"/>
      <w:bookmarkEnd w:id="10"/>
      <w:bookmarkEnd w:id="11"/>
      <w:bookmarkEnd w:id="12"/>
      <w:bookmarkEnd w:id="13"/>
    </w:p>
    <w:p w14:paraId="2DC2B883" w14:textId="77777777" w:rsidR="002C7C82" w:rsidRDefault="0044642E" w:rsidP="002C7C82">
      <w:pPr>
        <w:pStyle w:val="Heading3"/>
      </w:pPr>
      <w:bookmarkStart w:id="15" w:name="_Toc6910113"/>
      <w:r>
        <w:t xml:space="preserve">SAS </w:t>
      </w:r>
      <w:proofErr w:type="spellStart"/>
      <w:r w:rsidR="00446364">
        <w:t>Viya</w:t>
      </w:r>
      <w:proofErr w:type="spellEnd"/>
      <w:r>
        <w:t xml:space="preserve"> o</w:t>
      </w:r>
      <w:r w:rsidR="002C7C82">
        <w:t>n AWS</w:t>
      </w:r>
      <w:bookmarkEnd w:id="14"/>
      <w:bookmarkEnd w:id="15"/>
    </w:p>
    <w:p w14:paraId="222D524F" w14:textId="77777777" w:rsidR="00C464FB" w:rsidRDefault="00C464FB" w:rsidP="00C464FB">
      <w:bookmarkStart w:id="16" w:name="_Toc466884484"/>
      <w:r>
        <w:rPr>
          <w:color w:val="auto"/>
        </w:rPr>
        <w:t xml:space="preserve">SAS </w:t>
      </w:r>
      <w:proofErr w:type="spellStart"/>
      <w:r>
        <w:rPr>
          <w:color w:val="auto"/>
        </w:rPr>
        <w:t>Viya</w:t>
      </w:r>
      <w:proofErr w:type="spellEnd"/>
      <w:r>
        <w:rPr>
          <w:color w:val="auto"/>
        </w:rPr>
        <w:t xml:space="preserve"> is a cloud-enabled, in-memory analytics engine. It uses elastic, scalable, and fault-tolerant processing to address complex analytical challenges. SAS </w:t>
      </w:r>
      <w:proofErr w:type="spellStart"/>
      <w:r>
        <w:rPr>
          <w:color w:val="auto"/>
        </w:rPr>
        <w:t>Viya</w:t>
      </w:r>
      <w:proofErr w:type="spellEnd"/>
      <w:r>
        <w:rPr>
          <w:color w:val="auto"/>
        </w:rPr>
        <w:t xml:space="preserve"> provides faster processing for analytics by using a </w:t>
      </w:r>
      <w:r>
        <w:t>standardized code base</w:t>
      </w:r>
      <w:r w:rsidR="00FA58BC">
        <w:t xml:space="preserve"> that</w:t>
      </w:r>
      <w:r>
        <w:t xml:space="preserve"> supports programming in SAS, Python, R, Java, and Lua. It also supports cloud, on-premises, or hybrid environments and deploys seamlessly to any infrastructure or application ecosystem.</w:t>
      </w:r>
    </w:p>
    <w:p w14:paraId="3FBB5693" w14:textId="77777777" w:rsidR="00C178E4" w:rsidRPr="002F2F17" w:rsidRDefault="003B3B2A" w:rsidP="002B086D">
      <w:pPr>
        <w:spacing w:after="140"/>
        <w:rPr>
          <w:color w:val="auto"/>
        </w:rPr>
      </w:pPr>
      <w:r w:rsidRPr="002F2F17">
        <w:rPr>
          <w:color w:val="auto"/>
        </w:rPr>
        <w:t xml:space="preserve">With </w:t>
      </w:r>
      <w:r w:rsidR="00C178E4" w:rsidRPr="002F2F17">
        <w:rPr>
          <w:color w:val="auto"/>
        </w:rPr>
        <w:t xml:space="preserve">SAS </w:t>
      </w:r>
      <w:proofErr w:type="spellStart"/>
      <w:r w:rsidR="00C178E4" w:rsidRPr="002F2F17">
        <w:rPr>
          <w:color w:val="auto"/>
        </w:rPr>
        <w:t>Viya</w:t>
      </w:r>
      <w:proofErr w:type="spellEnd"/>
      <w:r w:rsidRPr="002F2F17">
        <w:rPr>
          <w:color w:val="auto"/>
        </w:rPr>
        <w:t>, y</w:t>
      </w:r>
      <w:r w:rsidR="00C178E4" w:rsidRPr="002F2F17">
        <w:rPr>
          <w:color w:val="auto"/>
        </w:rPr>
        <w:t xml:space="preserve">ou can: </w:t>
      </w:r>
    </w:p>
    <w:p w14:paraId="10F50FE2" w14:textId="77777777" w:rsidR="00C178E4" w:rsidRPr="002F2F17" w:rsidRDefault="007A1DC4" w:rsidP="00026B48">
      <w:pPr>
        <w:pStyle w:val="ListBullet"/>
        <w:tabs>
          <w:tab w:val="clear" w:pos="360"/>
          <w:tab w:val="num" w:pos="720"/>
        </w:tabs>
      </w:pPr>
      <w:r w:rsidRPr="002F2F17">
        <w:t>Gather</w:t>
      </w:r>
      <w:r w:rsidR="00C178E4" w:rsidRPr="002F2F17">
        <w:t xml:space="preserve"> and share insights from embedded analytical services. </w:t>
      </w:r>
    </w:p>
    <w:p w14:paraId="246F19B6" w14:textId="77777777" w:rsidR="00C178E4" w:rsidRPr="002F2F17" w:rsidRDefault="00C178E4" w:rsidP="00026B48">
      <w:pPr>
        <w:pStyle w:val="ListBullet"/>
        <w:tabs>
          <w:tab w:val="clear" w:pos="360"/>
          <w:tab w:val="num" w:pos="720"/>
        </w:tabs>
      </w:pPr>
      <w:r w:rsidRPr="002F2F17">
        <w:t xml:space="preserve">Build </w:t>
      </w:r>
      <w:r w:rsidR="007A1DC4" w:rsidRPr="002F2F17">
        <w:t xml:space="preserve">centralized, </w:t>
      </w:r>
      <w:r w:rsidRPr="002F2F17">
        <w:t xml:space="preserve">governed </w:t>
      </w:r>
      <w:r w:rsidR="00C20423">
        <w:t xml:space="preserve">analytics </w:t>
      </w:r>
      <w:r w:rsidRPr="002F2F17">
        <w:t xml:space="preserve">models for efficient deployment and maintenance. </w:t>
      </w:r>
    </w:p>
    <w:p w14:paraId="553A0EF7" w14:textId="77777777" w:rsidR="00C178E4" w:rsidRPr="0051777A" w:rsidRDefault="00D200D1" w:rsidP="00026B48">
      <w:pPr>
        <w:pStyle w:val="ListBullet"/>
        <w:tabs>
          <w:tab w:val="clear" w:pos="360"/>
          <w:tab w:val="num" w:pos="720"/>
        </w:tabs>
        <w:spacing w:after="280"/>
        <w:rPr>
          <w:rFonts w:ascii="Arial" w:hAnsi="Arial" w:cs="Arial"/>
        </w:rPr>
      </w:pPr>
      <w:r w:rsidRPr="0051777A">
        <w:t>Use analytics to q</w:t>
      </w:r>
      <w:r w:rsidR="00C178E4" w:rsidRPr="0051777A">
        <w:t>uickly deliver answers and results.</w:t>
      </w:r>
    </w:p>
    <w:p w14:paraId="2F5D0E3F" w14:textId="77777777" w:rsidR="006857D5" w:rsidRDefault="006857D5" w:rsidP="003C1276">
      <w:pPr>
        <w:pStyle w:val="Heading3"/>
      </w:pPr>
      <w:bookmarkStart w:id="17" w:name="_Costs_and_Licenses"/>
      <w:bookmarkStart w:id="18" w:name="_Toc6910114"/>
      <w:bookmarkEnd w:id="17"/>
      <w:r w:rsidRPr="001E6997">
        <w:t>Costs and Licenses</w:t>
      </w:r>
      <w:bookmarkEnd w:id="16"/>
      <w:bookmarkEnd w:id="18"/>
    </w:p>
    <w:p w14:paraId="1FF84BAC" w14:textId="77777777" w:rsidR="00B01608" w:rsidRPr="00653142" w:rsidRDefault="00B01608" w:rsidP="009503AE">
      <w:pPr>
        <w:spacing w:before="150"/>
        <w:rPr>
          <w:color w:val="262626" w:themeColor="accent6" w:themeShade="80"/>
        </w:rPr>
      </w:pPr>
      <w:r w:rsidRPr="00653142">
        <w:rPr>
          <w:color w:val="262626" w:themeColor="accent6" w:themeShade="80"/>
        </w:rPr>
        <w:t>You are responsible for the cost of the AWS services used while running this Quick Start reference deployment. There is no additional cost for using the Quick Start.</w:t>
      </w:r>
    </w:p>
    <w:p w14:paraId="137BD596" w14:textId="77777777" w:rsidR="00B01608" w:rsidRPr="00653142" w:rsidRDefault="00B01608" w:rsidP="000152EF">
      <w:pPr>
        <w:spacing w:before="150"/>
        <w:rPr>
          <w:color w:val="262626" w:themeColor="accent6" w:themeShade="80"/>
        </w:rPr>
      </w:pPr>
      <w:r w:rsidRPr="00653142">
        <w:rPr>
          <w:color w:val="262626" w:themeColor="accent6" w:themeShade="80"/>
        </w:rPr>
        <w:t>You will need a SAS license to launch this Quick Start. Your SAS account team and the SAS Enterprise Excellence Center can advise on the appropriate software licensing and sizing to meet workload and performance needs.</w:t>
      </w:r>
    </w:p>
    <w:p w14:paraId="10BD95A4" w14:textId="77777777" w:rsidR="00B01608" w:rsidRPr="00653142" w:rsidRDefault="00B01608" w:rsidP="002B086D">
      <w:pPr>
        <w:spacing w:before="140" w:after="140"/>
        <w:rPr>
          <w:color w:val="262626" w:themeColor="accent6" w:themeShade="80"/>
        </w:rPr>
      </w:pPr>
      <w:r w:rsidRPr="00653142">
        <w:rPr>
          <w:color w:val="262626" w:themeColor="accent6" w:themeShade="80"/>
        </w:rPr>
        <w:t xml:space="preserve">The AWS CloudFormation template for this Quick Start creates </w:t>
      </w:r>
      <w:r w:rsidR="008215BC">
        <w:rPr>
          <w:color w:val="262626" w:themeColor="accent6" w:themeShade="80"/>
        </w:rPr>
        <w:t>three</w:t>
      </w:r>
      <w:r w:rsidR="002B086D">
        <w:rPr>
          <w:color w:val="262626" w:themeColor="accent6" w:themeShade="80"/>
        </w:rPr>
        <w:t xml:space="preserve"> EC2 instances:</w:t>
      </w:r>
    </w:p>
    <w:p w14:paraId="54226641" w14:textId="77777777" w:rsidR="00FE00DD" w:rsidRPr="005E0134"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FE00DD" w:rsidRPr="00933FF1">
        <w:rPr>
          <w:color w:val="262626" w:themeColor="accent6" w:themeShade="80"/>
        </w:rPr>
        <w:t xml:space="preserve"> </w:t>
      </w:r>
      <w:r>
        <w:rPr>
          <w:color w:val="262626" w:themeColor="accent6" w:themeShade="80"/>
        </w:rPr>
        <w:t>c</w:t>
      </w:r>
      <w:r w:rsidR="00FE00DD" w:rsidRPr="00933FF1">
        <w:rPr>
          <w:color w:val="262626" w:themeColor="accent6" w:themeShade="80"/>
        </w:rPr>
        <w:t xml:space="preserve">ompute </w:t>
      </w:r>
      <w:r w:rsidR="00933FF1" w:rsidRPr="00933FF1">
        <w:rPr>
          <w:color w:val="262626" w:themeColor="accent6" w:themeShade="80"/>
        </w:rPr>
        <w:t>virtual machine (</w:t>
      </w:r>
      <w:r w:rsidR="00FE00DD" w:rsidRPr="005E0134">
        <w:rPr>
          <w:color w:val="262626" w:themeColor="accent6" w:themeShade="80"/>
        </w:rPr>
        <w:t>VM</w:t>
      </w:r>
      <w:r w:rsidR="00933FF1" w:rsidRPr="005E0134">
        <w:rPr>
          <w:color w:val="262626" w:themeColor="accent6" w:themeShade="80"/>
        </w:rPr>
        <w:t xml:space="preserve">)—the </w:t>
      </w:r>
      <w:r w:rsidR="00933FF1" w:rsidRPr="005E0134">
        <w:rPr>
          <w:rStyle w:val="st"/>
          <w:rFonts w:eastAsiaTheme="majorEastAsia"/>
        </w:rPr>
        <w:t>Cloud Analytic Services (</w:t>
      </w:r>
      <w:r w:rsidR="00FE00DD" w:rsidRPr="005E0134">
        <w:rPr>
          <w:color w:val="262626" w:themeColor="accent6" w:themeShade="80"/>
        </w:rPr>
        <w:t>CAS</w:t>
      </w:r>
      <w:r w:rsidR="00933FF1" w:rsidRPr="005E0134">
        <w:rPr>
          <w:color w:val="262626" w:themeColor="accent6" w:themeShade="80"/>
        </w:rPr>
        <w:t>)</w:t>
      </w:r>
      <w:r w:rsidR="00FE00DD" w:rsidRPr="005E0134">
        <w:rPr>
          <w:color w:val="262626" w:themeColor="accent6" w:themeShade="80"/>
        </w:rPr>
        <w:t xml:space="preserve"> </w:t>
      </w:r>
      <w:r w:rsidR="00B36035" w:rsidRPr="005E0134">
        <w:rPr>
          <w:color w:val="262626" w:themeColor="accent6" w:themeShade="80"/>
        </w:rPr>
        <w:t>c</w:t>
      </w:r>
      <w:r w:rsidR="00FE00DD" w:rsidRPr="005E0134">
        <w:rPr>
          <w:color w:val="262626" w:themeColor="accent6" w:themeShade="80"/>
        </w:rPr>
        <w:t>ontroller</w:t>
      </w:r>
    </w:p>
    <w:p w14:paraId="46B9B5DD" w14:textId="77777777" w:rsidR="00B01608" w:rsidRPr="00653142" w:rsidRDefault="000313BB" w:rsidP="00F23EAB">
      <w:pPr>
        <w:numPr>
          <w:ilvl w:val="0"/>
          <w:numId w:val="14"/>
        </w:numPr>
        <w:spacing w:before="150" w:after="0" w:line="240" w:lineRule="auto"/>
        <w:rPr>
          <w:color w:val="262626" w:themeColor="accent6" w:themeShade="80"/>
        </w:rPr>
      </w:pPr>
      <w:r>
        <w:rPr>
          <w:color w:val="262626" w:themeColor="accent6" w:themeShade="80"/>
        </w:rPr>
        <w:t>One</w:t>
      </w:r>
      <w:r w:rsidR="00B01608" w:rsidRPr="00653142">
        <w:rPr>
          <w:color w:val="262626" w:themeColor="accent6" w:themeShade="80"/>
        </w:rPr>
        <w:t xml:space="preserve"> VM for administration</w:t>
      </w:r>
      <w:r w:rsidR="00933FF1" w:rsidRPr="00350986">
        <w:rPr>
          <w:color w:val="262626" w:themeColor="accent6" w:themeShade="80"/>
        </w:rPr>
        <w:t>—</w:t>
      </w:r>
      <w:r w:rsidR="00B01608" w:rsidRPr="00653142">
        <w:rPr>
          <w:color w:val="262626" w:themeColor="accent6" w:themeShade="80"/>
        </w:rPr>
        <w:t>the Ansible controller</w:t>
      </w:r>
    </w:p>
    <w:p w14:paraId="5D82A87D" w14:textId="77777777" w:rsidR="0086253F" w:rsidRDefault="00382A09" w:rsidP="002B086D">
      <w:pPr>
        <w:numPr>
          <w:ilvl w:val="0"/>
          <w:numId w:val="14"/>
        </w:numPr>
        <w:spacing w:before="140" w:line="240" w:lineRule="auto"/>
        <w:rPr>
          <w:color w:val="172B4D"/>
        </w:rPr>
      </w:pPr>
      <w:r>
        <w:rPr>
          <w:color w:val="262626" w:themeColor="accent6" w:themeShade="80"/>
        </w:rPr>
        <w:t>One VM</w:t>
      </w:r>
      <w:r w:rsidR="00B01608" w:rsidRPr="00653142">
        <w:rPr>
          <w:color w:val="262626" w:themeColor="accent6" w:themeShade="80"/>
        </w:rPr>
        <w:t xml:space="preserve"> for the SAS </w:t>
      </w:r>
      <w:proofErr w:type="spellStart"/>
      <w:r w:rsidR="00B01608" w:rsidRPr="00653142">
        <w:rPr>
          <w:color w:val="262626" w:themeColor="accent6" w:themeShade="80"/>
        </w:rPr>
        <w:t>Viya</w:t>
      </w:r>
      <w:proofErr w:type="spellEnd"/>
      <w:r w:rsidR="00B01608" w:rsidRPr="00653142">
        <w:rPr>
          <w:color w:val="262626" w:themeColor="accent6" w:themeShade="80"/>
        </w:rPr>
        <w:t xml:space="preserve"> services</w:t>
      </w:r>
      <w:r w:rsidR="0049213C">
        <w:rPr>
          <w:color w:val="172B4D"/>
        </w:rPr>
        <w:t xml:space="preserve"> </w:t>
      </w:r>
    </w:p>
    <w:p w14:paraId="7886AF01" w14:textId="77777777" w:rsidR="0086253F" w:rsidRDefault="0086253F" w:rsidP="0086253F">
      <w:pPr>
        <w:pStyle w:val="Body"/>
      </w:pPr>
      <w:r>
        <w:br w:type="page"/>
      </w:r>
    </w:p>
    <w:p w14:paraId="61F4B345" w14:textId="7CA599C0" w:rsidR="000D7783" w:rsidRPr="00DB1A2F" w:rsidDel="003430B9" w:rsidRDefault="000D7783" w:rsidP="00B06F94">
      <w:pPr>
        <w:pStyle w:val="Alert"/>
        <w:rPr>
          <w:del w:id="19" w:author="Penny Downey" w:date="2019-05-10T09:05:00Z"/>
        </w:rPr>
      </w:pPr>
      <w:del w:id="20" w:author="Penny Downey" w:date="2019-05-10T09:05:00Z">
        <w:r w:rsidRPr="00DB1A2F" w:rsidDel="003430B9">
          <w:rPr>
            <w:b/>
          </w:rPr>
          <w:lastRenderedPageBreak/>
          <w:delText>Note</w:delText>
        </w:r>
        <w:r w:rsidR="008013CF" w:rsidDel="003430B9">
          <w:rPr>
            <w:b/>
          </w:rPr>
          <w:delText xml:space="preserve"> </w:delText>
        </w:r>
        <w:r w:rsidR="00212CE9" w:rsidDel="003430B9">
          <w:rPr>
            <w:b/>
          </w:rPr>
          <w:delText xml:space="preserve"> </w:delText>
        </w:r>
        <w:r w:rsidR="0085198B" w:rsidDel="003430B9">
          <w:rPr>
            <w:b/>
          </w:rPr>
          <w:delText xml:space="preserve"> </w:delText>
        </w:r>
        <w:r w:rsidR="00AF31BA" w:rsidDel="003430B9">
          <w:delText>With this Quick Start, the Cloud Analytic Services (CAS) controller of SAS Viya is limited to 4, 8, 16, or 32 cores. If you do not have a license</w:delText>
        </w:r>
        <w:r w:rsidR="00991329" w:rsidDel="003430B9">
          <w:delText xml:space="preserve"> that supports 4, 8, 16, or 32 </w:delText>
        </w:r>
        <w:r w:rsidR="00AF31BA" w:rsidDel="003430B9">
          <w:delText>cores for the CAS controller, you cannot deploy the AWS Quick Start for SAS Viya. Please check your license to ensure that your CAS controller is licensed for 4, 8, 16, or 32 cores.</w:delText>
        </w:r>
      </w:del>
    </w:p>
    <w:p w14:paraId="038E4C4A" w14:textId="77777777" w:rsidR="00E10FA2" w:rsidRDefault="00E10FA2" w:rsidP="00E84859">
      <w:pPr>
        <w:pStyle w:val="Heading4"/>
      </w:pPr>
      <w:r>
        <w:t xml:space="preserve">CAS Controller </w:t>
      </w:r>
      <w:r w:rsidR="002B5702">
        <w:t>VM</w:t>
      </w:r>
    </w:p>
    <w:p w14:paraId="05116DC8" w14:textId="6DFEFEA0" w:rsidR="000D7783" w:rsidRDefault="00B21604" w:rsidP="005378D3">
      <w:pPr>
        <w:rPr>
          <w:ins w:id="21" w:author="Penny Downey" w:date="2019-05-10T13:31:00Z"/>
          <w:color w:val="0D0D0D" w:themeColor="text1" w:themeTint="F2"/>
        </w:rPr>
      </w:pPr>
      <w:del w:id="22" w:author="Penny Downey" w:date="2019-05-10T09:06:00Z">
        <w:r w:rsidDel="003430B9">
          <w:rPr>
            <w:color w:val="0D0D0D" w:themeColor="text1" w:themeTint="F2"/>
          </w:rPr>
          <w:delText>M</w:delText>
        </w:r>
        <w:r w:rsidR="000D7783" w:rsidRPr="00DB1A2F" w:rsidDel="003430B9">
          <w:rPr>
            <w:color w:val="0D0D0D" w:themeColor="text1" w:themeTint="F2"/>
          </w:rPr>
          <w:delText>achine size and other machine specifications of a 4</w:delText>
        </w:r>
        <w:r w:rsidR="00997DF7" w:rsidDel="003430B9">
          <w:rPr>
            <w:color w:val="0D0D0D" w:themeColor="text1" w:themeTint="F2"/>
          </w:rPr>
          <w:delText>-</w:delText>
        </w:r>
        <w:r w:rsidR="000D7783" w:rsidRPr="00DB1A2F" w:rsidDel="003430B9">
          <w:rPr>
            <w:color w:val="0D0D0D" w:themeColor="text1" w:themeTint="F2"/>
          </w:rPr>
          <w:delText>, 8</w:delText>
        </w:r>
        <w:r w:rsidR="00997DF7" w:rsidDel="003430B9">
          <w:rPr>
            <w:color w:val="0D0D0D" w:themeColor="text1" w:themeTint="F2"/>
          </w:rPr>
          <w:delText>-</w:delText>
        </w:r>
        <w:r w:rsidR="001A1F12" w:rsidDel="003430B9">
          <w:rPr>
            <w:color w:val="0D0D0D" w:themeColor="text1" w:themeTint="F2"/>
          </w:rPr>
          <w:delText>,</w:delText>
        </w:r>
        <w:r w:rsidR="000D7783" w:rsidRPr="00DB1A2F" w:rsidDel="003430B9">
          <w:rPr>
            <w:color w:val="0D0D0D" w:themeColor="text1" w:themeTint="F2"/>
          </w:rPr>
          <w:delText xml:space="preserve"> 16</w:delText>
        </w:r>
        <w:r w:rsidR="00997DF7" w:rsidDel="003430B9">
          <w:rPr>
            <w:color w:val="0D0D0D" w:themeColor="text1" w:themeTint="F2"/>
          </w:rPr>
          <w:delText>-</w:delText>
        </w:r>
        <w:r w:rsidR="001A1F12" w:rsidDel="003430B9">
          <w:rPr>
            <w:color w:val="0D0D0D" w:themeColor="text1" w:themeTint="F2"/>
          </w:rPr>
          <w:delText xml:space="preserve"> or 32-</w:delText>
        </w:r>
        <w:r w:rsidR="000D7783" w:rsidRPr="00DB1A2F" w:rsidDel="003430B9">
          <w:rPr>
            <w:color w:val="0D0D0D" w:themeColor="text1" w:themeTint="F2"/>
          </w:rPr>
          <w:delText xml:space="preserve">core </w:delText>
        </w:r>
        <w:r w:rsidR="00561100" w:rsidDel="003430B9">
          <w:rPr>
            <w:color w:val="0D0D0D" w:themeColor="text1" w:themeTint="F2"/>
          </w:rPr>
          <w:delText xml:space="preserve">symmetric multiprocessing (SMP) </w:delText>
        </w:r>
        <w:r w:rsidR="000D7783" w:rsidRPr="00DB1A2F" w:rsidDel="003430B9">
          <w:rPr>
            <w:color w:val="0D0D0D" w:themeColor="text1" w:themeTint="F2"/>
          </w:rPr>
          <w:delText>CAS controller</w:delText>
        </w:r>
        <w:r w:rsidDel="003430B9">
          <w:rPr>
            <w:color w:val="0D0D0D" w:themeColor="text1" w:themeTint="F2"/>
          </w:rPr>
          <w:delText xml:space="preserve"> are shown in the</w:delText>
        </w:r>
        <w:r w:rsidR="00AD16DF" w:rsidDel="003430B9">
          <w:rPr>
            <w:color w:val="0D0D0D" w:themeColor="text1" w:themeTint="F2"/>
          </w:rPr>
          <w:delText xml:space="preserve"> following table.</w:delText>
        </w:r>
      </w:del>
      <w:ins w:id="23" w:author="Penny Downey" w:date="2019-05-10T09:06:00Z">
        <w:r w:rsidR="003430B9">
          <w:rPr>
            <w:color w:val="0D0D0D" w:themeColor="text1" w:themeTint="F2"/>
          </w:rPr>
          <w:t xml:space="preserve">We recommend that you </w:t>
        </w:r>
      </w:ins>
      <w:ins w:id="24" w:author="Penny Downey" w:date="2019-05-10T09:07:00Z">
        <w:r w:rsidR="003430B9">
          <w:rPr>
            <w:color w:val="0D0D0D" w:themeColor="text1" w:themeTint="F2"/>
          </w:rPr>
          <w:t>configure your machine with twice the number of cores tha</w:t>
        </w:r>
      </w:ins>
      <w:ins w:id="25" w:author="Penny Downey" w:date="2019-05-10T09:12:00Z">
        <w:r w:rsidR="003430B9">
          <w:rPr>
            <w:color w:val="0D0D0D" w:themeColor="text1" w:themeTint="F2"/>
          </w:rPr>
          <w:t>n</w:t>
        </w:r>
      </w:ins>
      <w:ins w:id="26" w:author="Penny Downey" w:date="2019-05-10T09:08:00Z">
        <w:r w:rsidR="003430B9">
          <w:rPr>
            <w:color w:val="0D0D0D" w:themeColor="text1" w:themeTint="F2"/>
          </w:rPr>
          <w:t xml:space="preserve"> </w:t>
        </w:r>
      </w:ins>
      <w:ins w:id="27" w:author="Penny Downey" w:date="2019-05-10T09:15:00Z">
        <w:r w:rsidR="003C4440">
          <w:rPr>
            <w:color w:val="0D0D0D" w:themeColor="text1" w:themeTint="F2"/>
          </w:rPr>
          <w:t>the amount that you are licensed for</w:t>
        </w:r>
      </w:ins>
      <w:ins w:id="28" w:author="Penny Downey" w:date="2019-05-10T09:18:00Z">
        <w:r w:rsidR="003C4440">
          <w:rPr>
            <w:color w:val="0D0D0D" w:themeColor="text1" w:themeTint="F2"/>
          </w:rPr>
          <w:t xml:space="preserve"> </w:t>
        </w:r>
      </w:ins>
      <w:proofErr w:type="gramStart"/>
      <w:ins w:id="29" w:author="Penny Downey" w:date="2019-05-10T09:29:00Z">
        <w:r w:rsidR="00F11F5B">
          <w:rPr>
            <w:color w:val="0D0D0D" w:themeColor="text1" w:themeTint="F2"/>
          </w:rPr>
          <w:t xml:space="preserve">in order </w:t>
        </w:r>
      </w:ins>
      <w:ins w:id="30" w:author="Penny Downey" w:date="2019-05-10T09:18:00Z">
        <w:r w:rsidR="003C4440">
          <w:rPr>
            <w:color w:val="0D0D0D" w:themeColor="text1" w:themeTint="F2"/>
          </w:rPr>
          <w:t>to</w:t>
        </w:r>
        <w:proofErr w:type="gramEnd"/>
        <w:r w:rsidR="003C4440">
          <w:rPr>
            <w:color w:val="0D0D0D" w:themeColor="text1" w:themeTint="F2"/>
          </w:rPr>
          <w:t xml:space="preserve"> optimize thread utilization</w:t>
        </w:r>
      </w:ins>
      <w:ins w:id="31" w:author="Penny Downey" w:date="2019-05-10T09:15:00Z">
        <w:r w:rsidR="003C4440">
          <w:rPr>
            <w:color w:val="0D0D0D" w:themeColor="text1" w:themeTint="F2"/>
          </w:rPr>
          <w:t>.</w:t>
        </w:r>
      </w:ins>
      <w:ins w:id="32" w:author="Penny Downey" w:date="2019-05-10T09:23:00Z">
        <w:r w:rsidR="003C4440">
          <w:rPr>
            <w:color w:val="0D0D0D" w:themeColor="text1" w:themeTint="F2"/>
          </w:rPr>
          <w:t xml:space="preserve"> For </w:t>
        </w:r>
      </w:ins>
      <w:ins w:id="33" w:author="Penny Downey" w:date="2019-05-10T09:28:00Z">
        <w:r w:rsidR="00F11F5B">
          <w:rPr>
            <w:color w:val="0D0D0D" w:themeColor="text1" w:themeTint="F2"/>
          </w:rPr>
          <w:t>m</w:t>
        </w:r>
      </w:ins>
      <w:ins w:id="34" w:author="Penny Downey" w:date="2019-05-10T09:23:00Z">
        <w:r w:rsidR="003C4440">
          <w:rPr>
            <w:color w:val="0D0D0D" w:themeColor="text1" w:themeTint="F2"/>
          </w:rPr>
          <w:t>ore information</w:t>
        </w:r>
        <w:r w:rsidR="00F11F5B">
          <w:rPr>
            <w:color w:val="0D0D0D" w:themeColor="text1" w:themeTint="F2"/>
          </w:rPr>
          <w:t xml:space="preserve">,  </w:t>
        </w:r>
      </w:ins>
      <w:ins w:id="35" w:author="Penny Downey" w:date="2019-05-10T09:24:00Z">
        <w:r w:rsidR="00F11F5B">
          <w:rPr>
            <w:color w:val="0D0D0D" w:themeColor="text1" w:themeTint="F2"/>
          </w:rPr>
          <w:t xml:space="preserve">see </w:t>
        </w:r>
      </w:ins>
      <w:ins w:id="36" w:author="Penny Downey" w:date="2019-05-10T09:28:00Z">
        <w:r w:rsidR="00F11F5B">
          <w:rPr>
            <w:color w:val="0D0D0D" w:themeColor="text1" w:themeTint="F2"/>
          </w:rPr>
          <w:fldChar w:fldCharType="begin"/>
        </w:r>
      </w:ins>
      <w:ins w:id="37" w:author="Penny Downey" w:date="2019-05-10T09:30:00Z">
        <w:r w:rsidR="00F11F5B">
          <w:rPr>
            <w:color w:val="0D0D0D" w:themeColor="text1" w:themeTint="F2"/>
          </w:rPr>
          <w:instrText>HYPERLINK "https://www.sas.com/content/dam/SAS/support/en/sas-global-forum-proceedings/2019/3363-2019.pdf"</w:instrText>
        </w:r>
      </w:ins>
      <w:ins w:id="38" w:author="Penny Downey" w:date="2019-05-10T09:28:00Z">
        <w:r w:rsidR="00F11F5B">
          <w:rPr>
            <w:color w:val="0D0D0D" w:themeColor="text1" w:themeTint="F2"/>
          </w:rPr>
          <w:fldChar w:fldCharType="separate"/>
        </w:r>
      </w:ins>
      <w:ins w:id="39" w:author="Penny Downey" w:date="2019-05-10T09:30:00Z">
        <w:r w:rsidR="00F11F5B">
          <w:rPr>
            <w:rStyle w:val="Hyperlink"/>
          </w:rPr>
          <w:t>Important Performance Considerations When Moving SAS to a Public Cloud</w:t>
        </w:r>
      </w:ins>
      <w:ins w:id="40" w:author="Penny Downey" w:date="2019-05-10T09:28:00Z">
        <w:r w:rsidR="00F11F5B">
          <w:rPr>
            <w:color w:val="0D0D0D" w:themeColor="text1" w:themeTint="F2"/>
          </w:rPr>
          <w:fldChar w:fldCharType="end"/>
        </w:r>
      </w:ins>
      <w:ins w:id="41" w:author="Penny Downey" w:date="2019-05-10T09:30:00Z">
        <w:r w:rsidR="00F11F5B">
          <w:rPr>
            <w:color w:val="0D0D0D" w:themeColor="text1" w:themeTint="F2"/>
          </w:rPr>
          <w:t>.</w:t>
        </w:r>
      </w:ins>
    </w:p>
    <w:p w14:paraId="6A7B3443" w14:textId="13DFDD89" w:rsidR="003D64CA" w:rsidRDefault="003D64CA">
      <w:pPr>
        <w:pStyle w:val="Alert"/>
        <w:rPr>
          <w:ins w:id="42" w:author="Penny Downey" w:date="2019-05-10T10:28:00Z"/>
          <w:color w:val="0D0D0D" w:themeColor="text1" w:themeTint="F2"/>
        </w:rPr>
        <w:pPrChange w:id="43" w:author="Penny Downey" w:date="2019-05-10T13:31:00Z">
          <w:pPr/>
        </w:pPrChange>
      </w:pPr>
      <w:ins w:id="44" w:author="Penny Downey" w:date="2019-05-10T13:31:00Z">
        <w:r w:rsidRPr="003848C1">
          <w:rPr>
            <w:b/>
          </w:rPr>
          <w:t>Note</w:t>
        </w:r>
        <w:r>
          <w:t xml:space="preserve">    </w:t>
        </w:r>
        <w:r w:rsidR="002808DE" w:rsidRPr="002808DE">
          <w:t xml:space="preserve">Depending on the instance size, EBS volumes of the following sizes will be created and attached to your instance. For i3 instances, the </w:t>
        </w:r>
        <w:proofErr w:type="spellStart"/>
        <w:r w:rsidR="002808DE" w:rsidRPr="002808DE">
          <w:t>CASCache</w:t>
        </w:r>
        <w:proofErr w:type="spellEnd"/>
        <w:r w:rsidR="002808DE" w:rsidRPr="002808DE">
          <w:t xml:space="preserve"> uses the ephemeral storage that comes with the instance instead of an EBS volume.</w:t>
        </w:r>
      </w:ins>
    </w:p>
    <w:p w14:paraId="7257AC40" w14:textId="1A84A6C8" w:rsidR="00465B31" w:rsidRPr="00561100" w:rsidDel="003D64CA" w:rsidRDefault="00465B31">
      <w:pPr>
        <w:pStyle w:val="Alert"/>
        <w:pBdr>
          <w:top w:val="single" w:sz="4" w:space="21" w:color="BFBFBF" w:themeColor="background1" w:themeShade="BF"/>
        </w:pBdr>
        <w:rPr>
          <w:del w:id="45" w:author="Penny Downey" w:date="2019-05-10T13:31:00Z"/>
          <w:color w:val="172B4D"/>
        </w:rPr>
        <w:pPrChange w:id="46" w:author="Penny Downey" w:date="2019-05-10T13:10:00Z">
          <w:pPr/>
        </w:pPrChange>
      </w:pPr>
    </w:p>
    <w:tbl>
      <w:tblPr>
        <w:tblStyle w:val="AWS"/>
        <w:tblW w:w="5000" w:type="pct"/>
        <w:jc w:val="center"/>
        <w:tblInd w:w="0" w:type="dxa"/>
        <w:tblLook w:val="04A0" w:firstRow="1" w:lastRow="0" w:firstColumn="1" w:lastColumn="0" w:noHBand="0" w:noVBand="1"/>
        <w:tblPrChange w:id="47" w:author="Penny Downey" w:date="2019-05-10T10:06:00Z">
          <w:tblPr>
            <w:tblStyle w:val="AWS"/>
            <w:tblW w:w="4882" w:type="dxa"/>
            <w:tblLook w:val="04A0" w:firstRow="1" w:lastRow="0" w:firstColumn="1" w:lastColumn="0" w:noHBand="0" w:noVBand="1"/>
          </w:tblPr>
        </w:tblPrChange>
      </w:tblPr>
      <w:tblGrid>
        <w:gridCol w:w="3240"/>
        <w:gridCol w:w="3239"/>
        <w:gridCol w:w="3241"/>
        <w:tblGridChange w:id="48">
          <w:tblGrid>
            <w:gridCol w:w="144"/>
            <w:gridCol w:w="1837"/>
            <w:gridCol w:w="1259"/>
            <w:gridCol w:w="348"/>
            <w:gridCol w:w="1438"/>
            <w:gridCol w:w="1453"/>
            <w:gridCol w:w="3241"/>
          </w:tblGrid>
        </w:tblGridChange>
      </w:tblGrid>
      <w:tr w:rsidR="003E5B7A" w14:paraId="0599704F" w14:textId="77777777" w:rsidTr="0490363D">
        <w:trPr>
          <w:cnfStyle w:val="100000000000" w:firstRow="1" w:lastRow="0" w:firstColumn="0" w:lastColumn="0" w:oddVBand="0" w:evenVBand="0" w:oddHBand="0" w:evenHBand="0" w:firstRowFirstColumn="0" w:firstRowLastColumn="0" w:lastRowFirstColumn="0" w:lastRowLastColumn="0"/>
          <w:jc w:val="center"/>
          <w:trPrChange w:id="49"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50" w:author="Penny Downey" w:date="2019-05-10T10:06:00Z">
              <w:tcPr>
                <w:tcW w:w="1837" w:type="dxa"/>
              </w:tcPr>
            </w:tcPrChange>
          </w:tcPr>
          <w:p w14:paraId="78EECA48" w14:textId="203A7210" w:rsidR="003E5B7A" w:rsidRDefault="003E5B7A" w:rsidP="005545BD">
            <w:pPr>
              <w:pStyle w:val="Tabletext"/>
              <w:cnfStyle w:val="101000000000" w:firstRow="1" w:lastRow="0" w:firstColumn="1" w:lastColumn="0" w:oddVBand="0" w:evenVBand="0" w:oddHBand="0" w:evenHBand="0" w:firstRowFirstColumn="0" w:firstRowLastColumn="0" w:lastRowFirstColumn="0" w:lastRowLastColumn="0"/>
            </w:pPr>
            <w:ins w:id="51" w:author="Penny Downey" w:date="2019-05-10T09:54:00Z">
              <w:r>
                <w:t>Instance Size</w:t>
              </w:r>
            </w:ins>
            <w:del w:id="52" w:author="Penny Downey" w:date="2019-05-10T09:45:00Z">
              <w:r w:rsidDel="00DC6E30">
                <w:delText>Machine size</w:delText>
              </w:r>
            </w:del>
          </w:p>
        </w:tc>
        <w:tc>
          <w:tcPr>
            <w:tcW w:w="1666" w:type="pct"/>
            <w:tcPrChange w:id="53" w:author="Penny Downey" w:date="2019-05-10T10:06:00Z">
              <w:tcPr>
                <w:tcW w:w="1607" w:type="dxa"/>
                <w:gridSpan w:val="2"/>
              </w:tcPr>
            </w:tcPrChange>
          </w:tcPr>
          <w:p w14:paraId="6F3E8B5F" w14:textId="77777777" w:rsidR="003B71E7" w:rsidRDefault="00C169E3" w:rsidP="005545BD">
            <w:pPr>
              <w:pStyle w:val="Tabletext"/>
              <w:cnfStyle w:val="100000000000" w:firstRow="1" w:lastRow="0" w:firstColumn="0" w:lastColumn="0" w:oddVBand="0" w:evenVBand="0" w:oddHBand="0" w:evenHBand="0" w:firstRowFirstColumn="0" w:firstRowLastColumn="0" w:lastRowFirstColumn="0" w:lastRowLastColumn="0"/>
              <w:rPr>
                <w:ins w:id="54" w:author="Penny Downey" w:date="2019-05-10T11:26:00Z"/>
                <w:b w:val="0"/>
              </w:rPr>
            </w:pPr>
            <w:ins w:id="55" w:author="Penny Downey" w:date="2019-05-10T11:23:00Z">
              <w:r>
                <w:t>Size</w:t>
              </w:r>
              <w:r w:rsidR="000E11FB">
                <w:t xml:space="preserve"> (GB) </w:t>
              </w:r>
            </w:ins>
          </w:p>
          <w:p w14:paraId="7BD31F78" w14:textId="40D61606"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ins w:id="56" w:author="Penny Downey" w:date="2019-05-10T09:45:00Z">
              <w:r>
                <w:t>CAS</w:t>
              </w:r>
            </w:ins>
            <w:ins w:id="57" w:author="Penny Downey" w:date="2019-05-10T09:49:00Z">
              <w:r>
                <w:t xml:space="preserve"> </w:t>
              </w:r>
            </w:ins>
            <w:ins w:id="58" w:author="Penny Downey" w:date="2019-05-10T09:54:00Z">
              <w:r>
                <w:t>Cache</w:t>
              </w:r>
            </w:ins>
            <w:ins w:id="59" w:author="Penny Downey" w:date="2019-05-10T09:49:00Z">
              <w:r>
                <w:t xml:space="preserve"> </w:t>
              </w:r>
            </w:ins>
            <w:del w:id="60" w:author="Penny Downey" w:date="2019-05-10T09:50:00Z">
              <w:r w:rsidDel="00DC6E30">
                <w:delText>Maximum users</w:delText>
              </w:r>
            </w:del>
          </w:p>
        </w:tc>
        <w:tc>
          <w:tcPr>
            <w:tcW w:w="1667" w:type="pct"/>
            <w:tcPrChange w:id="61" w:author="Penny Downey" w:date="2019-05-10T10:06:00Z">
              <w:tcPr>
                <w:tcW w:w="1438" w:type="dxa"/>
              </w:tcPr>
            </w:tcPrChange>
          </w:tcPr>
          <w:p w14:paraId="4705B3F8" w14:textId="77777777" w:rsidR="003B71E7" w:rsidRDefault="000E11FB" w:rsidP="005545BD">
            <w:pPr>
              <w:pStyle w:val="Tabletext"/>
              <w:cnfStyle w:val="100000000000" w:firstRow="1" w:lastRow="0" w:firstColumn="0" w:lastColumn="0" w:oddVBand="0" w:evenVBand="0" w:oddHBand="0" w:evenHBand="0" w:firstRowFirstColumn="0" w:firstRowLastColumn="0" w:lastRowFirstColumn="0" w:lastRowLastColumn="0"/>
              <w:rPr>
                <w:ins w:id="62" w:author="Penny Downey" w:date="2019-05-10T11:26:00Z"/>
                <w:b w:val="0"/>
              </w:rPr>
            </w:pPr>
            <w:ins w:id="63" w:author="Penny Downey" w:date="2019-05-10T11:24:00Z">
              <w:r>
                <w:t>Size (GB)</w:t>
              </w:r>
            </w:ins>
          </w:p>
          <w:p w14:paraId="6D6B2D69" w14:textId="4E6C5082" w:rsidR="003E5B7A" w:rsidRDefault="003E5B7A" w:rsidP="005545BD">
            <w:pPr>
              <w:pStyle w:val="Tabletext"/>
              <w:cnfStyle w:val="100000000000" w:firstRow="1" w:lastRow="0" w:firstColumn="0" w:lastColumn="0" w:oddVBand="0" w:evenVBand="0" w:oddHBand="0" w:evenHBand="0" w:firstRowFirstColumn="0" w:firstRowLastColumn="0" w:lastRowFirstColumn="0" w:lastRowLastColumn="0"/>
            </w:pPr>
            <w:ins w:id="64" w:author="Penny Downey" w:date="2019-05-10T09:55:00Z">
              <w:r>
                <w:t xml:space="preserve">CAS </w:t>
              </w:r>
            </w:ins>
            <w:ins w:id="65" w:author="Penny Downey" w:date="2019-05-10T10:06:00Z">
              <w:r w:rsidR="7C6ABEB1">
                <w:t>Us</w:t>
              </w:r>
            </w:ins>
            <w:ins w:id="66" w:author="Penny Downey" w:date="2019-05-10T10:07:00Z">
              <w:r w:rsidR="0490363D">
                <w:t>er</w:t>
              </w:r>
            </w:ins>
            <w:ins w:id="67" w:author="Penny Downey" w:date="2019-05-10T10:06:00Z">
              <w:r w:rsidR="7C6ABEB1">
                <w:t xml:space="preserve"> </w:t>
              </w:r>
            </w:ins>
            <w:ins w:id="68" w:author="Penny Downey" w:date="2019-05-10T09:55:00Z">
              <w:r>
                <w:t>Library</w:t>
              </w:r>
            </w:ins>
            <w:del w:id="69" w:author="Penny Downey" w:date="2019-05-10T09:55:00Z">
              <w:r w:rsidDel="00DC6E30">
                <w:delText>Memory (RAM)</w:delText>
              </w:r>
            </w:del>
          </w:p>
        </w:tc>
      </w:tr>
      <w:tr w:rsidR="003E5B7A" w14:paraId="39988D4A" w14:textId="77777777" w:rsidTr="0490363D">
        <w:trPr>
          <w:jc w:val="center"/>
          <w:trPrChange w:id="70"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71" w:author="Penny Downey" w:date="2019-05-10T10:06:00Z">
              <w:tcPr>
                <w:tcW w:w="1837" w:type="dxa"/>
              </w:tcPr>
            </w:tcPrChange>
          </w:tcPr>
          <w:p w14:paraId="53AB6D24" w14:textId="3322EBC3" w:rsidR="003E5B7A" w:rsidRPr="00F36649" w:rsidRDefault="003E5B7A" w:rsidP="000D7783">
            <w:pPr>
              <w:pStyle w:val="Tabletext"/>
            </w:pPr>
            <w:ins w:id="72" w:author="Penny Downey" w:date="2019-05-10T09:51:00Z">
              <w:r>
                <w:t>i</w:t>
              </w:r>
            </w:ins>
            <w:ins w:id="73" w:author="Penny Downey" w:date="2019-05-10T09:50:00Z">
              <w:r>
                <w:t>3.large</w:t>
              </w:r>
            </w:ins>
            <w:del w:id="74" w:author="Penny Downey" w:date="2019-05-10T09:50:00Z">
              <w:r w:rsidRPr="00F36649" w:rsidDel="00DC6E30">
                <w:delText>2xlarge</w:delText>
              </w:r>
            </w:del>
          </w:p>
        </w:tc>
        <w:tc>
          <w:tcPr>
            <w:tcW w:w="1666" w:type="pct"/>
            <w:tcPrChange w:id="75" w:author="Penny Downey" w:date="2019-05-10T10:06:00Z">
              <w:tcPr>
                <w:tcW w:w="1607" w:type="dxa"/>
                <w:gridSpan w:val="2"/>
              </w:tcPr>
            </w:tcPrChange>
          </w:tcPr>
          <w:p w14:paraId="7286E09B" w14:textId="3BA8E600"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ins w:id="76" w:author="Penny Downey" w:date="2019-05-10T17:27:00Z">
              <w:r>
                <w:t>442</w:t>
              </w:r>
            </w:ins>
            <w:del w:id="77" w:author="Penny Downey" w:date="2019-05-10T17:27:00Z">
              <w:r w:rsidR="003E5B7A" w:rsidDel="004746EA">
                <w:delText>1</w:delText>
              </w:r>
            </w:del>
          </w:p>
        </w:tc>
        <w:tc>
          <w:tcPr>
            <w:tcW w:w="1667" w:type="pct"/>
            <w:tcPrChange w:id="78" w:author="Penny Downey" w:date="2019-05-10T10:06:00Z">
              <w:tcPr>
                <w:tcW w:w="1438" w:type="dxa"/>
              </w:tcPr>
            </w:tcPrChange>
          </w:tcPr>
          <w:p w14:paraId="3B63950B" w14:textId="0BA1A6DF"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color w:val="auto"/>
              </w:rPr>
            </w:pPr>
            <w:ins w:id="79" w:author="Penny Downey" w:date="2019-05-10T09:56:00Z">
              <w:r>
                <w:rPr>
                  <w:color w:val="auto"/>
                </w:rPr>
                <w:t>500</w:t>
              </w:r>
            </w:ins>
            <w:del w:id="80" w:author="Penny Downey" w:date="2019-05-10T09:56:00Z">
              <w:r w:rsidDel="003E5B7A">
                <w:rPr>
                  <w:color w:val="auto"/>
                </w:rPr>
                <w:delText>61 GB</w:delText>
              </w:r>
            </w:del>
          </w:p>
        </w:tc>
      </w:tr>
      <w:tr w:rsidR="003E5B7A" w14:paraId="572294EA" w14:textId="77777777" w:rsidTr="0490363D">
        <w:trPr>
          <w:jc w:val="center"/>
          <w:trPrChange w:id="81"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82" w:author="Penny Downey" w:date="2019-05-10T10:06:00Z">
              <w:tcPr>
                <w:tcW w:w="1837" w:type="dxa"/>
              </w:tcPr>
            </w:tcPrChange>
          </w:tcPr>
          <w:p w14:paraId="0AB9A2A2" w14:textId="76A9A40F" w:rsidR="003E5B7A" w:rsidRDefault="003E5B7A" w:rsidP="000D7783">
            <w:pPr>
              <w:pStyle w:val="Tabletext"/>
            </w:pPr>
            <w:ins w:id="83" w:author="Penny Downey" w:date="2019-05-10T09:51:00Z">
              <w:r>
                <w:t>i</w:t>
              </w:r>
            </w:ins>
            <w:ins w:id="84" w:author="Penny Downey" w:date="2019-05-10T09:50:00Z">
              <w:r>
                <w:t>3.xlarge</w:t>
              </w:r>
              <w:r w:rsidRPr="00F36649">
                <w:t xml:space="preserve"> </w:t>
              </w:r>
            </w:ins>
            <w:del w:id="85" w:author="Penny Downey" w:date="2019-05-10T09:50:00Z">
              <w:r w:rsidRPr="00F36649" w:rsidDel="00DC6E30">
                <w:delText>4xlarge</w:delText>
              </w:r>
            </w:del>
          </w:p>
        </w:tc>
        <w:tc>
          <w:tcPr>
            <w:tcW w:w="1666" w:type="pct"/>
            <w:tcPrChange w:id="86" w:author="Penny Downey" w:date="2019-05-10T10:06:00Z">
              <w:tcPr>
                <w:tcW w:w="1607" w:type="dxa"/>
                <w:gridSpan w:val="2"/>
              </w:tcPr>
            </w:tcPrChange>
          </w:tcPr>
          <w:p w14:paraId="0EA0E9FC" w14:textId="5AF5BCF2"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pPr>
            <w:ins w:id="87" w:author="Penny Downey" w:date="2019-05-10T17:27:00Z">
              <w:r>
                <w:t>884</w:t>
              </w:r>
            </w:ins>
            <w:del w:id="88" w:author="Penny Downey" w:date="2019-05-10T09:55:00Z">
              <w:r w:rsidR="003E5B7A" w:rsidDel="003E5B7A">
                <w:delText>2</w:delText>
              </w:r>
            </w:del>
          </w:p>
        </w:tc>
        <w:tc>
          <w:tcPr>
            <w:tcW w:w="1667" w:type="pct"/>
            <w:tcPrChange w:id="89" w:author="Penny Downey" w:date="2019-05-10T10:06:00Z">
              <w:tcPr>
                <w:tcW w:w="1438" w:type="dxa"/>
              </w:tcPr>
            </w:tcPrChange>
          </w:tcPr>
          <w:p w14:paraId="4E3D26D0" w14:textId="373BA0DE"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90" w:author="Penny Downey" w:date="2019-05-10T09:56:00Z">
              <w:r>
                <w:t>500</w:t>
              </w:r>
            </w:ins>
            <w:del w:id="91" w:author="Penny Downey" w:date="2019-05-10T09:56:00Z">
              <w:r w:rsidRPr="00846E82" w:rsidDel="003E5B7A">
                <w:delText>122 GB</w:delText>
              </w:r>
            </w:del>
          </w:p>
        </w:tc>
      </w:tr>
      <w:tr w:rsidR="003E5B7A" w14:paraId="730BDC62" w14:textId="77777777" w:rsidTr="0490363D">
        <w:trPr>
          <w:jc w:val="center"/>
          <w:trPrChange w:id="92"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93" w:author="Penny Downey" w:date="2019-05-10T10:06:00Z">
              <w:tcPr>
                <w:tcW w:w="1837" w:type="dxa"/>
              </w:tcPr>
            </w:tcPrChange>
          </w:tcPr>
          <w:p w14:paraId="781CF115" w14:textId="35868302" w:rsidR="003E5B7A" w:rsidRDefault="003E5B7A" w:rsidP="000D7783">
            <w:pPr>
              <w:pStyle w:val="Tabletext"/>
            </w:pPr>
            <w:ins w:id="94" w:author="Penny Downey" w:date="2019-05-10T09:52:00Z">
              <w:r>
                <w:t>i3.2xlarge</w:t>
              </w:r>
            </w:ins>
            <w:del w:id="95" w:author="Penny Downey" w:date="2019-05-10T09:52:00Z">
              <w:r w:rsidRPr="00F36649" w:rsidDel="00DC6E30">
                <w:delText>8xlarge</w:delText>
              </w:r>
            </w:del>
          </w:p>
        </w:tc>
        <w:tc>
          <w:tcPr>
            <w:tcW w:w="1666" w:type="pct"/>
            <w:tcPrChange w:id="96" w:author="Penny Downey" w:date="2019-05-10T10:06:00Z">
              <w:tcPr>
                <w:tcW w:w="1607" w:type="dxa"/>
                <w:gridSpan w:val="2"/>
              </w:tcPr>
            </w:tcPrChange>
          </w:tcPr>
          <w:p w14:paraId="0959BB14" w14:textId="6FBFFC3C"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97" w:author="Penny Downey" w:date="2019-05-10T09:56:00Z">
              <w:r>
                <w:t>1</w:t>
              </w:r>
            </w:ins>
            <w:ins w:id="98" w:author="Penny Downey" w:date="2019-05-10T17:27:00Z">
              <w:r w:rsidR="004746EA">
                <w:t>769</w:t>
              </w:r>
            </w:ins>
            <w:del w:id="99" w:author="Penny Downey" w:date="2019-05-10T09:56:00Z">
              <w:r w:rsidDel="003E5B7A">
                <w:delText>4</w:delText>
              </w:r>
            </w:del>
          </w:p>
        </w:tc>
        <w:tc>
          <w:tcPr>
            <w:tcW w:w="1667" w:type="pct"/>
            <w:tcPrChange w:id="100" w:author="Penny Downey" w:date="2019-05-10T10:06:00Z">
              <w:tcPr>
                <w:tcW w:w="1438" w:type="dxa"/>
              </w:tcPr>
            </w:tcPrChange>
          </w:tcPr>
          <w:p w14:paraId="526A98E6" w14:textId="6BE1394A"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01" w:author="Penny Downey" w:date="2019-05-10T09:56:00Z">
              <w:r>
                <w:t>500</w:t>
              </w:r>
            </w:ins>
            <w:del w:id="102" w:author="Penny Downey" w:date="2019-05-10T09:56:00Z">
              <w:r w:rsidRPr="00846E82" w:rsidDel="003E5B7A">
                <w:delText>244 GB</w:delText>
              </w:r>
            </w:del>
          </w:p>
        </w:tc>
      </w:tr>
      <w:tr w:rsidR="003E5B7A" w14:paraId="737237F2" w14:textId="77777777" w:rsidTr="0490363D">
        <w:trPr>
          <w:jc w:val="center"/>
          <w:trPrChange w:id="103"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04" w:author="Penny Downey" w:date="2019-05-10T10:06:00Z">
              <w:tcPr>
                <w:tcW w:w="1837" w:type="dxa"/>
              </w:tcPr>
            </w:tcPrChange>
          </w:tcPr>
          <w:p w14:paraId="46DC6305" w14:textId="100203A3" w:rsidR="003E5B7A" w:rsidRPr="00F36649" w:rsidRDefault="003E5B7A" w:rsidP="000D7783">
            <w:pPr>
              <w:pStyle w:val="Tabletext"/>
            </w:pPr>
            <w:ins w:id="105" w:author="Penny Downey" w:date="2019-05-10T09:52:00Z">
              <w:r>
                <w:t>i3.</w:t>
              </w:r>
            </w:ins>
            <w:ins w:id="106" w:author="Penny Downey" w:date="2019-05-10T09:53:00Z">
              <w:r>
                <w:t>4</w:t>
              </w:r>
            </w:ins>
            <w:ins w:id="107" w:author="Penny Downey" w:date="2019-05-10T09:52:00Z">
              <w:r>
                <w:t xml:space="preserve">xlarge </w:t>
              </w:r>
            </w:ins>
            <w:del w:id="108" w:author="Penny Downey" w:date="2019-05-10T10:00:00Z">
              <w:r w:rsidDel="003E5B7A">
                <w:delText>16xlarge</w:delText>
              </w:r>
            </w:del>
          </w:p>
        </w:tc>
        <w:tc>
          <w:tcPr>
            <w:tcW w:w="1666" w:type="pct"/>
            <w:tcPrChange w:id="109" w:author="Penny Downey" w:date="2019-05-10T10:06:00Z">
              <w:tcPr>
                <w:tcW w:w="1607" w:type="dxa"/>
                <w:gridSpan w:val="2"/>
              </w:tcPr>
            </w:tcPrChange>
          </w:tcPr>
          <w:p w14:paraId="0FCF8173" w14:textId="4A8612D2"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10" w:author="Penny Downey" w:date="2019-05-10T09:56:00Z">
              <w:r>
                <w:t>3</w:t>
              </w:r>
            </w:ins>
            <w:ins w:id="111" w:author="Penny Downey" w:date="2019-05-10T17:27:00Z">
              <w:r w:rsidR="004746EA">
                <w:t>538</w:t>
              </w:r>
            </w:ins>
            <w:del w:id="112" w:author="Penny Downey" w:date="2019-05-10T09:56:00Z">
              <w:r w:rsidDel="003E5B7A">
                <w:delText>8</w:delText>
              </w:r>
            </w:del>
          </w:p>
        </w:tc>
        <w:tc>
          <w:tcPr>
            <w:tcW w:w="1667" w:type="pct"/>
            <w:tcPrChange w:id="113" w:author="Penny Downey" w:date="2019-05-10T10:06:00Z">
              <w:tcPr>
                <w:tcW w:w="1438" w:type="dxa"/>
              </w:tcPr>
            </w:tcPrChange>
          </w:tcPr>
          <w:p w14:paraId="26A5C8F5" w14:textId="002975F9" w:rsidR="003E5B7A" w:rsidRPr="00846E82" w:rsidRDefault="003E5B7A" w:rsidP="000D7783">
            <w:pPr>
              <w:pStyle w:val="Tabletext"/>
              <w:cnfStyle w:val="000000000000" w:firstRow="0" w:lastRow="0" w:firstColumn="0" w:lastColumn="0" w:oddVBand="0" w:evenVBand="0" w:oddHBand="0" w:evenHBand="0" w:firstRowFirstColumn="0" w:firstRowLastColumn="0" w:lastRowFirstColumn="0" w:lastRowLastColumn="0"/>
            </w:pPr>
            <w:ins w:id="114" w:author="Penny Downey" w:date="2019-05-10T09:56:00Z">
              <w:r>
                <w:t>500</w:t>
              </w:r>
            </w:ins>
            <w:del w:id="115" w:author="Penny Downey" w:date="2019-05-10T09:56:00Z">
              <w:r w:rsidDel="003E5B7A">
                <w:delText>488GB</w:delText>
              </w:r>
            </w:del>
          </w:p>
        </w:tc>
      </w:tr>
      <w:tr w:rsidR="003E5B7A" w14:paraId="793A8213" w14:textId="77777777" w:rsidTr="0490363D">
        <w:trPr>
          <w:jc w:val="center"/>
          <w:ins w:id="116" w:author="Penny Downey" w:date="2019-05-10T09:52:00Z"/>
          <w:trPrChange w:id="117"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18" w:author="Penny Downey" w:date="2019-05-10T10:06:00Z">
              <w:tcPr>
                <w:tcW w:w="1837" w:type="dxa"/>
              </w:tcPr>
            </w:tcPrChange>
          </w:tcPr>
          <w:p w14:paraId="448EA3B2" w14:textId="631FFFB6" w:rsidR="003E5B7A" w:rsidRDefault="003E5B7A" w:rsidP="000D7783">
            <w:pPr>
              <w:pStyle w:val="Tabletext"/>
              <w:rPr>
                <w:ins w:id="119" w:author="Penny Downey" w:date="2019-05-10T09:52:00Z"/>
              </w:rPr>
            </w:pPr>
            <w:ins w:id="120" w:author="Penny Downey" w:date="2019-05-10T09:53:00Z">
              <w:r>
                <w:t>i3.8xlarge</w:t>
              </w:r>
            </w:ins>
          </w:p>
        </w:tc>
        <w:tc>
          <w:tcPr>
            <w:tcW w:w="1666" w:type="pct"/>
            <w:tcPrChange w:id="121" w:author="Penny Downey" w:date="2019-05-10T10:06:00Z">
              <w:tcPr>
                <w:tcW w:w="1607" w:type="dxa"/>
                <w:gridSpan w:val="2"/>
              </w:tcPr>
            </w:tcPrChange>
          </w:tcPr>
          <w:p w14:paraId="2F2AB809" w14:textId="2662C909"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22" w:author="Penny Downey" w:date="2019-05-10T09:52:00Z"/>
              </w:rPr>
            </w:pPr>
            <w:ins w:id="123" w:author="Penny Downey" w:date="2019-05-10T17:27:00Z">
              <w:r>
                <w:t>7076</w:t>
              </w:r>
            </w:ins>
          </w:p>
        </w:tc>
        <w:tc>
          <w:tcPr>
            <w:tcW w:w="1667" w:type="pct"/>
            <w:tcPrChange w:id="124" w:author="Penny Downey" w:date="2019-05-10T10:06:00Z">
              <w:tcPr>
                <w:tcW w:w="1438" w:type="dxa"/>
              </w:tcPr>
            </w:tcPrChange>
          </w:tcPr>
          <w:p w14:paraId="14E2F8FB" w14:textId="48B96A89"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25" w:author="Penny Downey" w:date="2019-05-10T09:52:00Z"/>
              </w:rPr>
            </w:pPr>
            <w:ins w:id="126" w:author="Penny Downey" w:date="2019-05-10T09:56:00Z">
              <w:r>
                <w:t>1000</w:t>
              </w:r>
            </w:ins>
          </w:p>
        </w:tc>
      </w:tr>
      <w:tr w:rsidR="003E5B7A" w14:paraId="43B1AA4C" w14:textId="77777777" w:rsidTr="0490363D">
        <w:trPr>
          <w:jc w:val="center"/>
          <w:ins w:id="127" w:author="Penny Downey" w:date="2019-05-10T09:52:00Z"/>
          <w:trPrChange w:id="128"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29" w:author="Penny Downey" w:date="2019-05-10T10:06:00Z">
              <w:tcPr>
                <w:tcW w:w="1837" w:type="dxa"/>
              </w:tcPr>
            </w:tcPrChange>
          </w:tcPr>
          <w:p w14:paraId="56A85D90" w14:textId="5F1752D9" w:rsidR="003E5B7A" w:rsidRDefault="003E5B7A" w:rsidP="000D7783">
            <w:pPr>
              <w:pStyle w:val="Tabletext"/>
              <w:rPr>
                <w:ins w:id="130" w:author="Penny Downey" w:date="2019-05-10T09:52:00Z"/>
              </w:rPr>
            </w:pPr>
            <w:ins w:id="131" w:author="Penny Downey" w:date="2019-05-10T09:53:00Z">
              <w:r>
                <w:t>i3.16xlarge</w:t>
              </w:r>
            </w:ins>
          </w:p>
        </w:tc>
        <w:tc>
          <w:tcPr>
            <w:tcW w:w="1666" w:type="pct"/>
            <w:tcPrChange w:id="132" w:author="Penny Downey" w:date="2019-05-10T10:06:00Z">
              <w:tcPr>
                <w:tcW w:w="1607" w:type="dxa"/>
                <w:gridSpan w:val="2"/>
              </w:tcPr>
            </w:tcPrChange>
          </w:tcPr>
          <w:p w14:paraId="141A4E75" w14:textId="2D8EB4B8"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33" w:author="Penny Downey" w:date="2019-05-10T09:52:00Z"/>
              </w:rPr>
            </w:pPr>
            <w:ins w:id="134" w:author="Penny Downey" w:date="2019-05-10T17:27:00Z">
              <w:r>
                <w:t>14156</w:t>
              </w:r>
            </w:ins>
          </w:p>
        </w:tc>
        <w:tc>
          <w:tcPr>
            <w:tcW w:w="1667" w:type="pct"/>
            <w:tcPrChange w:id="135" w:author="Penny Downey" w:date="2019-05-10T10:06:00Z">
              <w:tcPr>
                <w:tcW w:w="1438" w:type="dxa"/>
              </w:tcPr>
            </w:tcPrChange>
          </w:tcPr>
          <w:p w14:paraId="50409C9E" w14:textId="1462A85C"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36" w:author="Penny Downey" w:date="2019-05-10T09:52:00Z"/>
              </w:rPr>
            </w:pPr>
            <w:ins w:id="137" w:author="Penny Downey" w:date="2019-05-10T09:57:00Z">
              <w:r>
                <w:t>1000</w:t>
              </w:r>
            </w:ins>
          </w:p>
        </w:tc>
      </w:tr>
      <w:tr w:rsidR="003E5B7A" w14:paraId="1F005ABD" w14:textId="77777777" w:rsidTr="0490363D">
        <w:trPr>
          <w:jc w:val="center"/>
          <w:ins w:id="138" w:author="Penny Downey" w:date="2019-05-10T09:52:00Z"/>
          <w:trPrChange w:id="139" w:author="Penny Downey" w:date="2019-05-10T10:06:00Z">
            <w:trPr>
              <w:gridBefore w:val="1"/>
              <w:gridAfter w:val="0"/>
            </w:trPr>
          </w:trPrChange>
        </w:trPr>
        <w:tc>
          <w:tcPr>
            <w:cnfStyle w:val="001000000000" w:firstRow="0" w:lastRow="0" w:firstColumn="1" w:lastColumn="0" w:oddVBand="0" w:evenVBand="0" w:oddHBand="0" w:evenHBand="0" w:firstRowFirstColumn="0" w:firstRowLastColumn="0" w:lastRowFirstColumn="0" w:lastRowLastColumn="0"/>
            <w:tcW w:w="1667" w:type="pct"/>
            <w:tcPrChange w:id="140" w:author="Penny Downey" w:date="2019-05-10T10:06:00Z">
              <w:tcPr>
                <w:tcW w:w="1837" w:type="dxa"/>
              </w:tcPr>
            </w:tcPrChange>
          </w:tcPr>
          <w:p w14:paraId="6F596750" w14:textId="1424FE3E" w:rsidR="003E5B7A" w:rsidRDefault="003E5B7A" w:rsidP="000D7783">
            <w:pPr>
              <w:pStyle w:val="Tabletext"/>
              <w:rPr>
                <w:ins w:id="141" w:author="Penny Downey" w:date="2019-05-10T09:52:00Z"/>
              </w:rPr>
            </w:pPr>
            <w:ins w:id="142" w:author="Penny Downey" w:date="2019-05-10T09:53:00Z">
              <w:r>
                <w:t>i3.</w:t>
              </w:r>
            </w:ins>
            <w:ins w:id="143" w:author="Penny Downey" w:date="2019-05-10T10:04:00Z">
              <w:r>
                <w:t>metal</w:t>
              </w:r>
            </w:ins>
          </w:p>
        </w:tc>
        <w:tc>
          <w:tcPr>
            <w:tcW w:w="1666" w:type="pct"/>
            <w:tcPrChange w:id="144" w:author="Penny Downey" w:date="2019-05-10T10:06:00Z">
              <w:tcPr>
                <w:tcW w:w="1607" w:type="dxa"/>
                <w:gridSpan w:val="2"/>
              </w:tcPr>
            </w:tcPrChange>
          </w:tcPr>
          <w:p w14:paraId="53DD5AED" w14:textId="31B0CA4D" w:rsidR="003E5B7A" w:rsidRDefault="004746EA" w:rsidP="000D7783">
            <w:pPr>
              <w:pStyle w:val="Tabletext"/>
              <w:cnfStyle w:val="000000000000" w:firstRow="0" w:lastRow="0" w:firstColumn="0" w:lastColumn="0" w:oddVBand="0" w:evenVBand="0" w:oddHBand="0" w:evenHBand="0" w:firstRowFirstColumn="0" w:firstRowLastColumn="0" w:lastRowFirstColumn="0" w:lastRowLastColumn="0"/>
              <w:rPr>
                <w:ins w:id="145" w:author="Penny Downey" w:date="2019-05-10T09:52:00Z"/>
              </w:rPr>
            </w:pPr>
            <w:ins w:id="146" w:author="Penny Downey" w:date="2019-05-10T17:28:00Z">
              <w:r>
                <w:t>14156</w:t>
              </w:r>
            </w:ins>
            <w:bookmarkStart w:id="147" w:name="_GoBack"/>
            <w:bookmarkEnd w:id="147"/>
          </w:p>
        </w:tc>
        <w:tc>
          <w:tcPr>
            <w:tcW w:w="1667" w:type="pct"/>
            <w:tcPrChange w:id="148" w:author="Penny Downey" w:date="2019-05-10T10:06:00Z">
              <w:tcPr>
                <w:tcW w:w="1438" w:type="dxa"/>
              </w:tcPr>
            </w:tcPrChange>
          </w:tcPr>
          <w:p w14:paraId="6DF62178" w14:textId="19E54545" w:rsidR="003E5B7A" w:rsidRDefault="003E5B7A" w:rsidP="000D7783">
            <w:pPr>
              <w:pStyle w:val="Tabletext"/>
              <w:cnfStyle w:val="000000000000" w:firstRow="0" w:lastRow="0" w:firstColumn="0" w:lastColumn="0" w:oddVBand="0" w:evenVBand="0" w:oddHBand="0" w:evenHBand="0" w:firstRowFirstColumn="0" w:firstRowLastColumn="0" w:lastRowFirstColumn="0" w:lastRowLastColumn="0"/>
              <w:rPr>
                <w:ins w:id="149" w:author="Penny Downey" w:date="2019-05-10T09:52:00Z"/>
              </w:rPr>
            </w:pPr>
            <w:ins w:id="150" w:author="Penny Downey" w:date="2019-05-10T10:04:00Z">
              <w:r>
                <w:t>1000</w:t>
              </w:r>
            </w:ins>
          </w:p>
        </w:tc>
      </w:tr>
      <w:tr w:rsidR="003E5B7A" w14:paraId="2DF8D091" w14:textId="77777777" w:rsidTr="0490363D">
        <w:tblPrEx>
          <w:tblPrExChange w:id="151" w:author="Penny Downey" w:date="2019-05-10T10:06:00Z">
            <w:tblPrEx>
              <w:tblW w:w="5000" w:type="pct"/>
              <w:tblInd w:w="0" w:type="dxa"/>
            </w:tblPrEx>
          </w:tblPrExChange>
        </w:tblPrEx>
        <w:trPr>
          <w:jc w:val="center"/>
          <w:ins w:id="152"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53" w:author="Penny Downey" w:date="2019-05-10T10:06:00Z">
              <w:tcPr>
                <w:tcW w:w="1666" w:type="pct"/>
                <w:gridSpan w:val="3"/>
              </w:tcPr>
            </w:tcPrChange>
          </w:tcPr>
          <w:p w14:paraId="6B9381D4" w14:textId="4EF231C4" w:rsidR="003E5B7A" w:rsidRDefault="003E5B7A" w:rsidP="000D7783">
            <w:pPr>
              <w:pStyle w:val="Tabletext"/>
              <w:rPr>
                <w:ins w:id="154" w:author="Penny Downey" w:date="2019-05-10T10:04:00Z"/>
              </w:rPr>
            </w:pPr>
            <w:ins w:id="155" w:author="Penny Downey" w:date="2019-05-10T10:05:00Z">
              <w:r>
                <w:t>r5.large</w:t>
              </w:r>
            </w:ins>
          </w:p>
        </w:tc>
        <w:tc>
          <w:tcPr>
            <w:tcW w:w="0" w:type="pct"/>
            <w:tcPrChange w:id="156" w:author="Penny Downey" w:date="2019-05-10T10:06:00Z">
              <w:tcPr>
                <w:tcW w:w="1666" w:type="pct"/>
                <w:gridSpan w:val="3"/>
              </w:tcPr>
            </w:tcPrChange>
          </w:tcPr>
          <w:p w14:paraId="14E89CC0" w14:textId="00C35893"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57" w:author="Penny Downey" w:date="2019-05-10T10:04:00Z"/>
              </w:rPr>
            </w:pPr>
            <w:ins w:id="158" w:author="Penny Downey" w:date="2019-05-10T10:06:00Z">
              <w:r>
                <w:t>180</w:t>
              </w:r>
            </w:ins>
          </w:p>
        </w:tc>
        <w:tc>
          <w:tcPr>
            <w:tcW w:w="0" w:type="pct"/>
            <w:tcPrChange w:id="159" w:author="Penny Downey" w:date="2019-05-10T10:06:00Z">
              <w:tcPr>
                <w:tcW w:w="1667" w:type="pct"/>
              </w:tcPr>
            </w:tcPrChange>
          </w:tcPr>
          <w:p w14:paraId="3AD2399B" w14:textId="6E64950F"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60" w:author="Penny Downey" w:date="2019-05-10T10:04:00Z"/>
              </w:rPr>
            </w:pPr>
            <w:ins w:id="161" w:author="Penny Downey" w:date="2019-05-10T10:07:00Z">
              <w:r>
                <w:t>500</w:t>
              </w:r>
            </w:ins>
          </w:p>
        </w:tc>
      </w:tr>
      <w:tr w:rsidR="003E5B7A" w14:paraId="72081AD7" w14:textId="77777777" w:rsidTr="0490363D">
        <w:tblPrEx>
          <w:tblPrExChange w:id="162" w:author="Penny Downey" w:date="2019-05-10T10:06:00Z">
            <w:tblPrEx>
              <w:tblW w:w="5000" w:type="pct"/>
              <w:tblInd w:w="0" w:type="dxa"/>
            </w:tblPrEx>
          </w:tblPrExChange>
        </w:tblPrEx>
        <w:trPr>
          <w:jc w:val="center"/>
          <w:ins w:id="163"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64" w:author="Penny Downey" w:date="2019-05-10T10:06:00Z">
              <w:tcPr>
                <w:tcW w:w="1666" w:type="pct"/>
                <w:gridSpan w:val="3"/>
              </w:tcPr>
            </w:tcPrChange>
          </w:tcPr>
          <w:p w14:paraId="19521A41" w14:textId="1E884137" w:rsidR="003E5B7A" w:rsidRDefault="003E5B7A" w:rsidP="000D7783">
            <w:pPr>
              <w:pStyle w:val="Tabletext"/>
              <w:rPr>
                <w:ins w:id="165" w:author="Penny Downey" w:date="2019-05-10T10:04:00Z"/>
              </w:rPr>
            </w:pPr>
            <w:ins w:id="166" w:author="Penny Downey" w:date="2019-05-10T10:05:00Z">
              <w:r>
                <w:t>r5.xlarge</w:t>
              </w:r>
            </w:ins>
          </w:p>
        </w:tc>
        <w:tc>
          <w:tcPr>
            <w:tcW w:w="0" w:type="pct"/>
            <w:tcPrChange w:id="167" w:author="Penny Downey" w:date="2019-05-10T10:06:00Z">
              <w:tcPr>
                <w:tcW w:w="1666" w:type="pct"/>
                <w:gridSpan w:val="3"/>
              </w:tcPr>
            </w:tcPrChange>
          </w:tcPr>
          <w:p w14:paraId="7DC5F512" w14:textId="3B692351"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68" w:author="Penny Downey" w:date="2019-05-10T10:04:00Z"/>
              </w:rPr>
            </w:pPr>
            <w:ins w:id="169" w:author="Penny Downey" w:date="2019-05-10T10:06:00Z">
              <w:r>
                <w:t>180</w:t>
              </w:r>
            </w:ins>
          </w:p>
        </w:tc>
        <w:tc>
          <w:tcPr>
            <w:tcW w:w="0" w:type="pct"/>
            <w:tcPrChange w:id="170" w:author="Penny Downey" w:date="2019-05-10T10:06:00Z">
              <w:tcPr>
                <w:tcW w:w="1667" w:type="pct"/>
              </w:tcPr>
            </w:tcPrChange>
          </w:tcPr>
          <w:p w14:paraId="2E579BFE" w14:textId="77D41BA0"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71" w:author="Penny Downey" w:date="2019-05-10T10:04:00Z"/>
              </w:rPr>
            </w:pPr>
            <w:ins w:id="172" w:author="Penny Downey" w:date="2019-05-10T10:07:00Z">
              <w:r>
                <w:t>500</w:t>
              </w:r>
            </w:ins>
          </w:p>
        </w:tc>
      </w:tr>
      <w:tr w:rsidR="003E5B7A" w14:paraId="0DCC70BE" w14:textId="77777777" w:rsidTr="0490363D">
        <w:tblPrEx>
          <w:tblPrExChange w:id="173" w:author="Penny Downey" w:date="2019-05-10T10:06:00Z">
            <w:tblPrEx>
              <w:tblW w:w="5000" w:type="pct"/>
              <w:tblInd w:w="0" w:type="dxa"/>
            </w:tblPrEx>
          </w:tblPrExChange>
        </w:tblPrEx>
        <w:trPr>
          <w:jc w:val="center"/>
          <w:ins w:id="174"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75" w:author="Penny Downey" w:date="2019-05-10T10:06:00Z">
              <w:tcPr>
                <w:tcW w:w="1666" w:type="pct"/>
                <w:gridSpan w:val="3"/>
              </w:tcPr>
            </w:tcPrChange>
          </w:tcPr>
          <w:p w14:paraId="58DE8D14" w14:textId="1F077E34" w:rsidR="003E5B7A" w:rsidRDefault="003E5B7A" w:rsidP="000D7783">
            <w:pPr>
              <w:pStyle w:val="Tabletext"/>
              <w:rPr>
                <w:ins w:id="176" w:author="Penny Downey" w:date="2019-05-10T10:04:00Z"/>
              </w:rPr>
            </w:pPr>
            <w:ins w:id="177" w:author="Penny Downey" w:date="2019-05-10T10:05:00Z">
              <w:r>
                <w:t>r5.</w:t>
              </w:r>
              <w:r w:rsidR="00EB1577">
                <w:t>2</w:t>
              </w:r>
              <w:r>
                <w:t>xlarge</w:t>
              </w:r>
            </w:ins>
          </w:p>
        </w:tc>
        <w:tc>
          <w:tcPr>
            <w:tcW w:w="0" w:type="pct"/>
            <w:tcPrChange w:id="178" w:author="Penny Downey" w:date="2019-05-10T10:06:00Z">
              <w:tcPr>
                <w:tcW w:w="1666" w:type="pct"/>
                <w:gridSpan w:val="3"/>
              </w:tcPr>
            </w:tcPrChange>
          </w:tcPr>
          <w:p w14:paraId="6CD72B0E" w14:textId="4B7CA5BA"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79" w:author="Penny Downey" w:date="2019-05-10T10:04:00Z"/>
              </w:rPr>
            </w:pPr>
            <w:ins w:id="180" w:author="Penny Downey" w:date="2019-05-10T10:06:00Z">
              <w:r>
                <w:t>180</w:t>
              </w:r>
            </w:ins>
          </w:p>
        </w:tc>
        <w:tc>
          <w:tcPr>
            <w:tcW w:w="0" w:type="pct"/>
            <w:tcPrChange w:id="181" w:author="Penny Downey" w:date="2019-05-10T10:06:00Z">
              <w:tcPr>
                <w:tcW w:w="1667" w:type="pct"/>
              </w:tcPr>
            </w:tcPrChange>
          </w:tcPr>
          <w:p w14:paraId="159B9C6B" w14:textId="1F34BCE4"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82" w:author="Penny Downey" w:date="2019-05-10T10:04:00Z"/>
              </w:rPr>
            </w:pPr>
            <w:ins w:id="183" w:author="Penny Downey" w:date="2019-05-10T10:07:00Z">
              <w:r>
                <w:t>500</w:t>
              </w:r>
            </w:ins>
          </w:p>
        </w:tc>
      </w:tr>
      <w:tr w:rsidR="003E5B7A" w14:paraId="5AE4B276" w14:textId="77777777" w:rsidTr="0490363D">
        <w:tblPrEx>
          <w:tblPrExChange w:id="184" w:author="Penny Downey" w:date="2019-05-10T10:06:00Z">
            <w:tblPrEx>
              <w:tblW w:w="5000" w:type="pct"/>
              <w:tblInd w:w="0" w:type="dxa"/>
            </w:tblPrEx>
          </w:tblPrExChange>
        </w:tblPrEx>
        <w:trPr>
          <w:jc w:val="center"/>
          <w:ins w:id="185"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86" w:author="Penny Downey" w:date="2019-05-10T10:06:00Z">
              <w:tcPr>
                <w:tcW w:w="1666" w:type="pct"/>
                <w:gridSpan w:val="3"/>
              </w:tcPr>
            </w:tcPrChange>
          </w:tcPr>
          <w:p w14:paraId="1832678F" w14:textId="7D81469C" w:rsidR="003E5B7A" w:rsidRDefault="003E5B7A" w:rsidP="000D7783">
            <w:pPr>
              <w:pStyle w:val="Tabletext"/>
              <w:rPr>
                <w:ins w:id="187" w:author="Penny Downey" w:date="2019-05-10T10:04:00Z"/>
              </w:rPr>
            </w:pPr>
            <w:ins w:id="188" w:author="Penny Downey" w:date="2019-05-10T10:05:00Z">
              <w:r>
                <w:t>r5.</w:t>
              </w:r>
            </w:ins>
            <w:ins w:id="189" w:author="Penny Downey" w:date="2019-05-10T10:06:00Z">
              <w:r w:rsidR="00EB1577">
                <w:t>4</w:t>
              </w:r>
            </w:ins>
            <w:ins w:id="190" w:author="Penny Downey" w:date="2019-05-10T10:05:00Z">
              <w:r>
                <w:t>xlarge</w:t>
              </w:r>
            </w:ins>
          </w:p>
        </w:tc>
        <w:tc>
          <w:tcPr>
            <w:tcW w:w="0" w:type="pct"/>
            <w:tcPrChange w:id="191" w:author="Penny Downey" w:date="2019-05-10T10:06:00Z">
              <w:tcPr>
                <w:tcW w:w="1666" w:type="pct"/>
                <w:gridSpan w:val="3"/>
              </w:tcPr>
            </w:tcPrChange>
          </w:tcPr>
          <w:p w14:paraId="60BB9ACF" w14:textId="00A91999"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92" w:author="Penny Downey" w:date="2019-05-10T10:04:00Z"/>
              </w:rPr>
            </w:pPr>
            <w:ins w:id="193" w:author="Penny Downey" w:date="2019-05-10T10:06:00Z">
              <w:r>
                <w:t>360</w:t>
              </w:r>
            </w:ins>
          </w:p>
        </w:tc>
        <w:tc>
          <w:tcPr>
            <w:tcW w:w="0" w:type="pct"/>
            <w:tcPrChange w:id="194" w:author="Penny Downey" w:date="2019-05-10T10:06:00Z">
              <w:tcPr>
                <w:tcW w:w="1667" w:type="pct"/>
              </w:tcPr>
            </w:tcPrChange>
          </w:tcPr>
          <w:p w14:paraId="182EEA71" w14:textId="453F42BB"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195" w:author="Penny Downey" w:date="2019-05-10T10:04:00Z"/>
              </w:rPr>
            </w:pPr>
            <w:ins w:id="196" w:author="Penny Downey" w:date="2019-05-10T10:07:00Z">
              <w:r>
                <w:t>500</w:t>
              </w:r>
            </w:ins>
          </w:p>
        </w:tc>
      </w:tr>
      <w:tr w:rsidR="003E5B7A" w14:paraId="495AF92D" w14:textId="77777777" w:rsidTr="0490363D">
        <w:tblPrEx>
          <w:tblPrExChange w:id="197" w:author="Penny Downey" w:date="2019-05-10T10:06:00Z">
            <w:tblPrEx>
              <w:tblW w:w="5000" w:type="pct"/>
              <w:tblInd w:w="0" w:type="dxa"/>
            </w:tblPrEx>
          </w:tblPrExChange>
        </w:tblPrEx>
        <w:trPr>
          <w:jc w:val="center"/>
          <w:ins w:id="198"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199" w:author="Penny Downey" w:date="2019-05-10T10:06:00Z">
              <w:tcPr>
                <w:tcW w:w="1666" w:type="pct"/>
                <w:gridSpan w:val="3"/>
              </w:tcPr>
            </w:tcPrChange>
          </w:tcPr>
          <w:p w14:paraId="206D6C8C" w14:textId="142F0967" w:rsidR="003E5B7A" w:rsidRDefault="003E5B7A" w:rsidP="000D7783">
            <w:pPr>
              <w:pStyle w:val="Tabletext"/>
              <w:rPr>
                <w:ins w:id="200" w:author="Penny Downey" w:date="2019-05-10T10:04:00Z"/>
              </w:rPr>
            </w:pPr>
            <w:ins w:id="201" w:author="Penny Downey" w:date="2019-05-10T10:05:00Z">
              <w:r>
                <w:t>r5.</w:t>
              </w:r>
            </w:ins>
            <w:ins w:id="202" w:author="Penny Downey" w:date="2019-05-10T10:06:00Z">
              <w:r w:rsidR="00EB1577">
                <w:t>12</w:t>
              </w:r>
            </w:ins>
            <w:ins w:id="203" w:author="Penny Downey" w:date="2019-05-10T10:05:00Z">
              <w:r>
                <w:t>xlarge</w:t>
              </w:r>
            </w:ins>
          </w:p>
        </w:tc>
        <w:tc>
          <w:tcPr>
            <w:tcW w:w="0" w:type="pct"/>
            <w:tcPrChange w:id="204" w:author="Penny Downey" w:date="2019-05-10T10:06:00Z">
              <w:tcPr>
                <w:tcW w:w="1666" w:type="pct"/>
                <w:gridSpan w:val="3"/>
              </w:tcPr>
            </w:tcPrChange>
          </w:tcPr>
          <w:p w14:paraId="20EA0696" w14:textId="4B9F243E"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05" w:author="Penny Downey" w:date="2019-05-10T10:04:00Z"/>
              </w:rPr>
            </w:pPr>
            <w:ins w:id="206" w:author="Penny Downey" w:date="2019-05-10T10:06:00Z">
              <w:r>
                <w:t>720</w:t>
              </w:r>
            </w:ins>
          </w:p>
        </w:tc>
        <w:tc>
          <w:tcPr>
            <w:tcW w:w="0" w:type="pct"/>
            <w:tcPrChange w:id="207" w:author="Penny Downey" w:date="2019-05-10T10:06:00Z">
              <w:tcPr>
                <w:tcW w:w="1667" w:type="pct"/>
              </w:tcPr>
            </w:tcPrChange>
          </w:tcPr>
          <w:p w14:paraId="4D0B6628" w14:textId="447D7CAC"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08" w:author="Penny Downey" w:date="2019-05-10T10:04:00Z"/>
              </w:rPr>
            </w:pPr>
            <w:ins w:id="209" w:author="Penny Downey" w:date="2019-05-10T10:07:00Z">
              <w:r>
                <w:t>1000</w:t>
              </w:r>
            </w:ins>
          </w:p>
        </w:tc>
      </w:tr>
      <w:tr w:rsidR="003E5B7A" w14:paraId="6A5DCFC4" w14:textId="77777777" w:rsidTr="0490363D">
        <w:tblPrEx>
          <w:tblPrExChange w:id="210" w:author="Penny Downey" w:date="2019-05-10T10:06:00Z">
            <w:tblPrEx>
              <w:tblW w:w="5000" w:type="pct"/>
              <w:tblInd w:w="0" w:type="dxa"/>
            </w:tblPrEx>
          </w:tblPrExChange>
        </w:tblPrEx>
        <w:trPr>
          <w:jc w:val="center"/>
          <w:ins w:id="211"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12" w:author="Penny Downey" w:date="2019-05-10T10:06:00Z">
              <w:tcPr>
                <w:tcW w:w="1666" w:type="pct"/>
                <w:gridSpan w:val="3"/>
              </w:tcPr>
            </w:tcPrChange>
          </w:tcPr>
          <w:p w14:paraId="794DC4DF" w14:textId="6AF82E82" w:rsidR="003E5B7A" w:rsidRDefault="003E5B7A" w:rsidP="000D7783">
            <w:pPr>
              <w:pStyle w:val="Tabletext"/>
              <w:rPr>
                <w:ins w:id="213" w:author="Penny Downey" w:date="2019-05-10T10:04:00Z"/>
              </w:rPr>
            </w:pPr>
            <w:ins w:id="214" w:author="Penny Downey" w:date="2019-05-10T10:05:00Z">
              <w:r>
                <w:t>r5.</w:t>
              </w:r>
            </w:ins>
            <w:ins w:id="215" w:author="Penny Downey" w:date="2019-05-10T10:06:00Z">
              <w:r w:rsidR="00EB1577">
                <w:t>24</w:t>
              </w:r>
            </w:ins>
            <w:ins w:id="216" w:author="Penny Downey" w:date="2019-05-10T10:05:00Z">
              <w:r>
                <w:t>xlarge</w:t>
              </w:r>
            </w:ins>
          </w:p>
        </w:tc>
        <w:tc>
          <w:tcPr>
            <w:tcW w:w="0" w:type="pct"/>
            <w:tcPrChange w:id="217" w:author="Penny Downey" w:date="2019-05-10T10:06:00Z">
              <w:tcPr>
                <w:tcW w:w="1666" w:type="pct"/>
                <w:gridSpan w:val="3"/>
              </w:tcPr>
            </w:tcPrChange>
          </w:tcPr>
          <w:p w14:paraId="37869879" w14:textId="0B1A8AB1"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18" w:author="Penny Downey" w:date="2019-05-10T10:04:00Z"/>
              </w:rPr>
            </w:pPr>
            <w:ins w:id="219" w:author="Penny Downey" w:date="2019-05-10T10:06:00Z">
              <w:r>
                <w:t>900</w:t>
              </w:r>
            </w:ins>
          </w:p>
        </w:tc>
        <w:tc>
          <w:tcPr>
            <w:tcW w:w="0" w:type="pct"/>
            <w:tcPrChange w:id="220" w:author="Penny Downey" w:date="2019-05-10T10:06:00Z">
              <w:tcPr>
                <w:tcW w:w="1667" w:type="pct"/>
              </w:tcPr>
            </w:tcPrChange>
          </w:tcPr>
          <w:p w14:paraId="41941E5E" w14:textId="73E0D191"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21" w:author="Penny Downey" w:date="2019-05-10T10:04:00Z"/>
              </w:rPr>
            </w:pPr>
            <w:ins w:id="222" w:author="Penny Downey" w:date="2019-05-10T10:07:00Z">
              <w:r>
                <w:t>1000</w:t>
              </w:r>
            </w:ins>
          </w:p>
        </w:tc>
      </w:tr>
      <w:tr w:rsidR="003E5B7A" w14:paraId="39630DD2" w14:textId="77777777" w:rsidTr="0490363D">
        <w:tblPrEx>
          <w:tblPrExChange w:id="223" w:author="Penny Downey" w:date="2019-05-10T10:06:00Z">
            <w:tblPrEx>
              <w:tblW w:w="5000" w:type="pct"/>
              <w:tblInd w:w="0" w:type="dxa"/>
            </w:tblPrEx>
          </w:tblPrExChange>
        </w:tblPrEx>
        <w:trPr>
          <w:jc w:val="center"/>
          <w:ins w:id="224" w:author="Penny Downey" w:date="2019-05-10T10:04:00Z"/>
        </w:trPr>
        <w:tc>
          <w:tcPr>
            <w:cnfStyle w:val="001000000000" w:firstRow="0" w:lastRow="0" w:firstColumn="1" w:lastColumn="0" w:oddVBand="0" w:evenVBand="0" w:oddHBand="0" w:evenHBand="0" w:firstRowFirstColumn="0" w:firstRowLastColumn="0" w:lastRowFirstColumn="0" w:lastRowLastColumn="0"/>
            <w:tcW w:w="1667" w:type="pct"/>
            <w:tcPrChange w:id="225" w:author="Penny Downey" w:date="2019-05-10T10:06:00Z">
              <w:tcPr>
                <w:tcW w:w="1666" w:type="pct"/>
                <w:gridSpan w:val="3"/>
              </w:tcPr>
            </w:tcPrChange>
          </w:tcPr>
          <w:p w14:paraId="0802F9B3" w14:textId="5B843BBD" w:rsidR="003E5B7A" w:rsidRDefault="00EB1577" w:rsidP="000D7783">
            <w:pPr>
              <w:pStyle w:val="Tabletext"/>
              <w:rPr>
                <w:ins w:id="226" w:author="Penny Downey" w:date="2019-05-10T10:04:00Z"/>
              </w:rPr>
            </w:pPr>
            <w:ins w:id="227" w:author="Penny Downey" w:date="2019-05-10T10:09:00Z">
              <w:r>
                <w:lastRenderedPageBreak/>
                <w:t>r5.metal</w:t>
              </w:r>
            </w:ins>
          </w:p>
        </w:tc>
        <w:tc>
          <w:tcPr>
            <w:tcW w:w="0" w:type="pct"/>
            <w:tcPrChange w:id="228" w:author="Penny Downey" w:date="2019-05-10T10:06:00Z">
              <w:tcPr>
                <w:tcW w:w="1666" w:type="pct"/>
                <w:gridSpan w:val="3"/>
              </w:tcPr>
            </w:tcPrChange>
          </w:tcPr>
          <w:p w14:paraId="75320ADC" w14:textId="072D0ECC"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29" w:author="Penny Downey" w:date="2019-05-10T10:04:00Z"/>
              </w:rPr>
            </w:pPr>
            <w:ins w:id="230" w:author="Penny Downey" w:date="2019-05-10T10:11:00Z">
              <w:r>
                <w:t>900</w:t>
              </w:r>
            </w:ins>
          </w:p>
        </w:tc>
        <w:tc>
          <w:tcPr>
            <w:tcW w:w="0" w:type="pct"/>
            <w:tcPrChange w:id="231" w:author="Penny Downey" w:date="2019-05-10T10:06:00Z">
              <w:tcPr>
                <w:tcW w:w="1667" w:type="pct"/>
              </w:tcPr>
            </w:tcPrChange>
          </w:tcPr>
          <w:p w14:paraId="1BD79B07" w14:textId="0E736CC6" w:rsidR="003E5B7A"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32" w:author="Penny Downey" w:date="2019-05-10T10:04:00Z"/>
              </w:rPr>
            </w:pPr>
            <w:ins w:id="233" w:author="Penny Downey" w:date="2019-05-10T10:12:00Z">
              <w:r>
                <w:t>1000</w:t>
              </w:r>
            </w:ins>
          </w:p>
        </w:tc>
      </w:tr>
      <w:tr w:rsidR="00EB1577" w14:paraId="32D50C8B" w14:textId="77777777" w:rsidTr="0490363D">
        <w:tblPrEx>
          <w:tblPrExChange w:id="234" w:author="Penny Downey" w:date="2019-05-10T10:06:00Z">
            <w:tblPrEx>
              <w:tblW w:w="5000" w:type="pct"/>
              <w:tblInd w:w="0" w:type="dxa"/>
            </w:tblPrEx>
          </w:tblPrExChange>
        </w:tblPrEx>
        <w:trPr>
          <w:jc w:val="center"/>
          <w:ins w:id="235" w:author="Penny Downey" w:date="2019-05-10T10:11:00Z"/>
        </w:trPr>
        <w:tc>
          <w:tcPr>
            <w:cnfStyle w:val="001000000000" w:firstRow="0" w:lastRow="0" w:firstColumn="1" w:lastColumn="0" w:oddVBand="0" w:evenVBand="0" w:oddHBand="0" w:evenHBand="0" w:firstRowFirstColumn="0" w:firstRowLastColumn="0" w:lastRowFirstColumn="0" w:lastRowLastColumn="0"/>
            <w:tcW w:w="1667" w:type="pct"/>
            <w:tcPrChange w:id="236" w:author="Penny Downey" w:date="2019-05-10T10:06:00Z">
              <w:tcPr>
                <w:tcW w:w="1666" w:type="pct"/>
                <w:gridSpan w:val="3"/>
              </w:tcPr>
            </w:tcPrChange>
          </w:tcPr>
          <w:p w14:paraId="4C1CB5CD" w14:textId="324EEEC3" w:rsidR="00EB1577" w:rsidRDefault="00EB1577" w:rsidP="000D7783">
            <w:pPr>
              <w:pStyle w:val="Tabletext"/>
              <w:rPr>
                <w:ins w:id="237" w:author="Penny Downey" w:date="2019-05-10T10:11:00Z"/>
              </w:rPr>
            </w:pPr>
            <w:ins w:id="238" w:author="Penny Downey" w:date="2019-05-10T10:11:00Z">
              <w:r>
                <w:t>r5a.large</w:t>
              </w:r>
            </w:ins>
          </w:p>
        </w:tc>
        <w:tc>
          <w:tcPr>
            <w:tcW w:w="0" w:type="pct"/>
            <w:tcPrChange w:id="239" w:author="Penny Downey" w:date="2019-05-10T10:06:00Z">
              <w:tcPr>
                <w:tcW w:w="1666" w:type="pct"/>
                <w:gridSpan w:val="3"/>
              </w:tcPr>
            </w:tcPrChange>
          </w:tcPr>
          <w:p w14:paraId="04774873" w14:textId="144D17C5"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40" w:author="Penny Downey" w:date="2019-05-10T10:11:00Z"/>
              </w:rPr>
            </w:pPr>
            <w:ins w:id="241" w:author="Penny Downey" w:date="2019-05-10T10:12:00Z">
              <w:r>
                <w:t>180</w:t>
              </w:r>
            </w:ins>
          </w:p>
        </w:tc>
        <w:tc>
          <w:tcPr>
            <w:tcW w:w="0" w:type="pct"/>
            <w:tcPrChange w:id="242" w:author="Penny Downey" w:date="2019-05-10T10:06:00Z">
              <w:tcPr>
                <w:tcW w:w="1667" w:type="pct"/>
              </w:tcPr>
            </w:tcPrChange>
          </w:tcPr>
          <w:p w14:paraId="6F23287C" w14:textId="6CD3D17D"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43" w:author="Penny Downey" w:date="2019-05-10T10:11:00Z"/>
              </w:rPr>
            </w:pPr>
            <w:ins w:id="244" w:author="Penny Downey" w:date="2019-05-10T10:12:00Z">
              <w:r>
                <w:t>500</w:t>
              </w:r>
            </w:ins>
          </w:p>
        </w:tc>
      </w:tr>
      <w:tr w:rsidR="00EB1577" w14:paraId="38AC7754" w14:textId="77777777" w:rsidTr="0490363D">
        <w:tblPrEx>
          <w:tblPrExChange w:id="245" w:author="Penny Downey" w:date="2019-05-10T10:06:00Z">
            <w:tblPrEx>
              <w:tblW w:w="5000" w:type="pct"/>
              <w:tblInd w:w="0" w:type="dxa"/>
            </w:tblPrEx>
          </w:tblPrExChange>
        </w:tblPrEx>
        <w:trPr>
          <w:jc w:val="center"/>
          <w:ins w:id="246"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47" w:author="Penny Downey" w:date="2019-05-10T10:06:00Z">
              <w:tcPr>
                <w:tcW w:w="1666" w:type="pct"/>
                <w:gridSpan w:val="3"/>
              </w:tcPr>
            </w:tcPrChange>
          </w:tcPr>
          <w:p w14:paraId="1C3C304A" w14:textId="0EDEA819" w:rsidR="00EB1577" w:rsidRDefault="00EB1577" w:rsidP="000D7783">
            <w:pPr>
              <w:pStyle w:val="Tabletext"/>
              <w:rPr>
                <w:ins w:id="248" w:author="Penny Downey" w:date="2019-05-10T10:09:00Z"/>
              </w:rPr>
            </w:pPr>
            <w:ins w:id="249" w:author="Penny Downey" w:date="2019-05-10T10:09:00Z">
              <w:r>
                <w:t>r5</w:t>
              </w:r>
            </w:ins>
            <w:ins w:id="250" w:author="Penny Downey" w:date="2019-05-10T10:10:00Z">
              <w:r>
                <w:t>a.xlarge</w:t>
              </w:r>
            </w:ins>
          </w:p>
        </w:tc>
        <w:tc>
          <w:tcPr>
            <w:tcW w:w="0" w:type="pct"/>
            <w:tcPrChange w:id="251" w:author="Penny Downey" w:date="2019-05-10T10:06:00Z">
              <w:tcPr>
                <w:tcW w:w="1666" w:type="pct"/>
                <w:gridSpan w:val="3"/>
              </w:tcPr>
            </w:tcPrChange>
          </w:tcPr>
          <w:p w14:paraId="4C153A35" w14:textId="40CAA244"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52" w:author="Penny Downey" w:date="2019-05-10T10:09:00Z"/>
              </w:rPr>
            </w:pPr>
            <w:ins w:id="253" w:author="Penny Downey" w:date="2019-05-10T10:12:00Z">
              <w:r>
                <w:t>180</w:t>
              </w:r>
            </w:ins>
          </w:p>
        </w:tc>
        <w:tc>
          <w:tcPr>
            <w:tcW w:w="0" w:type="pct"/>
            <w:tcPrChange w:id="254" w:author="Penny Downey" w:date="2019-05-10T10:06:00Z">
              <w:tcPr>
                <w:tcW w:w="1667" w:type="pct"/>
              </w:tcPr>
            </w:tcPrChange>
          </w:tcPr>
          <w:p w14:paraId="6566ED5A" w14:textId="47F3131D"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55" w:author="Penny Downey" w:date="2019-05-10T10:09:00Z"/>
              </w:rPr>
            </w:pPr>
            <w:ins w:id="256" w:author="Penny Downey" w:date="2019-05-10T10:12:00Z">
              <w:r>
                <w:t>500</w:t>
              </w:r>
            </w:ins>
          </w:p>
        </w:tc>
      </w:tr>
      <w:tr w:rsidR="00EB1577" w14:paraId="6A5EDAB8" w14:textId="77777777" w:rsidTr="0490363D">
        <w:tblPrEx>
          <w:tblPrExChange w:id="257" w:author="Penny Downey" w:date="2019-05-10T10:06:00Z">
            <w:tblPrEx>
              <w:tblW w:w="5000" w:type="pct"/>
              <w:tblInd w:w="0" w:type="dxa"/>
            </w:tblPrEx>
          </w:tblPrExChange>
        </w:tblPrEx>
        <w:trPr>
          <w:jc w:val="center"/>
          <w:ins w:id="258"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59" w:author="Penny Downey" w:date="2019-05-10T10:06:00Z">
              <w:tcPr>
                <w:tcW w:w="1666" w:type="pct"/>
                <w:gridSpan w:val="3"/>
              </w:tcPr>
            </w:tcPrChange>
          </w:tcPr>
          <w:p w14:paraId="04F2FAED" w14:textId="40739B9E" w:rsidR="00EB1577" w:rsidRDefault="00EB1577" w:rsidP="000D7783">
            <w:pPr>
              <w:pStyle w:val="Tabletext"/>
              <w:rPr>
                <w:ins w:id="260" w:author="Penny Downey" w:date="2019-05-10T10:09:00Z"/>
              </w:rPr>
            </w:pPr>
            <w:ins w:id="261" w:author="Penny Downey" w:date="2019-05-10T10:10:00Z">
              <w:r>
                <w:t>r5a.2xlarge</w:t>
              </w:r>
            </w:ins>
          </w:p>
        </w:tc>
        <w:tc>
          <w:tcPr>
            <w:tcW w:w="0" w:type="pct"/>
            <w:tcPrChange w:id="262" w:author="Penny Downey" w:date="2019-05-10T10:06:00Z">
              <w:tcPr>
                <w:tcW w:w="1666" w:type="pct"/>
                <w:gridSpan w:val="3"/>
              </w:tcPr>
            </w:tcPrChange>
          </w:tcPr>
          <w:p w14:paraId="7891011A" w14:textId="38BFD02A"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63" w:author="Penny Downey" w:date="2019-05-10T10:09:00Z"/>
              </w:rPr>
            </w:pPr>
            <w:ins w:id="264" w:author="Penny Downey" w:date="2019-05-10T10:12:00Z">
              <w:r>
                <w:t>180</w:t>
              </w:r>
            </w:ins>
          </w:p>
        </w:tc>
        <w:tc>
          <w:tcPr>
            <w:tcW w:w="0" w:type="pct"/>
            <w:tcPrChange w:id="265" w:author="Penny Downey" w:date="2019-05-10T10:06:00Z">
              <w:tcPr>
                <w:tcW w:w="1667" w:type="pct"/>
              </w:tcPr>
            </w:tcPrChange>
          </w:tcPr>
          <w:p w14:paraId="6DE44CAF" w14:textId="16492C7A"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66" w:author="Penny Downey" w:date="2019-05-10T10:09:00Z"/>
              </w:rPr>
            </w:pPr>
            <w:ins w:id="267" w:author="Penny Downey" w:date="2019-05-10T10:12:00Z">
              <w:r>
                <w:t>500</w:t>
              </w:r>
            </w:ins>
          </w:p>
        </w:tc>
      </w:tr>
      <w:tr w:rsidR="00EB1577" w14:paraId="6F4F74CF" w14:textId="77777777" w:rsidTr="0490363D">
        <w:tblPrEx>
          <w:tblPrExChange w:id="268" w:author="Penny Downey" w:date="2019-05-10T10:06:00Z">
            <w:tblPrEx>
              <w:tblW w:w="5000" w:type="pct"/>
              <w:tblInd w:w="0" w:type="dxa"/>
            </w:tblPrEx>
          </w:tblPrExChange>
        </w:tblPrEx>
        <w:trPr>
          <w:jc w:val="center"/>
          <w:ins w:id="269"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70" w:author="Penny Downey" w:date="2019-05-10T10:06:00Z">
              <w:tcPr>
                <w:tcW w:w="1666" w:type="pct"/>
                <w:gridSpan w:val="3"/>
              </w:tcPr>
            </w:tcPrChange>
          </w:tcPr>
          <w:p w14:paraId="1CE7BDB9" w14:textId="7EFCF848" w:rsidR="00EB1577" w:rsidRDefault="00EB1577" w:rsidP="000D7783">
            <w:pPr>
              <w:pStyle w:val="Tabletext"/>
              <w:rPr>
                <w:ins w:id="271" w:author="Penny Downey" w:date="2019-05-10T10:09:00Z"/>
              </w:rPr>
            </w:pPr>
            <w:ins w:id="272" w:author="Penny Downey" w:date="2019-05-10T10:10:00Z">
              <w:r>
                <w:t>r5a.4xlarge</w:t>
              </w:r>
            </w:ins>
          </w:p>
        </w:tc>
        <w:tc>
          <w:tcPr>
            <w:tcW w:w="0" w:type="pct"/>
            <w:tcPrChange w:id="273" w:author="Penny Downey" w:date="2019-05-10T10:06:00Z">
              <w:tcPr>
                <w:tcW w:w="1666" w:type="pct"/>
                <w:gridSpan w:val="3"/>
              </w:tcPr>
            </w:tcPrChange>
          </w:tcPr>
          <w:p w14:paraId="0166196F" w14:textId="3DF5132A"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74" w:author="Penny Downey" w:date="2019-05-10T10:09:00Z"/>
              </w:rPr>
            </w:pPr>
            <w:ins w:id="275" w:author="Penny Downey" w:date="2019-05-10T10:12:00Z">
              <w:r>
                <w:t>360</w:t>
              </w:r>
            </w:ins>
          </w:p>
        </w:tc>
        <w:tc>
          <w:tcPr>
            <w:tcW w:w="0" w:type="pct"/>
            <w:tcPrChange w:id="276" w:author="Penny Downey" w:date="2019-05-10T10:06:00Z">
              <w:tcPr>
                <w:tcW w:w="1667" w:type="pct"/>
              </w:tcPr>
            </w:tcPrChange>
          </w:tcPr>
          <w:p w14:paraId="44EA65C8" w14:textId="103BFBD8"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77" w:author="Penny Downey" w:date="2019-05-10T10:09:00Z"/>
              </w:rPr>
            </w:pPr>
            <w:ins w:id="278" w:author="Penny Downey" w:date="2019-05-10T10:13:00Z">
              <w:r>
                <w:t>500</w:t>
              </w:r>
            </w:ins>
          </w:p>
        </w:tc>
      </w:tr>
      <w:tr w:rsidR="00EB1577" w14:paraId="7B56DD81" w14:textId="77777777" w:rsidTr="0490363D">
        <w:tblPrEx>
          <w:tblPrExChange w:id="279" w:author="Penny Downey" w:date="2019-05-10T10:06:00Z">
            <w:tblPrEx>
              <w:tblW w:w="5000" w:type="pct"/>
              <w:tblInd w:w="0" w:type="dxa"/>
            </w:tblPrEx>
          </w:tblPrExChange>
        </w:tblPrEx>
        <w:trPr>
          <w:jc w:val="center"/>
          <w:ins w:id="280"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81" w:author="Penny Downey" w:date="2019-05-10T10:06:00Z">
              <w:tcPr>
                <w:tcW w:w="1666" w:type="pct"/>
                <w:gridSpan w:val="3"/>
              </w:tcPr>
            </w:tcPrChange>
          </w:tcPr>
          <w:p w14:paraId="694436F8" w14:textId="2863B2D6" w:rsidR="00EB1577" w:rsidRDefault="00EB1577" w:rsidP="000D7783">
            <w:pPr>
              <w:pStyle w:val="Tabletext"/>
              <w:rPr>
                <w:ins w:id="282" w:author="Penny Downey" w:date="2019-05-10T10:09:00Z"/>
              </w:rPr>
            </w:pPr>
            <w:ins w:id="283" w:author="Penny Downey" w:date="2019-05-10T10:10:00Z">
              <w:r>
                <w:t>r5a.12xlarge</w:t>
              </w:r>
            </w:ins>
          </w:p>
        </w:tc>
        <w:tc>
          <w:tcPr>
            <w:tcW w:w="0" w:type="pct"/>
            <w:tcPrChange w:id="284" w:author="Penny Downey" w:date="2019-05-10T10:06:00Z">
              <w:tcPr>
                <w:tcW w:w="1666" w:type="pct"/>
                <w:gridSpan w:val="3"/>
              </w:tcPr>
            </w:tcPrChange>
          </w:tcPr>
          <w:p w14:paraId="78FDC393" w14:textId="5A6C1FF5"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85" w:author="Penny Downey" w:date="2019-05-10T10:09:00Z"/>
              </w:rPr>
            </w:pPr>
            <w:ins w:id="286" w:author="Penny Downey" w:date="2019-05-10T10:12:00Z">
              <w:r>
                <w:t>720</w:t>
              </w:r>
            </w:ins>
          </w:p>
        </w:tc>
        <w:tc>
          <w:tcPr>
            <w:tcW w:w="0" w:type="pct"/>
            <w:tcPrChange w:id="287" w:author="Penny Downey" w:date="2019-05-10T10:06:00Z">
              <w:tcPr>
                <w:tcW w:w="1667" w:type="pct"/>
              </w:tcPr>
            </w:tcPrChange>
          </w:tcPr>
          <w:p w14:paraId="3A44C56E" w14:textId="676A1E51"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88" w:author="Penny Downey" w:date="2019-05-10T10:09:00Z"/>
              </w:rPr>
            </w:pPr>
            <w:ins w:id="289" w:author="Penny Downey" w:date="2019-05-10T10:13:00Z">
              <w:r>
                <w:t>1000</w:t>
              </w:r>
            </w:ins>
          </w:p>
        </w:tc>
      </w:tr>
      <w:tr w:rsidR="00EB1577" w14:paraId="39FF2292" w14:textId="77777777" w:rsidTr="0490363D">
        <w:tblPrEx>
          <w:tblPrExChange w:id="290" w:author="Penny Downey" w:date="2019-05-10T10:06:00Z">
            <w:tblPrEx>
              <w:tblW w:w="5000" w:type="pct"/>
              <w:tblInd w:w="0" w:type="dxa"/>
            </w:tblPrEx>
          </w:tblPrExChange>
        </w:tblPrEx>
        <w:trPr>
          <w:jc w:val="center"/>
          <w:ins w:id="291" w:author="Penny Downey" w:date="2019-05-10T10:09:00Z"/>
        </w:trPr>
        <w:tc>
          <w:tcPr>
            <w:cnfStyle w:val="001000000000" w:firstRow="0" w:lastRow="0" w:firstColumn="1" w:lastColumn="0" w:oddVBand="0" w:evenVBand="0" w:oddHBand="0" w:evenHBand="0" w:firstRowFirstColumn="0" w:firstRowLastColumn="0" w:lastRowFirstColumn="0" w:lastRowLastColumn="0"/>
            <w:tcW w:w="1667" w:type="pct"/>
            <w:tcPrChange w:id="292" w:author="Penny Downey" w:date="2019-05-10T10:06:00Z">
              <w:tcPr>
                <w:tcW w:w="1666" w:type="pct"/>
                <w:gridSpan w:val="3"/>
              </w:tcPr>
            </w:tcPrChange>
          </w:tcPr>
          <w:p w14:paraId="67E7B916" w14:textId="1180F68E" w:rsidR="00EB1577" w:rsidRDefault="00EB1577" w:rsidP="000D7783">
            <w:pPr>
              <w:pStyle w:val="Tabletext"/>
              <w:rPr>
                <w:ins w:id="293" w:author="Penny Downey" w:date="2019-05-10T10:09:00Z"/>
              </w:rPr>
            </w:pPr>
            <w:ins w:id="294" w:author="Penny Downey" w:date="2019-05-10T10:10:00Z">
              <w:r>
                <w:t>r5a.24xlarge</w:t>
              </w:r>
            </w:ins>
          </w:p>
        </w:tc>
        <w:tc>
          <w:tcPr>
            <w:tcW w:w="0" w:type="pct"/>
            <w:tcPrChange w:id="295" w:author="Penny Downey" w:date="2019-05-10T10:06:00Z">
              <w:tcPr>
                <w:tcW w:w="1666" w:type="pct"/>
                <w:gridSpan w:val="3"/>
              </w:tcPr>
            </w:tcPrChange>
          </w:tcPr>
          <w:p w14:paraId="3FB464CC" w14:textId="6DCBD3A4"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96" w:author="Penny Downey" w:date="2019-05-10T10:09:00Z"/>
              </w:rPr>
            </w:pPr>
            <w:ins w:id="297" w:author="Penny Downey" w:date="2019-05-10T10:12:00Z">
              <w:r>
                <w:t>900</w:t>
              </w:r>
            </w:ins>
          </w:p>
        </w:tc>
        <w:tc>
          <w:tcPr>
            <w:tcW w:w="0" w:type="pct"/>
            <w:tcPrChange w:id="298" w:author="Penny Downey" w:date="2019-05-10T10:06:00Z">
              <w:tcPr>
                <w:tcW w:w="1667" w:type="pct"/>
              </w:tcPr>
            </w:tcPrChange>
          </w:tcPr>
          <w:p w14:paraId="068BBDDB" w14:textId="7C6E2E6B" w:rsidR="00EB1577" w:rsidRDefault="00EB1577" w:rsidP="000D7783">
            <w:pPr>
              <w:pStyle w:val="Tabletext"/>
              <w:cnfStyle w:val="000000000000" w:firstRow="0" w:lastRow="0" w:firstColumn="0" w:lastColumn="0" w:oddVBand="0" w:evenVBand="0" w:oddHBand="0" w:evenHBand="0" w:firstRowFirstColumn="0" w:firstRowLastColumn="0" w:lastRowFirstColumn="0" w:lastRowLastColumn="0"/>
              <w:rPr>
                <w:ins w:id="299" w:author="Penny Downey" w:date="2019-05-10T10:09:00Z"/>
              </w:rPr>
            </w:pPr>
            <w:ins w:id="300" w:author="Penny Downey" w:date="2019-05-10T10:13:00Z">
              <w:r>
                <w:t>1000</w:t>
              </w:r>
            </w:ins>
          </w:p>
        </w:tc>
      </w:tr>
    </w:tbl>
    <w:p w14:paraId="7FD93286" w14:textId="77777777" w:rsidR="002B722A" w:rsidRDefault="002B722A" w:rsidP="002B722A">
      <w:pPr>
        <w:spacing w:after="120"/>
        <w:rPr>
          <w:color w:val="262626" w:themeColor="accent6" w:themeShade="80"/>
        </w:rPr>
      </w:pPr>
    </w:p>
    <w:p w14:paraId="4A74495F" w14:textId="4C599EB7" w:rsidR="002B722A" w:rsidRPr="00800CD8" w:rsidDel="003430B9" w:rsidRDefault="002B722A" w:rsidP="007C47AA">
      <w:pPr>
        <w:pStyle w:val="Alert"/>
        <w:rPr>
          <w:del w:id="301" w:author="Penny Downey" w:date="2019-05-10T09:06:00Z"/>
        </w:rPr>
      </w:pPr>
      <w:del w:id="302" w:author="Penny Downey" w:date="2019-05-10T09:06:00Z">
        <w:r w:rsidRPr="00800CD8" w:rsidDel="003430B9">
          <w:rPr>
            <w:b/>
          </w:rPr>
          <w:delText>Note</w:delText>
        </w:r>
        <w:r w:rsidR="0017469C" w:rsidDel="003430B9">
          <w:rPr>
            <w:b/>
          </w:rPr>
          <w:delText xml:space="preserve">  </w:delText>
        </w:r>
        <w:r w:rsidRPr="00800CD8" w:rsidDel="003430B9">
          <w:delText xml:space="preserve"> For the CAS </w:delText>
        </w:r>
        <w:r w:rsidDel="003430B9">
          <w:delText>c</w:delText>
        </w:r>
        <w:r w:rsidRPr="00800CD8" w:rsidDel="003430B9">
          <w:delText xml:space="preserve">ontroller VM, </w:delText>
        </w:r>
        <w:r w:rsidR="00CF1FCB" w:rsidDel="003430B9">
          <w:delText xml:space="preserve">you can customize </w:delText>
        </w:r>
        <w:r w:rsidRPr="00800CD8" w:rsidDel="003430B9">
          <w:delText>the machine typ</w:delText>
        </w:r>
        <w:r w:rsidR="00CF1FCB" w:rsidDel="003430B9">
          <w:delText xml:space="preserve">e by changing the </w:delText>
        </w:r>
        <w:r w:rsidRPr="00800CD8" w:rsidDel="003430B9">
          <w:delText>CASInstanceType configuration parameter</w:delText>
        </w:r>
        <w:r w:rsidR="00CF1FCB" w:rsidDel="003430B9">
          <w:delText xml:space="preserve"> during deployment</w:delText>
        </w:r>
        <w:r w:rsidRPr="00800CD8" w:rsidDel="003430B9">
          <w:delText>. The valid types are r4 and i3.</w:delText>
        </w:r>
      </w:del>
    </w:p>
    <w:p w14:paraId="6A2FA3BE" w14:textId="77777777" w:rsidR="00E10FA2" w:rsidRPr="003975EA" w:rsidRDefault="002B5702" w:rsidP="003975EA">
      <w:pPr>
        <w:pStyle w:val="Heading4"/>
      </w:pPr>
      <w:r>
        <w:t xml:space="preserve">SAS </w:t>
      </w:r>
      <w:proofErr w:type="spellStart"/>
      <w:r>
        <w:t>Viya</w:t>
      </w:r>
      <w:proofErr w:type="spellEnd"/>
      <w:r>
        <w:t xml:space="preserve"> Services VM</w:t>
      </w:r>
    </w:p>
    <w:p w14:paraId="40A98EE2" w14:textId="5EA74B47" w:rsidR="00CF1FCB" w:rsidRDefault="008C5505" w:rsidP="005378D3">
      <w:pPr>
        <w:spacing w:before="150"/>
        <w:rPr>
          <w:rFonts w:cs="Segoe UI"/>
          <w:color w:val="000000" w:themeColor="text1"/>
        </w:rPr>
      </w:pPr>
      <w:r>
        <w:rPr>
          <w:color w:val="000000" w:themeColor="text1"/>
        </w:rPr>
        <w:t>T</w:t>
      </w:r>
      <w:r w:rsidR="000C6799" w:rsidRPr="000C6799">
        <w:rPr>
          <w:rFonts w:cs="Segoe UI"/>
          <w:color w:val="000000" w:themeColor="text1"/>
        </w:rPr>
        <w:t xml:space="preserve">he </w:t>
      </w:r>
      <w:proofErr w:type="spellStart"/>
      <w:r w:rsidR="000C6799" w:rsidRPr="000C6799">
        <w:rPr>
          <w:rFonts w:cs="Segoe UI"/>
          <w:color w:val="000000" w:themeColor="text1"/>
        </w:rPr>
        <w:t>Viya</w:t>
      </w:r>
      <w:proofErr w:type="spellEnd"/>
      <w:r w:rsidR="000C6799" w:rsidRPr="000C6799">
        <w:rPr>
          <w:rFonts w:cs="Segoe UI"/>
          <w:color w:val="000000" w:themeColor="text1"/>
        </w:rPr>
        <w:t xml:space="preserve"> Services are deployed onto an r</w:t>
      </w:r>
      <w:ins w:id="303" w:author="Penny Downey" w:date="2019-05-10T09:30:00Z">
        <w:r w:rsidR="00F11F5B">
          <w:rPr>
            <w:rFonts w:cs="Segoe UI"/>
            <w:color w:val="000000" w:themeColor="text1"/>
          </w:rPr>
          <w:t>5</w:t>
        </w:r>
      </w:ins>
      <w:del w:id="304" w:author="Penny Downey" w:date="2019-05-10T09:30:00Z">
        <w:r w:rsidR="000C6799" w:rsidRPr="000C6799" w:rsidDel="00F11F5B">
          <w:rPr>
            <w:rFonts w:cs="Segoe UI"/>
            <w:color w:val="000000" w:themeColor="text1"/>
          </w:rPr>
          <w:delText>4</w:delText>
        </w:r>
      </w:del>
      <w:r w:rsidR="000C6799" w:rsidRPr="000C6799">
        <w:rPr>
          <w:rFonts w:cs="Segoe UI"/>
          <w:color w:val="000000" w:themeColor="text1"/>
        </w:rPr>
        <w:t>.4xlarge EC2 instance</w:t>
      </w:r>
      <w:r w:rsidR="0026389A">
        <w:rPr>
          <w:rFonts w:cs="Segoe UI"/>
          <w:color w:val="000000" w:themeColor="text1"/>
        </w:rPr>
        <w:t>. The instance</w:t>
      </w:r>
      <w:r w:rsidR="000C6799" w:rsidRPr="000C6799">
        <w:rPr>
          <w:rFonts w:cs="Segoe UI"/>
          <w:color w:val="000000" w:themeColor="text1"/>
        </w:rPr>
        <w:t xml:space="preserve"> </w:t>
      </w:r>
      <w:r w:rsidR="0026389A">
        <w:rPr>
          <w:rFonts w:cs="Segoe UI"/>
          <w:color w:val="000000" w:themeColor="text1"/>
        </w:rPr>
        <w:t>has</w:t>
      </w:r>
      <w:r w:rsidR="000C6799" w:rsidRPr="000C6799">
        <w:rPr>
          <w:rFonts w:cs="Segoe UI"/>
          <w:color w:val="000000" w:themeColor="text1"/>
        </w:rPr>
        <w:t xml:space="preserve"> a 100</w:t>
      </w:r>
      <w:r w:rsidR="003975EA">
        <w:rPr>
          <w:rFonts w:cs="Segoe UI"/>
          <w:color w:val="000000" w:themeColor="text1"/>
        </w:rPr>
        <w:t>-</w:t>
      </w:r>
      <w:r w:rsidR="000C6799" w:rsidRPr="000C6799">
        <w:rPr>
          <w:rFonts w:cs="Segoe UI"/>
          <w:color w:val="000000" w:themeColor="text1"/>
        </w:rPr>
        <w:t xml:space="preserve">GB EBS volume </w:t>
      </w:r>
      <w:r w:rsidR="003975EA" w:rsidRPr="000C6799">
        <w:rPr>
          <w:rFonts w:cs="Segoe UI"/>
          <w:color w:val="000000" w:themeColor="text1"/>
        </w:rPr>
        <w:t xml:space="preserve">attached </w:t>
      </w:r>
      <w:r w:rsidR="000C6799" w:rsidRPr="000C6799">
        <w:rPr>
          <w:rFonts w:cs="Segoe UI"/>
          <w:color w:val="000000" w:themeColor="text1"/>
        </w:rPr>
        <w:t xml:space="preserve">for installation and user data. </w:t>
      </w:r>
      <w:r w:rsidR="00CF1FCB">
        <w:rPr>
          <w:rFonts w:cs="Segoe UI"/>
          <w:color w:val="000000" w:themeColor="text1"/>
        </w:rPr>
        <w:t xml:space="preserve"> </w:t>
      </w:r>
    </w:p>
    <w:p w14:paraId="43DB4C4B" w14:textId="4CF2A577" w:rsidR="00B01608" w:rsidRPr="003975EA" w:rsidRDefault="00CF1FCB">
      <w:pPr>
        <w:pStyle w:val="Alert"/>
      </w:pPr>
      <w:r w:rsidRPr="00800CD8">
        <w:rPr>
          <w:b/>
        </w:rPr>
        <w:t>Note</w:t>
      </w:r>
      <w:r>
        <w:rPr>
          <w:b/>
        </w:rPr>
        <w:t xml:space="preserve">  </w:t>
      </w:r>
      <w:r w:rsidR="003975EA">
        <w:t xml:space="preserve"> </w:t>
      </w:r>
      <w:r>
        <w:t>For the services VM, you can select a larger or smaller r</w:t>
      </w:r>
      <w:del w:id="305" w:author="Penny Downey" w:date="2019-05-10T09:21:00Z">
        <w:r w:rsidDel="003C4440">
          <w:delText>4</w:delText>
        </w:r>
      </w:del>
      <w:ins w:id="306" w:author="Penny Downey" w:date="2019-05-10T09:21:00Z">
        <w:r w:rsidR="003C4440">
          <w:t>5</w:t>
        </w:r>
      </w:ins>
      <w:r>
        <w:t xml:space="preserve"> instance by changing the </w:t>
      </w:r>
      <w:proofErr w:type="spellStart"/>
      <w:r>
        <w:t>ServicesInstanceSize</w:t>
      </w:r>
      <w:proofErr w:type="spellEnd"/>
      <w:r>
        <w:t xml:space="preserve"> configuration parameter during deployment</w:t>
      </w:r>
      <w:r w:rsidR="003975EA">
        <w:t>, as shown in the following table.</w:t>
      </w:r>
    </w:p>
    <w:tbl>
      <w:tblPr>
        <w:tblStyle w:val="AWS"/>
        <w:tblW w:w="0" w:type="auto"/>
        <w:tblLook w:val="04A0" w:firstRow="1" w:lastRow="0" w:firstColumn="1" w:lastColumn="0" w:noHBand="0" w:noVBand="1"/>
      </w:tblPr>
      <w:tblGrid>
        <w:gridCol w:w="3188"/>
        <w:gridCol w:w="3199"/>
        <w:gridCol w:w="3189"/>
      </w:tblGrid>
      <w:tr w:rsidR="008D06DC" w14:paraId="7F886555" w14:textId="77777777" w:rsidTr="00951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8" w:type="dxa"/>
          </w:tcPr>
          <w:p w14:paraId="4F0AAB11" w14:textId="77777777" w:rsidR="008D06DC" w:rsidRDefault="008D06DC" w:rsidP="00DE6FE7">
            <w:pPr>
              <w:spacing w:after="0"/>
              <w:rPr>
                <w:rFonts w:eastAsiaTheme="minorHAnsi"/>
                <w:color w:val="262626" w:themeColor="accent6" w:themeShade="80"/>
              </w:rPr>
            </w:pPr>
            <w:r>
              <w:rPr>
                <w:rFonts w:eastAsiaTheme="minorHAnsi"/>
                <w:color w:val="262626" w:themeColor="accent6" w:themeShade="80"/>
              </w:rPr>
              <w:t>Services instance size</w:t>
            </w:r>
          </w:p>
        </w:tc>
        <w:tc>
          <w:tcPr>
            <w:tcW w:w="3199" w:type="dxa"/>
          </w:tcPr>
          <w:p w14:paraId="67519280"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Use</w:t>
            </w:r>
          </w:p>
        </w:tc>
        <w:tc>
          <w:tcPr>
            <w:tcW w:w="3189" w:type="dxa"/>
          </w:tcPr>
          <w:p w14:paraId="3F6E24D9" w14:textId="77777777" w:rsidR="008D06DC" w:rsidRDefault="008D06DC" w:rsidP="00DE6FE7">
            <w:pPr>
              <w:spacing w:after="0"/>
              <w:cnfStyle w:val="100000000000" w:firstRow="1"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color w:val="262626" w:themeColor="accent6" w:themeShade="80"/>
              </w:rPr>
              <w:t>Storage (Amazon EBS)</w:t>
            </w:r>
          </w:p>
        </w:tc>
      </w:tr>
      <w:tr w:rsidR="008D06DC" w14:paraId="54876196"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2EA4592D" w14:textId="77777777" w:rsidR="008D06DC" w:rsidRPr="00190313" w:rsidRDefault="008D06DC" w:rsidP="00313C8E">
            <w:pPr>
              <w:pStyle w:val="Tabletext"/>
              <w:rPr>
                <w:rFonts w:eastAsiaTheme="minorHAnsi"/>
              </w:rPr>
            </w:pPr>
            <w:r w:rsidRPr="00190313">
              <w:rPr>
                <w:rStyle w:val="diffcontext"/>
              </w:rPr>
              <w:t>2xlarge</w:t>
            </w:r>
          </w:p>
        </w:tc>
        <w:tc>
          <w:tcPr>
            <w:tcW w:w="3199" w:type="dxa"/>
          </w:tcPr>
          <w:p w14:paraId="71FDF161"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Demos and POCs</w:t>
            </w:r>
          </w:p>
        </w:tc>
        <w:tc>
          <w:tcPr>
            <w:tcW w:w="3189" w:type="dxa"/>
          </w:tcPr>
          <w:p w14:paraId="362214DE"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sidRPr="00E91FBD">
              <w:rPr>
                <w:rFonts w:eastAsiaTheme="minorHAnsi"/>
              </w:rPr>
              <w:t>20</w:t>
            </w:r>
            <w:r>
              <w:rPr>
                <w:rFonts w:eastAsiaTheme="minorHAnsi"/>
              </w:rPr>
              <w:t xml:space="preserve"> GB+10</w:t>
            </w:r>
            <w:r w:rsidRPr="00E91FBD">
              <w:rPr>
                <w:rFonts w:eastAsiaTheme="minorHAnsi"/>
              </w:rPr>
              <w:t>0</w:t>
            </w:r>
            <w:r>
              <w:rPr>
                <w:rFonts w:eastAsiaTheme="minorHAnsi"/>
              </w:rPr>
              <w:t xml:space="preserve"> </w:t>
            </w:r>
            <w:r w:rsidRPr="00E91FBD">
              <w:rPr>
                <w:rFonts w:eastAsiaTheme="minorHAnsi"/>
              </w:rPr>
              <w:t>GB</w:t>
            </w:r>
          </w:p>
        </w:tc>
      </w:tr>
      <w:tr w:rsidR="008D06DC" w14:paraId="1211E953"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68B7A8A2" w14:textId="77777777" w:rsidR="008D06DC" w:rsidRPr="00190313" w:rsidRDefault="008D06DC" w:rsidP="00313C8E">
            <w:pPr>
              <w:pStyle w:val="Tabletext"/>
              <w:rPr>
                <w:rFonts w:eastAsiaTheme="minorHAnsi"/>
              </w:rPr>
            </w:pPr>
            <w:r w:rsidRPr="00190313">
              <w:rPr>
                <w:rStyle w:val="diffcontext"/>
              </w:rPr>
              <w:t>4xlarge (default)</w:t>
            </w:r>
          </w:p>
        </w:tc>
        <w:tc>
          <w:tcPr>
            <w:tcW w:w="3199" w:type="dxa"/>
          </w:tcPr>
          <w:p w14:paraId="68CD3354"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Robust sizing</w:t>
            </w:r>
          </w:p>
        </w:tc>
        <w:tc>
          <w:tcPr>
            <w:tcW w:w="3189" w:type="dxa"/>
          </w:tcPr>
          <w:p w14:paraId="23370D9C"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sidRPr="00E91FBD">
              <w:rPr>
                <w:rFonts w:eastAsiaTheme="minorHAnsi"/>
              </w:rPr>
              <w:t>20</w:t>
            </w:r>
            <w:r>
              <w:rPr>
                <w:rFonts w:eastAsiaTheme="minorHAnsi"/>
              </w:rPr>
              <w:t xml:space="preserve"> GB+10</w:t>
            </w:r>
            <w:r w:rsidRPr="00E91FBD">
              <w:rPr>
                <w:rFonts w:eastAsiaTheme="minorHAnsi"/>
              </w:rPr>
              <w:t>0</w:t>
            </w:r>
            <w:r>
              <w:rPr>
                <w:rFonts w:eastAsiaTheme="minorHAnsi"/>
              </w:rPr>
              <w:t xml:space="preserve"> </w:t>
            </w:r>
            <w:r w:rsidRPr="00E91FBD">
              <w:rPr>
                <w:rFonts w:eastAsiaTheme="minorHAnsi"/>
              </w:rPr>
              <w:t>GB</w:t>
            </w:r>
          </w:p>
        </w:tc>
      </w:tr>
      <w:tr w:rsidR="008D06DC" w14:paraId="0E636778" w14:textId="77777777" w:rsidTr="00951E19">
        <w:tc>
          <w:tcPr>
            <w:cnfStyle w:val="001000000000" w:firstRow="0" w:lastRow="0" w:firstColumn="1" w:lastColumn="0" w:oddVBand="0" w:evenVBand="0" w:oddHBand="0" w:evenHBand="0" w:firstRowFirstColumn="0" w:firstRowLastColumn="0" w:lastRowFirstColumn="0" w:lastRowLastColumn="0"/>
            <w:tcW w:w="3188" w:type="dxa"/>
          </w:tcPr>
          <w:p w14:paraId="5430CBD9" w14:textId="77777777" w:rsidR="008D06DC" w:rsidRPr="00190313" w:rsidRDefault="008D06DC" w:rsidP="00313C8E">
            <w:pPr>
              <w:pStyle w:val="Tabletext"/>
              <w:rPr>
                <w:rFonts w:eastAsiaTheme="minorHAnsi"/>
              </w:rPr>
            </w:pPr>
            <w:r w:rsidRPr="00190313">
              <w:rPr>
                <w:rStyle w:val="diffcontext"/>
              </w:rPr>
              <w:t>8xlarge</w:t>
            </w:r>
          </w:p>
        </w:tc>
        <w:tc>
          <w:tcPr>
            <w:tcW w:w="3199" w:type="dxa"/>
          </w:tcPr>
          <w:p w14:paraId="6F093499"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Pr>
                <w:rFonts w:eastAsiaTheme="minorHAnsi"/>
              </w:rPr>
              <w:t>Heavy concurrent loads/multiple users</w:t>
            </w:r>
          </w:p>
        </w:tc>
        <w:tc>
          <w:tcPr>
            <w:tcW w:w="3189" w:type="dxa"/>
          </w:tcPr>
          <w:p w14:paraId="4F33B995" w14:textId="77777777" w:rsidR="008D06DC" w:rsidRDefault="008D06DC" w:rsidP="00AA6BE8">
            <w:pPr>
              <w:pStyle w:val="Tabletext"/>
              <w:cnfStyle w:val="000000000000" w:firstRow="0" w:lastRow="0" w:firstColumn="0" w:lastColumn="0" w:oddVBand="0" w:evenVBand="0" w:oddHBand="0" w:evenHBand="0" w:firstRowFirstColumn="0" w:firstRowLastColumn="0" w:lastRowFirstColumn="0" w:lastRowLastColumn="0"/>
              <w:rPr>
                <w:rFonts w:eastAsiaTheme="minorHAnsi"/>
                <w:color w:val="262626" w:themeColor="accent6" w:themeShade="80"/>
              </w:rPr>
            </w:pPr>
            <w:r w:rsidRPr="00E91FBD">
              <w:rPr>
                <w:rFonts w:eastAsiaTheme="minorHAnsi"/>
              </w:rPr>
              <w:t>20</w:t>
            </w:r>
            <w:r>
              <w:rPr>
                <w:rFonts w:eastAsiaTheme="minorHAnsi"/>
              </w:rPr>
              <w:t xml:space="preserve"> GB+10</w:t>
            </w:r>
            <w:r w:rsidRPr="00E91FBD">
              <w:rPr>
                <w:rFonts w:eastAsiaTheme="minorHAnsi"/>
              </w:rPr>
              <w:t>0</w:t>
            </w:r>
            <w:r>
              <w:rPr>
                <w:rFonts w:eastAsiaTheme="minorHAnsi"/>
              </w:rPr>
              <w:t xml:space="preserve"> </w:t>
            </w:r>
            <w:r w:rsidRPr="00E91FBD">
              <w:rPr>
                <w:rFonts w:eastAsiaTheme="minorHAnsi"/>
              </w:rPr>
              <w:t>GB</w:t>
            </w:r>
          </w:p>
        </w:tc>
      </w:tr>
    </w:tbl>
    <w:p w14:paraId="16850E02" w14:textId="77777777" w:rsidR="008D06DC" w:rsidRDefault="008D06DC" w:rsidP="00DE6FE7">
      <w:pPr>
        <w:spacing w:after="0"/>
        <w:rPr>
          <w:rFonts w:eastAsiaTheme="minorHAnsi"/>
          <w:color w:val="262626" w:themeColor="accent6" w:themeShade="80"/>
        </w:rPr>
      </w:pPr>
    </w:p>
    <w:p w14:paraId="09772B09" w14:textId="77777777" w:rsidR="005304EB" w:rsidRPr="00B01608" w:rsidRDefault="00B01608" w:rsidP="006862BF">
      <w:pPr>
        <w:rPr>
          <w:rFonts w:ascii="Calibri" w:hAnsi="Calibri"/>
          <w:color w:val="auto"/>
          <w:sz w:val="22"/>
          <w:szCs w:val="22"/>
        </w:rPr>
      </w:pPr>
      <w:r>
        <w:t xml:space="preserve">For information about the number of resources in each type of deployment, see </w:t>
      </w:r>
      <w:hyperlink w:anchor="_Addendum_A:_Resource" w:history="1">
        <w:r w:rsidR="00800CD8" w:rsidRPr="00800CD8">
          <w:rPr>
            <w:rStyle w:val="Hyperlink"/>
          </w:rPr>
          <w:t>Addendum A: Resource Requirements</w:t>
        </w:r>
      </w:hyperlink>
      <w:r w:rsidR="00800CD8">
        <w:t>.</w:t>
      </w:r>
    </w:p>
    <w:p w14:paraId="3BBAB69C" w14:textId="77777777" w:rsidR="00487A30" w:rsidRPr="00815D2A" w:rsidRDefault="00CE654D" w:rsidP="00815D2A">
      <w:pPr>
        <w:pStyle w:val="Heading2"/>
      </w:pPr>
      <w:bookmarkStart w:id="307" w:name="_Toc6910115"/>
      <w:r w:rsidRPr="00815D2A">
        <w:t>Architecture</w:t>
      </w:r>
      <w:bookmarkEnd w:id="307"/>
    </w:p>
    <w:p w14:paraId="04FC5D4F" w14:textId="77777777" w:rsidR="00A45E44" w:rsidRDefault="00505808" w:rsidP="00815D2A">
      <w:r>
        <w:t>By default</w:t>
      </w:r>
      <w:r w:rsidR="00E174FC">
        <w:t>,</w:t>
      </w:r>
      <w:r>
        <w:t xml:space="preserve"> Quick Start deployments enable </w:t>
      </w:r>
      <w:r w:rsidR="00A45E44">
        <w:t>Transport Layer Security (</w:t>
      </w:r>
      <w:r w:rsidRPr="00A45E44">
        <w:t>TLS</w:t>
      </w:r>
      <w:r w:rsidR="00A45E44">
        <w:t>)</w:t>
      </w:r>
      <w:r>
        <w:t xml:space="preserve"> to </w:t>
      </w:r>
      <w:r w:rsidR="00E174FC">
        <w:t xml:space="preserve">help </w:t>
      </w:r>
      <w:r>
        <w:t xml:space="preserve">ensure that </w:t>
      </w:r>
      <w:r w:rsidRPr="000E49A9">
        <w:t xml:space="preserve">communication between </w:t>
      </w:r>
      <w:r>
        <w:t>external</w:t>
      </w:r>
      <w:r w:rsidRPr="000E49A9">
        <w:t xml:space="preserve"> clients </w:t>
      </w:r>
      <w:r>
        <w:t xml:space="preserve">(on the </w:t>
      </w:r>
      <w:r w:rsidR="00E174FC">
        <w:t>i</w:t>
      </w:r>
      <w:r>
        <w:t xml:space="preserve">nternet) </w:t>
      </w:r>
      <w:r w:rsidRPr="000E49A9">
        <w:t xml:space="preserve">and </w:t>
      </w:r>
      <w:r w:rsidRPr="00116AB2">
        <w:t xml:space="preserve">the Elastic Load </w:t>
      </w:r>
      <w:r w:rsidR="00116AB2" w:rsidRPr="00C36F08">
        <w:lastRenderedPageBreak/>
        <w:t>Balancing (ELB) load balancer</w:t>
      </w:r>
      <w:r w:rsidRPr="000E49A9">
        <w:t xml:space="preserve"> </w:t>
      </w:r>
      <w:r>
        <w:t xml:space="preserve">is secure. Likewise, TLS is enabled </w:t>
      </w:r>
      <w:r w:rsidRPr="000E49A9">
        <w:t>between t</w:t>
      </w:r>
      <w:r w:rsidRPr="00C36F08">
        <w:t>he</w:t>
      </w:r>
      <w:r w:rsidRPr="000E49A9">
        <w:t xml:space="preserve"> </w:t>
      </w:r>
      <w:r w:rsidR="00116AB2">
        <w:t>ELB</w:t>
      </w:r>
      <w:r w:rsidR="00116AB2" w:rsidRPr="000E49A9">
        <w:t xml:space="preserve"> </w:t>
      </w:r>
      <w:r w:rsidR="00116AB2">
        <w:t>l</w:t>
      </w:r>
      <w:r w:rsidRPr="000E49A9">
        <w:t xml:space="preserve">oad </w:t>
      </w:r>
      <w:r w:rsidR="00116AB2">
        <w:t>b</w:t>
      </w:r>
      <w:r w:rsidRPr="000E49A9">
        <w:t xml:space="preserve">alancer and the </w:t>
      </w:r>
      <w:r>
        <w:t xml:space="preserve">private subnet </w:t>
      </w:r>
      <w:r w:rsidR="00E5532A">
        <w:t xml:space="preserve">that </w:t>
      </w:r>
      <w:r>
        <w:t>contain</w:t>
      </w:r>
      <w:r w:rsidR="00E5532A">
        <w:t>s</w:t>
      </w:r>
      <w:r>
        <w:t xml:space="preserve"> the </w:t>
      </w:r>
      <w:r w:rsidRPr="000E49A9">
        <w:t xml:space="preserve">SAS </w:t>
      </w:r>
      <w:proofErr w:type="spellStart"/>
      <w:r w:rsidRPr="000E49A9">
        <w:t>Viya</w:t>
      </w:r>
      <w:proofErr w:type="spellEnd"/>
      <w:r w:rsidRPr="000E49A9">
        <w:t xml:space="preserve"> </w:t>
      </w:r>
      <w:r>
        <w:t>components</w:t>
      </w:r>
      <w:r w:rsidRPr="000E49A9">
        <w:t xml:space="preserve">. </w:t>
      </w:r>
    </w:p>
    <w:p w14:paraId="609462FC" w14:textId="77777777" w:rsidR="00EA0F29" w:rsidRPr="00027981" w:rsidRDefault="007947CE" w:rsidP="00815D2A">
      <w:r>
        <w:t>Deployi</w:t>
      </w:r>
      <w:r w:rsidR="00E90110">
        <w:t>ng this Quick Start</w:t>
      </w:r>
      <w:r>
        <w:t xml:space="preserve"> for a </w:t>
      </w:r>
      <w:r w:rsidRPr="0029599C">
        <w:t>new virtual private cloud (VPC)</w:t>
      </w:r>
      <w:r>
        <w:t xml:space="preserve"> with </w:t>
      </w:r>
      <w:r w:rsidRPr="00D109ED">
        <w:rPr>
          <w:b/>
        </w:rPr>
        <w:t>default parameters</w:t>
      </w:r>
      <w:r>
        <w:t xml:space="preserve"> builds the following</w:t>
      </w:r>
      <w:r w:rsidRPr="0044642E">
        <w:t xml:space="preserve"> </w:t>
      </w:r>
      <w:r>
        <w:t xml:space="preserve">SAS </w:t>
      </w:r>
      <w:proofErr w:type="spellStart"/>
      <w:r>
        <w:t>Viya</w:t>
      </w:r>
      <w:proofErr w:type="spellEnd"/>
      <w:r>
        <w:t xml:space="preserve"> environment in the AWS Cloud</w:t>
      </w:r>
      <w:r w:rsidR="0069113E">
        <w:t>, shown in Figure 1</w:t>
      </w:r>
      <w:r>
        <w:t>.</w:t>
      </w:r>
    </w:p>
    <w:p w14:paraId="37A63BBC" w14:textId="4CFFB99C" w:rsidR="00601A20" w:rsidRPr="00601A20" w:rsidRDefault="005C77CE" w:rsidP="00815D2A">
      <w:pPr>
        <w:pStyle w:val="Picture"/>
      </w:pPr>
      <w:ins w:id="308" w:author="Penny Downey" w:date="2019-05-10T14:30:00Z">
        <w:r>
          <w:rPr>
            <w:noProof/>
          </w:rPr>
          <w:lastRenderedPageBreak/>
          <w:drawing>
            <wp:inline distT="0" distB="0" distL="0" distR="0" wp14:anchorId="09807476" wp14:editId="5888FF36">
              <wp:extent cx="6181344" cy="34766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as-viya-architecture-diagram.png"/>
                      <pic:cNvPicPr/>
                    </pic:nvPicPr>
                    <pic:blipFill>
                      <a:blip r:embed="rId12">
                        <a:extLst>
                          <a:ext uri="{28A0092B-C50C-407E-A947-70E740481C1C}">
                            <a14:useLocalDpi xmlns:a14="http://schemas.microsoft.com/office/drawing/2010/main" val="0"/>
                          </a:ext>
                        </a:extLst>
                      </a:blip>
                      <a:stretch>
                        <a:fillRect/>
                      </a:stretch>
                    </pic:blipFill>
                    <pic:spPr>
                      <a:xfrm>
                        <a:off x="0" y="0"/>
                        <a:ext cx="6181344" cy="3476688"/>
                      </a:xfrm>
                      <a:prstGeom prst="rect">
                        <a:avLst/>
                      </a:prstGeom>
                    </pic:spPr>
                  </pic:pic>
                </a:graphicData>
              </a:graphic>
            </wp:inline>
          </w:drawing>
        </w:r>
      </w:ins>
      <w:del w:id="309" w:author="Penny Downey" w:date="2019-05-10T14:25:00Z">
        <w:r w:rsidR="00815D2A" w:rsidRPr="00815D2A" w:rsidDel="009D1CBB">
          <w:rPr>
            <w:noProof/>
          </w:rPr>
          <w:lastRenderedPageBreak/>
          <w:drawing>
            <wp:inline distT="0" distB="0" distL="0" distR="0" wp14:anchorId="3D5790EB" wp14:editId="27943D94">
              <wp:extent cx="6172200" cy="49644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s-viya-on-aws-architecture.png"/>
                      <pic:cNvPicPr/>
                    </pic:nvPicPr>
                    <pic:blipFill>
                      <a:blip r:embed="rId13">
                        <a:extLst>
                          <a:ext uri="{28A0092B-C50C-407E-A947-70E740481C1C}">
                            <a14:useLocalDpi xmlns:a14="http://schemas.microsoft.com/office/drawing/2010/main" val="0"/>
                          </a:ext>
                        </a:extLst>
                      </a:blip>
                      <a:stretch>
                        <a:fillRect/>
                      </a:stretch>
                    </pic:blipFill>
                    <pic:spPr>
                      <a:xfrm>
                        <a:off x="0" y="0"/>
                        <a:ext cx="6172200" cy="4964430"/>
                      </a:xfrm>
                      <a:prstGeom prst="rect">
                        <a:avLst/>
                      </a:prstGeom>
                    </pic:spPr>
                  </pic:pic>
                </a:graphicData>
              </a:graphic>
            </wp:inline>
          </w:drawing>
        </w:r>
      </w:del>
    </w:p>
    <w:p w14:paraId="7F4E5B22" w14:textId="77777777" w:rsidR="009E6B5A" w:rsidRPr="00C02CFF" w:rsidRDefault="009E6B5A" w:rsidP="00026B48">
      <w:pPr>
        <w:pStyle w:val="Caption"/>
        <w:spacing w:after="400"/>
        <w:ind w:left="360"/>
        <w:rPr>
          <w:sz w:val="24"/>
          <w:szCs w:val="24"/>
        </w:rPr>
      </w:pPr>
      <w:r w:rsidRPr="00C02CFF">
        <w:rPr>
          <w:sz w:val="24"/>
          <w:szCs w:val="24"/>
        </w:rPr>
        <w:t>Figure 1: Quick Start</w:t>
      </w:r>
      <w:r w:rsidR="0044642E" w:rsidRPr="00C02CFF">
        <w:rPr>
          <w:sz w:val="24"/>
          <w:szCs w:val="24"/>
        </w:rPr>
        <w:t xml:space="preserve"> </w:t>
      </w:r>
      <w:r w:rsidR="00907DD0">
        <w:rPr>
          <w:sz w:val="24"/>
          <w:szCs w:val="24"/>
        </w:rPr>
        <w:t>a</w:t>
      </w:r>
      <w:r w:rsidR="00C36010">
        <w:rPr>
          <w:sz w:val="24"/>
          <w:szCs w:val="24"/>
        </w:rPr>
        <w:t xml:space="preserve">rchitecture for </w:t>
      </w:r>
      <w:r w:rsidR="0044642E" w:rsidRPr="00C02CFF">
        <w:rPr>
          <w:sz w:val="24"/>
          <w:szCs w:val="24"/>
        </w:rPr>
        <w:t xml:space="preserve">SAS </w:t>
      </w:r>
      <w:proofErr w:type="spellStart"/>
      <w:r w:rsidR="00446364">
        <w:rPr>
          <w:sz w:val="24"/>
          <w:szCs w:val="24"/>
        </w:rPr>
        <w:t>Viya</w:t>
      </w:r>
      <w:proofErr w:type="spellEnd"/>
      <w:r w:rsidRPr="00C02CFF">
        <w:rPr>
          <w:sz w:val="24"/>
          <w:szCs w:val="24"/>
        </w:rPr>
        <w:t xml:space="preserve"> on AWS</w:t>
      </w:r>
    </w:p>
    <w:p w14:paraId="7C0B1E42" w14:textId="77777777" w:rsidR="00807635" w:rsidRPr="00C02CFF" w:rsidRDefault="00807635" w:rsidP="00440838">
      <w:pPr>
        <w:keepNext/>
        <w:spacing w:after="140"/>
        <w:ind w:left="360"/>
      </w:pPr>
      <w:r w:rsidRPr="00C02CFF">
        <w:t>The Quick Start sets up the following:</w:t>
      </w:r>
    </w:p>
    <w:p w14:paraId="5194D45E" w14:textId="77777777" w:rsidR="00C02CFF" w:rsidRPr="00C02CFF" w:rsidRDefault="00C02CFF" w:rsidP="00026B48">
      <w:pPr>
        <w:pStyle w:val="ListBullet"/>
        <w:tabs>
          <w:tab w:val="clear" w:pos="360"/>
          <w:tab w:val="num" w:pos="720"/>
        </w:tabs>
        <w:ind w:left="720"/>
        <w:rPr>
          <w:lang w:val="en"/>
        </w:rPr>
      </w:pPr>
      <w:r w:rsidRPr="00C02CFF">
        <w:rPr>
          <w:lang w:val="en"/>
        </w:rPr>
        <w:t xml:space="preserve">A virtual private cloud (VPC) configured with public and private subnets according to AWS best practices. This provides the network infrastructure for your SAS </w:t>
      </w:r>
      <w:proofErr w:type="spellStart"/>
      <w:r w:rsidRPr="00C02CFF">
        <w:rPr>
          <w:lang w:val="en"/>
        </w:rPr>
        <w:t>Viya</w:t>
      </w:r>
      <w:proofErr w:type="spellEnd"/>
      <w:r w:rsidRPr="00C02CFF">
        <w:rPr>
          <w:lang w:val="en"/>
        </w:rPr>
        <w:t xml:space="preserve"> deployment.*</w:t>
      </w:r>
    </w:p>
    <w:p w14:paraId="55A406DE" w14:textId="77777777" w:rsidR="00BA30B0" w:rsidRDefault="00BA30B0" w:rsidP="00026B48">
      <w:pPr>
        <w:pStyle w:val="ListBullet"/>
        <w:tabs>
          <w:tab w:val="clear" w:pos="360"/>
          <w:tab w:val="num" w:pos="720"/>
        </w:tabs>
        <w:ind w:left="720"/>
        <w:rPr>
          <w:lang w:val="en"/>
        </w:rPr>
      </w:pPr>
      <w:r w:rsidRPr="00116AB2">
        <w:rPr>
          <w:lang w:val="en"/>
        </w:rPr>
        <w:t>An</w:t>
      </w:r>
      <w:r>
        <w:rPr>
          <w:lang w:val="en"/>
        </w:rPr>
        <w:t xml:space="preserve"> </w:t>
      </w:r>
      <w:r w:rsidR="002D3830">
        <w:rPr>
          <w:lang w:val="en"/>
        </w:rPr>
        <w:t>ELB load balancer</w:t>
      </w:r>
      <w:r w:rsidR="00DC3D8E">
        <w:rPr>
          <w:lang w:val="en"/>
        </w:rPr>
        <w:t xml:space="preserve">. </w:t>
      </w:r>
    </w:p>
    <w:p w14:paraId="10A861FF" w14:textId="77777777" w:rsidR="00C02CFF" w:rsidRPr="00C02CFF" w:rsidRDefault="00C02CFF" w:rsidP="00026B48">
      <w:pPr>
        <w:pStyle w:val="ListBullet"/>
        <w:tabs>
          <w:tab w:val="clear" w:pos="360"/>
          <w:tab w:val="num" w:pos="720"/>
        </w:tabs>
        <w:ind w:left="720"/>
        <w:rPr>
          <w:lang w:val="en"/>
        </w:rPr>
      </w:pPr>
      <w:r w:rsidRPr="00C02CFF">
        <w:rPr>
          <w:lang w:val="en"/>
        </w:rPr>
        <w:t xml:space="preserve">An </w:t>
      </w:r>
      <w:r w:rsidR="005A53C2">
        <w:rPr>
          <w:lang w:val="en"/>
        </w:rPr>
        <w:t>i</w:t>
      </w:r>
      <w:r w:rsidRPr="00C02CFF">
        <w:rPr>
          <w:lang w:val="en"/>
        </w:rPr>
        <w:t xml:space="preserve">nternet gateway to provide access to the </w:t>
      </w:r>
      <w:r w:rsidR="005A53C2">
        <w:rPr>
          <w:lang w:val="en"/>
        </w:rPr>
        <w:t>i</w:t>
      </w:r>
      <w:r w:rsidRPr="00C02CFF">
        <w:rPr>
          <w:lang w:val="en"/>
        </w:rPr>
        <w:t>nternet.*</w:t>
      </w:r>
    </w:p>
    <w:p w14:paraId="26C423F8" w14:textId="77777777" w:rsidR="00C02CFF" w:rsidRPr="00C02CFF" w:rsidRDefault="00C02CFF" w:rsidP="00026B48">
      <w:pPr>
        <w:pStyle w:val="ListBullet"/>
        <w:tabs>
          <w:tab w:val="clear" w:pos="360"/>
          <w:tab w:val="num" w:pos="720"/>
        </w:tabs>
        <w:ind w:left="720"/>
        <w:rPr>
          <w:lang w:val="en"/>
        </w:rPr>
      </w:pPr>
      <w:r w:rsidRPr="00C02CFF">
        <w:rPr>
          <w:lang w:val="en"/>
        </w:rPr>
        <w:t xml:space="preserve">Managed NAT gateways to allow outbound </w:t>
      </w:r>
      <w:r w:rsidR="005A53C2">
        <w:rPr>
          <w:lang w:val="en"/>
        </w:rPr>
        <w:t>i</w:t>
      </w:r>
      <w:r w:rsidRPr="00C02CFF">
        <w:rPr>
          <w:lang w:val="en"/>
        </w:rPr>
        <w:t>nternet access for resources in the private subnets.*</w:t>
      </w:r>
    </w:p>
    <w:p w14:paraId="4DA49AA3" w14:textId="77777777" w:rsidR="00C02CFF" w:rsidRPr="00C02CFF" w:rsidRDefault="003D6A80" w:rsidP="00026B48">
      <w:pPr>
        <w:pStyle w:val="ListBullet"/>
        <w:tabs>
          <w:tab w:val="clear" w:pos="360"/>
          <w:tab w:val="num" w:pos="720"/>
        </w:tabs>
        <w:ind w:left="720"/>
        <w:rPr>
          <w:lang w:val="en"/>
        </w:rPr>
      </w:pPr>
      <w:r>
        <w:rPr>
          <w:lang w:val="en"/>
        </w:rPr>
        <w:t xml:space="preserve">In the private subnet, </w:t>
      </w:r>
      <w:r w:rsidR="00FF5327">
        <w:rPr>
          <w:lang w:val="en"/>
        </w:rPr>
        <w:t>two</w:t>
      </w:r>
      <w:r w:rsidR="00C02CFF" w:rsidRPr="00C02CFF">
        <w:rPr>
          <w:lang w:val="en"/>
        </w:rPr>
        <w:t xml:space="preserve"> EC2 instances</w:t>
      </w:r>
      <w:r w:rsidR="00D02092">
        <w:rPr>
          <w:lang w:val="en"/>
        </w:rPr>
        <w:t xml:space="preserve"> </w:t>
      </w:r>
      <w:r w:rsidR="00FF5327">
        <w:rPr>
          <w:lang w:val="en"/>
        </w:rPr>
        <w:t xml:space="preserve">with </w:t>
      </w:r>
      <w:r w:rsidR="00D02092" w:rsidRPr="00C02CFF">
        <w:rPr>
          <w:lang w:val="en"/>
        </w:rPr>
        <w:t xml:space="preserve">SAS </w:t>
      </w:r>
      <w:proofErr w:type="spellStart"/>
      <w:r w:rsidR="00D02092" w:rsidRPr="00C02CFF">
        <w:rPr>
          <w:lang w:val="en"/>
        </w:rPr>
        <w:t>Viya</w:t>
      </w:r>
      <w:proofErr w:type="spellEnd"/>
      <w:r w:rsidR="00D02092" w:rsidRPr="00C02CFF">
        <w:rPr>
          <w:lang w:val="en"/>
        </w:rPr>
        <w:t xml:space="preserve"> </w:t>
      </w:r>
      <w:r w:rsidR="00D02092">
        <w:rPr>
          <w:lang w:val="en"/>
        </w:rPr>
        <w:t xml:space="preserve">on </w:t>
      </w:r>
      <w:r w:rsidR="00B6057D">
        <w:rPr>
          <w:rStyle w:val="st"/>
          <w:rFonts w:eastAsiaTheme="majorEastAsia"/>
        </w:rPr>
        <w:t>Red Hat Enterprise Linux</w:t>
      </w:r>
      <w:r w:rsidR="00B6057D" w:rsidRPr="00B6057D">
        <w:rPr>
          <w:lang w:val="en"/>
        </w:rPr>
        <w:t xml:space="preserve"> </w:t>
      </w:r>
      <w:r w:rsidR="00B6057D">
        <w:rPr>
          <w:lang w:val="en"/>
        </w:rPr>
        <w:t>(</w:t>
      </w:r>
      <w:r w:rsidR="00D02092" w:rsidRPr="00B6057D">
        <w:rPr>
          <w:lang w:val="en"/>
        </w:rPr>
        <w:t>RHEL</w:t>
      </w:r>
      <w:r w:rsidR="00B6057D">
        <w:rPr>
          <w:lang w:val="en"/>
        </w:rPr>
        <w:t>)</w:t>
      </w:r>
      <w:r w:rsidR="00D02092" w:rsidRPr="00B6057D">
        <w:rPr>
          <w:lang w:val="en"/>
        </w:rPr>
        <w:t xml:space="preserve"> 7.4</w:t>
      </w:r>
      <w:r w:rsidR="00C02CFF" w:rsidRPr="00B6057D">
        <w:rPr>
          <w:lang w:val="en"/>
        </w:rPr>
        <w:t>.</w:t>
      </w:r>
    </w:p>
    <w:p w14:paraId="3ECD4C3C" w14:textId="77777777" w:rsidR="00C02CFF" w:rsidRPr="00C02CFF" w:rsidRDefault="00C02CFF" w:rsidP="00026B48">
      <w:pPr>
        <w:pStyle w:val="ListBullet"/>
        <w:tabs>
          <w:tab w:val="clear" w:pos="360"/>
          <w:tab w:val="num" w:pos="720"/>
        </w:tabs>
        <w:ind w:left="720"/>
        <w:rPr>
          <w:lang w:val="en"/>
        </w:rPr>
      </w:pPr>
      <w:r w:rsidRPr="00C02CFF">
        <w:rPr>
          <w:lang w:val="en"/>
        </w:rPr>
        <w:lastRenderedPageBreak/>
        <w:t>In the public subnet, an EC2 instance</w:t>
      </w:r>
      <w:r w:rsidR="00FC15DB">
        <w:rPr>
          <w:lang w:val="en"/>
        </w:rPr>
        <w:t xml:space="preserve"> running</w:t>
      </w:r>
      <w:r w:rsidRPr="00C02CFF">
        <w:rPr>
          <w:lang w:val="en"/>
        </w:rPr>
        <w:t xml:space="preserve"> </w:t>
      </w:r>
      <w:r w:rsidR="004D0E71">
        <w:rPr>
          <w:lang w:val="en"/>
        </w:rPr>
        <w:t xml:space="preserve">Amazon Linux. This instance is </w:t>
      </w:r>
      <w:r w:rsidRPr="00C02CFF">
        <w:rPr>
          <w:lang w:val="en"/>
        </w:rPr>
        <w:t xml:space="preserve">used as </w:t>
      </w:r>
      <w:r w:rsidR="004D0E71">
        <w:rPr>
          <w:lang w:val="en"/>
        </w:rPr>
        <w:t>an</w:t>
      </w:r>
      <w:r w:rsidR="00510A94">
        <w:rPr>
          <w:lang w:val="en"/>
        </w:rPr>
        <w:t xml:space="preserve"> </w:t>
      </w:r>
      <w:r w:rsidR="00DF2E7F">
        <w:rPr>
          <w:lang w:val="en"/>
        </w:rPr>
        <w:t>Ansible controller</w:t>
      </w:r>
      <w:r w:rsidRPr="00C02CFF">
        <w:rPr>
          <w:lang w:val="en"/>
        </w:rPr>
        <w:t xml:space="preserve"> that serves as an admin node, allowing access to the SAS </w:t>
      </w:r>
      <w:proofErr w:type="spellStart"/>
      <w:r w:rsidRPr="00C02CFF">
        <w:rPr>
          <w:lang w:val="en"/>
        </w:rPr>
        <w:t>Viya</w:t>
      </w:r>
      <w:proofErr w:type="spellEnd"/>
      <w:r w:rsidRPr="00C02CFF">
        <w:rPr>
          <w:lang w:val="en"/>
        </w:rPr>
        <w:t xml:space="preserve"> VMs in the private subnet.</w:t>
      </w:r>
    </w:p>
    <w:p w14:paraId="64F27EA6" w14:textId="77777777" w:rsidR="00AC03B9" w:rsidRDefault="00C02CFF" w:rsidP="00026B48">
      <w:pPr>
        <w:pStyle w:val="ListBullet"/>
        <w:tabs>
          <w:tab w:val="clear" w:pos="360"/>
          <w:tab w:val="num" w:pos="720"/>
        </w:tabs>
        <w:ind w:left="720"/>
        <w:rPr>
          <w:lang w:val="en"/>
        </w:rPr>
      </w:pPr>
      <w:r w:rsidRPr="00C02CFF">
        <w:rPr>
          <w:lang w:val="en"/>
        </w:rPr>
        <w:t xml:space="preserve">Security groups for the SAS </w:t>
      </w:r>
      <w:proofErr w:type="spellStart"/>
      <w:r w:rsidRPr="00C02CFF">
        <w:rPr>
          <w:lang w:val="en"/>
        </w:rPr>
        <w:t>Viya</w:t>
      </w:r>
      <w:proofErr w:type="spellEnd"/>
      <w:r w:rsidRPr="00C02CFF">
        <w:rPr>
          <w:lang w:val="en"/>
        </w:rPr>
        <w:t xml:space="preserve"> VMs and the </w:t>
      </w:r>
      <w:r w:rsidR="00DF2E7F">
        <w:rPr>
          <w:lang w:val="en"/>
        </w:rPr>
        <w:t>Ansible controller</w:t>
      </w:r>
      <w:r w:rsidRPr="00C02CFF">
        <w:rPr>
          <w:lang w:val="en"/>
        </w:rPr>
        <w:t>.</w:t>
      </w:r>
    </w:p>
    <w:p w14:paraId="45F192E0" w14:textId="77777777" w:rsidR="00DC04ED" w:rsidRPr="00AC03B9" w:rsidRDefault="00DC04ED" w:rsidP="00026B48">
      <w:pPr>
        <w:pStyle w:val="ListBullet"/>
        <w:tabs>
          <w:tab w:val="clear" w:pos="360"/>
          <w:tab w:val="num" w:pos="720"/>
        </w:tabs>
        <w:ind w:left="720"/>
        <w:rPr>
          <w:lang w:val="en"/>
        </w:rPr>
      </w:pPr>
      <w:r>
        <w:t>Optionally</w:t>
      </w:r>
      <w:r w:rsidR="00AB58EE">
        <w:t>,</w:t>
      </w:r>
      <w:r>
        <w:t xml:space="preserve"> a default </w:t>
      </w:r>
      <w:r w:rsidR="00AB58EE">
        <w:t>i</w:t>
      </w:r>
      <w:r>
        <w:t>dentity provider with users “</w:t>
      </w:r>
      <w:proofErr w:type="spellStart"/>
      <w:r>
        <w:t>sasuser</w:t>
      </w:r>
      <w:proofErr w:type="spellEnd"/>
      <w:r>
        <w:t>” and “</w:t>
      </w:r>
      <w:proofErr w:type="spellStart"/>
      <w:r>
        <w:t>sasadmin</w:t>
      </w:r>
      <w:proofErr w:type="spellEnd"/>
      <w:r w:rsidR="00D4790A">
        <w:t>.</w:t>
      </w:r>
      <w:r>
        <w:t>”</w:t>
      </w:r>
    </w:p>
    <w:p w14:paraId="5F9C7CC8" w14:textId="77777777" w:rsidR="00C02CFF" w:rsidRPr="00C02CFF" w:rsidRDefault="00C02CFF" w:rsidP="00026B48">
      <w:pPr>
        <w:pStyle w:val="ListBullet"/>
        <w:tabs>
          <w:tab w:val="clear" w:pos="360"/>
          <w:tab w:val="num" w:pos="720"/>
        </w:tabs>
        <w:ind w:left="720"/>
        <w:rPr>
          <w:lang w:val="en"/>
        </w:rPr>
      </w:pPr>
      <w:r w:rsidRPr="00C02CFF">
        <w:rPr>
          <w:lang w:val="en"/>
        </w:rPr>
        <w:t>A</w:t>
      </w:r>
      <w:r w:rsidR="00DE07E0">
        <w:rPr>
          <w:lang w:val="en"/>
        </w:rPr>
        <w:t xml:space="preserve">n </w:t>
      </w:r>
      <w:r w:rsidR="005E5F65">
        <w:t>Amazon CloudWatch Logs log group</w:t>
      </w:r>
      <w:r w:rsidR="005E5F65" w:rsidRPr="00C02CFF">
        <w:rPr>
          <w:lang w:val="en"/>
        </w:rPr>
        <w:t xml:space="preserve"> </w:t>
      </w:r>
      <w:r w:rsidR="00044E04">
        <w:rPr>
          <w:lang w:val="en"/>
        </w:rPr>
        <w:t>for deployment</w:t>
      </w:r>
      <w:r w:rsidRPr="00C02CFF">
        <w:rPr>
          <w:lang w:val="en"/>
        </w:rPr>
        <w:t xml:space="preserve"> logs.</w:t>
      </w:r>
    </w:p>
    <w:p w14:paraId="116BE398" w14:textId="77777777" w:rsidR="00C66E98" w:rsidRDefault="00C02CFF" w:rsidP="00026B48">
      <w:pPr>
        <w:pStyle w:val="ListBullet"/>
        <w:tabs>
          <w:tab w:val="clear" w:pos="360"/>
          <w:tab w:val="num" w:pos="720"/>
        </w:tabs>
        <w:ind w:left="720"/>
        <w:rPr>
          <w:lang w:val="en"/>
        </w:rPr>
      </w:pPr>
      <w:r w:rsidRPr="00C02CFF">
        <w:rPr>
          <w:lang w:val="en"/>
        </w:rPr>
        <w:t>Optionally, a</w:t>
      </w:r>
      <w:r w:rsidR="00A9370F">
        <w:rPr>
          <w:lang w:val="en"/>
        </w:rPr>
        <w:t>n</w:t>
      </w:r>
      <w:r w:rsidRPr="00C02CFF">
        <w:rPr>
          <w:lang w:val="en"/>
        </w:rPr>
        <w:t xml:space="preserve"> </w:t>
      </w:r>
      <w:r w:rsidR="00F006B8">
        <w:t>Amazon Simple Notification Service (Amazon SNS)</w:t>
      </w:r>
      <w:r w:rsidRPr="00DE07E0">
        <w:rPr>
          <w:lang w:val="en"/>
        </w:rPr>
        <w:t xml:space="preserve"> </w:t>
      </w:r>
      <w:r w:rsidR="00DE07E0">
        <w:rPr>
          <w:lang w:val="en"/>
        </w:rPr>
        <w:t>e</w:t>
      </w:r>
      <w:r w:rsidRPr="00DE07E0">
        <w:rPr>
          <w:lang w:val="en"/>
        </w:rPr>
        <w:t xml:space="preserve">mail </w:t>
      </w:r>
      <w:r w:rsidR="00DE07E0">
        <w:rPr>
          <w:lang w:val="en"/>
        </w:rPr>
        <w:t>n</w:t>
      </w:r>
      <w:r w:rsidRPr="00DE07E0">
        <w:rPr>
          <w:lang w:val="en"/>
        </w:rPr>
        <w:t>otification</w:t>
      </w:r>
      <w:r w:rsidRPr="00C02CFF">
        <w:rPr>
          <w:lang w:val="en"/>
        </w:rPr>
        <w:t xml:space="preserve"> </w:t>
      </w:r>
      <w:r w:rsidR="00DE07E0">
        <w:rPr>
          <w:lang w:val="en"/>
        </w:rPr>
        <w:t>when</w:t>
      </w:r>
      <w:r w:rsidR="00C402C3">
        <w:rPr>
          <w:lang w:val="en"/>
        </w:rPr>
        <w:t xml:space="preserve"> </w:t>
      </w:r>
      <w:r w:rsidRPr="00C02CFF">
        <w:rPr>
          <w:lang w:val="en"/>
        </w:rPr>
        <w:t xml:space="preserve">SAS </w:t>
      </w:r>
      <w:proofErr w:type="spellStart"/>
      <w:r w:rsidRPr="00C02CFF">
        <w:rPr>
          <w:lang w:val="en"/>
        </w:rPr>
        <w:t>Viya</w:t>
      </w:r>
      <w:proofErr w:type="spellEnd"/>
      <w:r w:rsidRPr="00C02CFF">
        <w:rPr>
          <w:lang w:val="en"/>
        </w:rPr>
        <w:t xml:space="preserve"> deployment start</w:t>
      </w:r>
      <w:r w:rsidR="00DE07E0">
        <w:rPr>
          <w:lang w:val="en"/>
        </w:rPr>
        <w:t>s</w:t>
      </w:r>
      <w:r w:rsidRPr="00C02CFF">
        <w:rPr>
          <w:lang w:val="en"/>
        </w:rPr>
        <w:t xml:space="preserve"> and </w:t>
      </w:r>
      <w:r w:rsidR="00DE07E0">
        <w:rPr>
          <w:lang w:val="en"/>
        </w:rPr>
        <w:t>finishes.</w:t>
      </w:r>
      <w:r w:rsidRPr="00C02CFF">
        <w:rPr>
          <w:lang w:val="en"/>
        </w:rPr>
        <w:t xml:space="preserve"> </w:t>
      </w:r>
    </w:p>
    <w:p w14:paraId="7306F703" w14:textId="77777777" w:rsidR="005304EB" w:rsidRDefault="00C045FE" w:rsidP="0086253F">
      <w:pPr>
        <w:spacing w:before="100" w:beforeAutospacing="1" w:after="100" w:afterAutospacing="1" w:line="240" w:lineRule="auto"/>
        <w:ind w:left="360"/>
        <w:rPr>
          <w:rFonts w:cs="Segoe UI"/>
          <w:color w:val="2E2E2E"/>
          <w:kern w:val="0"/>
          <w:lang w:val="en"/>
        </w:rPr>
      </w:pPr>
      <w:r>
        <w:rPr>
          <w:rFonts w:cs="Segoe UI"/>
          <w:color w:val="2E2E2E"/>
          <w:kern w:val="0"/>
          <w:lang w:val="en"/>
        </w:rPr>
        <w:t>*</w:t>
      </w:r>
      <w:r w:rsidRPr="00073D6D">
        <w:rPr>
          <w:rFonts w:cs="Segoe UI"/>
          <w:i/>
          <w:color w:val="2E2E2E"/>
          <w:kern w:val="0"/>
          <w:lang w:val="en"/>
        </w:rPr>
        <w:t>The template that deploys the Quick Start into an existing VPC skips the components marked by asterisks above.</w:t>
      </w:r>
    </w:p>
    <w:p w14:paraId="6D3F2227" w14:textId="77777777" w:rsidR="00BF519E" w:rsidRPr="00BF14C3" w:rsidRDefault="00D40CE7" w:rsidP="00BF14C3">
      <w:pPr>
        <w:pStyle w:val="Heading2"/>
      </w:pPr>
      <w:bookmarkStart w:id="310" w:name="_Toc6910116"/>
      <w:r w:rsidRPr="00BF14C3">
        <w:t>Prerequisites</w:t>
      </w:r>
      <w:bookmarkEnd w:id="310"/>
    </w:p>
    <w:p w14:paraId="2A0E19F2" w14:textId="77777777" w:rsidR="008B6A58" w:rsidRPr="00BF14C3" w:rsidRDefault="008B6A58" w:rsidP="00BF14C3">
      <w:pPr>
        <w:pStyle w:val="Heading3"/>
      </w:pPr>
      <w:bookmarkStart w:id="311" w:name="_Toc6910117"/>
      <w:r w:rsidRPr="00BF14C3">
        <w:t>Specialized Knowledge</w:t>
      </w:r>
      <w:bookmarkEnd w:id="311"/>
    </w:p>
    <w:p w14:paraId="7A06226A" w14:textId="77777777" w:rsidR="009E6B5A" w:rsidRDefault="008B6A58" w:rsidP="00680184">
      <w:r>
        <w:t>Before you deploy this</w:t>
      </w:r>
      <w:r w:rsidR="00D40CE7">
        <w:t xml:space="preserve"> Quick Start</w:t>
      </w:r>
      <w:r>
        <w:t>, we recommend that you become</w:t>
      </w:r>
      <w:r w:rsidR="00D40CE7">
        <w:t xml:space="preserve"> </w:t>
      </w:r>
      <w:r w:rsidR="001E4301">
        <w:t>f</w:t>
      </w:r>
      <w:r>
        <w:t>amiliar</w:t>
      </w:r>
      <w:r w:rsidR="001E4301">
        <w:t xml:space="preserve"> with the following AWS services. (If </w:t>
      </w:r>
      <w:r w:rsidR="006408B0" w:rsidRPr="00AE1455">
        <w:t xml:space="preserve">you are new to AWS, see </w:t>
      </w:r>
      <w:hyperlink r:id="rId14" w:history="1">
        <w:r>
          <w:rPr>
            <w:rStyle w:val="Hyperlink"/>
          </w:rPr>
          <w:t>Getting Started with AWS</w:t>
        </w:r>
      </w:hyperlink>
      <w:r w:rsidR="006408B0" w:rsidRPr="00AE1455">
        <w:t>.</w:t>
      </w:r>
      <w:r w:rsidR="001E4301">
        <w:t>)</w:t>
      </w:r>
    </w:p>
    <w:p w14:paraId="586343FA" w14:textId="77777777" w:rsidR="00677D4E" w:rsidRDefault="00F14038" w:rsidP="009B1A6D">
      <w:pPr>
        <w:pStyle w:val="ListBullet"/>
        <w:spacing w:after="60"/>
      </w:pPr>
      <w:hyperlink r:id="rId15" w:history="1">
        <w:r w:rsidR="00CF10DF">
          <w:rPr>
            <w:rStyle w:val="Hyperlink"/>
          </w:rPr>
          <w:t xml:space="preserve">Amazon Virtual Private Cloud (Amazon VPC) </w:t>
        </w:r>
      </w:hyperlink>
      <w:r w:rsidR="00677D4E" w:rsidRPr="00677D4E">
        <w:t xml:space="preserve"> </w:t>
      </w:r>
    </w:p>
    <w:p w14:paraId="7333B73E" w14:textId="77777777" w:rsidR="00677D4E" w:rsidRDefault="00F14038" w:rsidP="009B1A6D">
      <w:pPr>
        <w:pStyle w:val="ListBullet"/>
        <w:tabs>
          <w:tab w:val="clear" w:pos="360"/>
          <w:tab w:val="num" w:pos="720"/>
        </w:tabs>
        <w:spacing w:after="60"/>
      </w:pPr>
      <w:hyperlink r:id="rId16" w:history="1">
        <w:r w:rsidR="00D45AF5">
          <w:rPr>
            <w:rStyle w:val="Hyperlink"/>
          </w:rPr>
          <w:t>Amazon Elastic Compute Cloud (Amazon EC2)</w:t>
        </w:r>
      </w:hyperlink>
      <w:r w:rsidR="00677D4E">
        <w:t xml:space="preserve"> </w:t>
      </w:r>
    </w:p>
    <w:p w14:paraId="2209B52B" w14:textId="77777777" w:rsidR="00677D4E" w:rsidRDefault="00F14038" w:rsidP="009B1A6D">
      <w:pPr>
        <w:pStyle w:val="ListBullet"/>
        <w:tabs>
          <w:tab w:val="clear" w:pos="360"/>
          <w:tab w:val="num" w:pos="720"/>
        </w:tabs>
        <w:spacing w:after="60"/>
      </w:pPr>
      <w:hyperlink r:id="rId17" w:history="1">
        <w:r w:rsidR="002933E1">
          <w:rPr>
            <w:rStyle w:val="Hyperlink"/>
          </w:rPr>
          <w:t>Amazon Elastic Block Store (Amazon EBS)</w:t>
        </w:r>
      </w:hyperlink>
      <w:r w:rsidR="00677D4E">
        <w:t xml:space="preserve"> </w:t>
      </w:r>
    </w:p>
    <w:p w14:paraId="6977FEF9" w14:textId="77777777" w:rsidR="00D126CF" w:rsidRDefault="00F14038" w:rsidP="009B1A6D">
      <w:pPr>
        <w:pStyle w:val="ListBullet"/>
        <w:tabs>
          <w:tab w:val="clear" w:pos="360"/>
          <w:tab w:val="num" w:pos="720"/>
        </w:tabs>
        <w:spacing w:after="60"/>
      </w:pPr>
      <w:hyperlink r:id="rId18" w:history="1">
        <w:r w:rsidR="00CF52A9">
          <w:rPr>
            <w:rStyle w:val="Hyperlink"/>
          </w:rPr>
          <w:t>Amazon Simple Storage Service (Amazon S3)</w:t>
        </w:r>
      </w:hyperlink>
    </w:p>
    <w:p w14:paraId="3B7D73D1" w14:textId="77777777" w:rsidR="00D126CF" w:rsidRDefault="00F14038" w:rsidP="009B1A6D">
      <w:pPr>
        <w:pStyle w:val="ListBullet"/>
        <w:tabs>
          <w:tab w:val="clear" w:pos="360"/>
          <w:tab w:val="num" w:pos="720"/>
        </w:tabs>
        <w:spacing w:after="60"/>
      </w:pPr>
      <w:hyperlink r:id="rId19" w:history="1">
        <w:r w:rsidR="00CF52A9">
          <w:rPr>
            <w:rStyle w:val="Hyperlink"/>
          </w:rPr>
          <w:t>AWS Identity and Access Management (IAM)</w:t>
        </w:r>
      </w:hyperlink>
    </w:p>
    <w:p w14:paraId="56D0FF34" w14:textId="77777777" w:rsidR="00D126CF" w:rsidRDefault="00F14038" w:rsidP="009B1A6D">
      <w:pPr>
        <w:pStyle w:val="ListBullet"/>
        <w:tabs>
          <w:tab w:val="clear" w:pos="360"/>
          <w:tab w:val="num" w:pos="720"/>
        </w:tabs>
        <w:spacing w:after="60"/>
      </w:pPr>
      <w:hyperlink r:id="rId20" w:history="1">
        <w:r w:rsidR="00D126CF" w:rsidRPr="00D126CF">
          <w:rPr>
            <w:rStyle w:val="Hyperlink"/>
          </w:rPr>
          <w:t>Amazon Route 53</w:t>
        </w:r>
      </w:hyperlink>
    </w:p>
    <w:p w14:paraId="2ADB4569" w14:textId="77777777" w:rsidR="00F3300F" w:rsidRPr="00697300" w:rsidRDefault="00F14038" w:rsidP="00F3300F">
      <w:pPr>
        <w:pStyle w:val="ListBullet"/>
        <w:tabs>
          <w:tab w:val="clear" w:pos="360"/>
          <w:tab w:val="num" w:pos="720"/>
        </w:tabs>
        <w:spacing w:after="60"/>
        <w:rPr>
          <w:rStyle w:val="Hyperlink"/>
          <w:color w:val="212120"/>
          <w:u w:val="none"/>
        </w:rPr>
      </w:pPr>
      <w:hyperlink r:id="rId21" w:history="1">
        <w:r w:rsidR="00F3300F">
          <w:rPr>
            <w:rStyle w:val="Hyperlink"/>
          </w:rPr>
          <w:t>AWS Certificate Manager</w:t>
        </w:r>
      </w:hyperlink>
    </w:p>
    <w:p w14:paraId="3902869E" w14:textId="77777777" w:rsidR="008B6A58" w:rsidRDefault="008B6A58" w:rsidP="00223F71">
      <w:pPr>
        <w:pStyle w:val="Heading3"/>
        <w:spacing w:before="280" w:after="100"/>
      </w:pPr>
      <w:bookmarkStart w:id="312" w:name="_Technical_Requirements"/>
      <w:bookmarkStart w:id="313" w:name="_Ref532804110"/>
      <w:bookmarkStart w:id="314" w:name="_Ref532804276"/>
      <w:bookmarkStart w:id="315" w:name="_Ref5096508"/>
      <w:bookmarkStart w:id="316" w:name="_Ref5096551"/>
      <w:bookmarkStart w:id="317" w:name="_Toc6910118"/>
      <w:bookmarkEnd w:id="312"/>
      <w:r>
        <w:t>Technical Requirements</w:t>
      </w:r>
      <w:bookmarkEnd w:id="313"/>
      <w:bookmarkEnd w:id="314"/>
      <w:bookmarkEnd w:id="315"/>
      <w:bookmarkEnd w:id="316"/>
      <w:bookmarkEnd w:id="317"/>
    </w:p>
    <w:p w14:paraId="30F31B17" w14:textId="77777777" w:rsidR="00A53385" w:rsidRDefault="00A53385" w:rsidP="00033149">
      <w:pPr>
        <w:rPr>
          <w:b/>
        </w:rPr>
      </w:pPr>
      <w:r>
        <w:t xml:space="preserve">Before deploying SAS </w:t>
      </w:r>
      <w:proofErr w:type="spellStart"/>
      <w:r>
        <w:t>Viya</w:t>
      </w:r>
      <w:proofErr w:type="spellEnd"/>
      <w:r>
        <w:t xml:space="preserve"> on AWS, you must have the following:</w:t>
      </w:r>
    </w:p>
    <w:p w14:paraId="796303F7" w14:textId="77777777" w:rsidR="00A53385" w:rsidRPr="000E3E4C" w:rsidRDefault="00A53385" w:rsidP="000E3E4C">
      <w:pPr>
        <w:pStyle w:val="ListBullet"/>
      </w:pPr>
      <w:r w:rsidRPr="000E3E4C">
        <w:t xml:space="preserve">An AWS account with appropriate creation privileges. </w:t>
      </w:r>
      <w:r w:rsidR="001C5CF4" w:rsidRPr="000E3E4C">
        <w:t xml:space="preserve">The account that you use to create the </w:t>
      </w:r>
      <w:r w:rsidR="00FA4313" w:rsidRPr="000E3E4C">
        <w:t xml:space="preserve">AWS </w:t>
      </w:r>
      <w:r w:rsidR="001C5CF4" w:rsidRPr="000E3E4C">
        <w:t>Cloud</w:t>
      </w:r>
      <w:r w:rsidR="007F3BDD" w:rsidRPr="000E3E4C">
        <w:t>F</w:t>
      </w:r>
      <w:r w:rsidR="001C5CF4" w:rsidRPr="000E3E4C">
        <w:t>ormation stack must have administrator privileges</w:t>
      </w:r>
      <w:r w:rsidR="00840717" w:rsidRPr="000E3E4C">
        <w:t>,</w:t>
      </w:r>
      <w:r w:rsidR="00246AF2" w:rsidRPr="000E3E4C">
        <w:t xml:space="preserve"> including the ability to create IAM resources with custom names</w:t>
      </w:r>
      <w:r w:rsidR="0031348C" w:rsidRPr="000E3E4C">
        <w:t>.</w:t>
      </w:r>
      <w:r w:rsidR="00DF6666" w:rsidRPr="000E3E4C">
        <w:t xml:space="preserve"> For more information, see</w:t>
      </w:r>
      <w:r w:rsidR="00AA12A4">
        <w:t xml:space="preserve"> </w:t>
      </w:r>
      <w:hyperlink w:anchor="_Addendum_B:_Administrative_1" w:history="1">
        <w:r w:rsidR="00AA12A4" w:rsidRPr="00AA12A4">
          <w:rPr>
            <w:rStyle w:val="Hyperlink"/>
          </w:rPr>
          <w:t>Addendum B: Administrative Permission Requirements</w:t>
        </w:r>
      </w:hyperlink>
      <w:r w:rsidR="00F94EDC" w:rsidRPr="000E3E4C">
        <w:t>.</w:t>
      </w:r>
    </w:p>
    <w:p w14:paraId="669C06ED" w14:textId="77777777" w:rsidR="00E453F7" w:rsidRPr="007F3BDD" w:rsidRDefault="00E453F7" w:rsidP="000E3E4C">
      <w:pPr>
        <w:pStyle w:val="ListBullet"/>
      </w:pPr>
      <w:r w:rsidRPr="007F3BDD">
        <w:t>A SAS Software Order Confirmation e-mail that contains supported Quick Start products</w:t>
      </w:r>
      <w:r w:rsidR="00705120">
        <w:t>. Supported products include:</w:t>
      </w:r>
    </w:p>
    <w:p w14:paraId="0AC29708" w14:textId="77777777" w:rsidR="00E453F7" w:rsidRDefault="00E453F7" w:rsidP="00657D94">
      <w:pPr>
        <w:pStyle w:val="ListBullet"/>
        <w:tabs>
          <w:tab w:val="clear" w:pos="360"/>
          <w:tab w:val="num" w:pos="720"/>
        </w:tabs>
        <w:ind w:left="720"/>
      </w:pPr>
      <w:r w:rsidRPr="007F3BDD">
        <w:t xml:space="preserve">SAS Visual Analytics </w:t>
      </w:r>
      <w:r>
        <w:t>8.</w:t>
      </w:r>
      <w:r w:rsidR="006D2EBB">
        <w:t>3</w:t>
      </w:r>
      <w:r>
        <w:t xml:space="preserve"> </w:t>
      </w:r>
      <w:r w:rsidRPr="007F3BDD">
        <w:t>on Linux</w:t>
      </w:r>
    </w:p>
    <w:p w14:paraId="6628B4B8" w14:textId="77777777" w:rsidR="00E453F7" w:rsidRPr="007F3BDD" w:rsidRDefault="00E453F7" w:rsidP="00657D94">
      <w:pPr>
        <w:pStyle w:val="ListBullet"/>
        <w:tabs>
          <w:tab w:val="clear" w:pos="360"/>
          <w:tab w:val="num" w:pos="720"/>
        </w:tabs>
        <w:ind w:left="720"/>
      </w:pPr>
      <w:r>
        <w:lastRenderedPageBreak/>
        <w:t>SAS Visual Statistics 8.</w:t>
      </w:r>
      <w:r w:rsidR="006D2EBB">
        <w:t>3</w:t>
      </w:r>
      <w:r>
        <w:t xml:space="preserve"> on Linux</w:t>
      </w:r>
    </w:p>
    <w:p w14:paraId="42A9D421" w14:textId="77777777" w:rsidR="00705120" w:rsidRDefault="00E453F7">
      <w:pPr>
        <w:pStyle w:val="ListBullet"/>
        <w:tabs>
          <w:tab w:val="clear" w:pos="360"/>
          <w:tab w:val="num" w:pos="720"/>
        </w:tabs>
        <w:ind w:left="720"/>
      </w:pPr>
      <w:r w:rsidRPr="007F3BDD">
        <w:t xml:space="preserve">SAS Visual Data Mining and Machine Learning </w:t>
      </w:r>
      <w:r>
        <w:t>8.</w:t>
      </w:r>
      <w:r w:rsidR="006D2EBB">
        <w:t>3</w:t>
      </w:r>
      <w:r>
        <w:t xml:space="preserve"> </w:t>
      </w:r>
      <w:r w:rsidRPr="007F3BDD">
        <w:t>on Linux</w:t>
      </w:r>
    </w:p>
    <w:p w14:paraId="083BD54D" w14:textId="77777777" w:rsidR="00593F30" w:rsidRDefault="00593F30">
      <w:pPr>
        <w:pStyle w:val="ListBullet"/>
        <w:tabs>
          <w:tab w:val="clear" w:pos="360"/>
          <w:tab w:val="num" w:pos="720"/>
        </w:tabs>
        <w:ind w:left="720"/>
      </w:pPr>
      <w:r>
        <w:t>SAS Data Preparation</w:t>
      </w:r>
      <w:r w:rsidR="002504CB">
        <w:t xml:space="preserve"> 2.3</w:t>
      </w:r>
    </w:p>
    <w:p w14:paraId="7A72A03E" w14:textId="77777777" w:rsidR="00705120" w:rsidRDefault="00872D88" w:rsidP="007E6D60">
      <w:pPr>
        <w:pStyle w:val="ListBullet"/>
        <w:tabs>
          <w:tab w:val="clear" w:pos="360"/>
          <w:tab w:val="num" w:pos="720"/>
        </w:tabs>
        <w:ind w:left="720"/>
      </w:pPr>
      <w:r>
        <w:t>SAS/ACCESS Interface to Amazon Redshift</w:t>
      </w:r>
    </w:p>
    <w:p w14:paraId="1A7A7059" w14:textId="77777777" w:rsidR="00705120" w:rsidRDefault="00872D88">
      <w:pPr>
        <w:pStyle w:val="ListBullet"/>
        <w:tabs>
          <w:tab w:val="clear" w:pos="360"/>
          <w:tab w:val="num" w:pos="720"/>
        </w:tabs>
        <w:ind w:left="720"/>
      </w:pPr>
      <w:r>
        <w:t>SAS/ACCESS Interface to M</w:t>
      </w:r>
      <w:r w:rsidR="00B65365">
        <w:t>ySQL</w:t>
      </w:r>
    </w:p>
    <w:p w14:paraId="6634C9B1" w14:textId="77777777" w:rsidR="00872D88" w:rsidRPr="00CD4428" w:rsidRDefault="00B65365">
      <w:pPr>
        <w:pStyle w:val="ListBullet"/>
        <w:tabs>
          <w:tab w:val="clear" w:pos="360"/>
          <w:tab w:val="num" w:pos="720"/>
        </w:tabs>
        <w:ind w:left="720"/>
      </w:pPr>
      <w:r>
        <w:t>SAS/ACCESS Interface to PostgreSQL</w:t>
      </w:r>
    </w:p>
    <w:p w14:paraId="122A7075" w14:textId="77777777" w:rsidR="00E453F7" w:rsidRPr="000E3E4C" w:rsidRDefault="00CD4428" w:rsidP="00DC58F4">
      <w:pPr>
        <w:pStyle w:val="ListBullet"/>
        <w:spacing w:after="280"/>
      </w:pPr>
      <w:r w:rsidRPr="000E3E4C">
        <w:t>You can create a mirror repository for your software order.  For information, see</w:t>
      </w:r>
      <w:r w:rsidR="00F94EDC" w:rsidRPr="000E3E4C">
        <w:t xml:space="preserve"> </w:t>
      </w:r>
      <w:hyperlink w:anchor="_Addendum_C:_Set" w:history="1">
        <w:r w:rsidR="00C561E8" w:rsidRPr="00C561E8">
          <w:rPr>
            <w:rStyle w:val="Hyperlink"/>
          </w:rPr>
          <w:t>Addendum C: Set Up a Mirror Repository</w:t>
        </w:r>
      </w:hyperlink>
      <w:r w:rsidRPr="000E3E4C">
        <w:t>.</w:t>
      </w:r>
    </w:p>
    <w:p w14:paraId="0128F43A" w14:textId="77777777" w:rsidR="00A22B96" w:rsidRDefault="00A22B96" w:rsidP="00E50715">
      <w:pPr>
        <w:pStyle w:val="Heading4"/>
      </w:pPr>
      <w:bookmarkStart w:id="318" w:name="_DNS_and_SSL"/>
      <w:bookmarkEnd w:id="318"/>
      <w:r>
        <w:t>DNS and SSL Certificate</w:t>
      </w:r>
    </w:p>
    <w:p w14:paraId="1B2DFFA2" w14:textId="77777777" w:rsidR="00D90852" w:rsidRPr="00A14008" w:rsidRDefault="00A14008" w:rsidP="008B43CC">
      <w:pPr>
        <w:autoSpaceDE w:val="0"/>
        <w:autoSpaceDN w:val="0"/>
        <w:adjustRightInd w:val="0"/>
        <w:spacing w:before="240" w:after="0" w:line="240" w:lineRule="auto"/>
        <w:rPr>
          <w:rFonts w:cs="Tahoma"/>
          <w:color w:val="auto"/>
          <w:kern w:val="0"/>
        </w:rPr>
      </w:pPr>
      <w:r w:rsidRPr="00A14008">
        <w:rPr>
          <w:rFonts w:cs="Georgia"/>
        </w:rPr>
        <w:t>T</w:t>
      </w:r>
      <w:r w:rsidRPr="00A14008">
        <w:rPr>
          <w:rFonts w:cs="Tahoma"/>
          <w:color w:val="000000"/>
          <w:kern w:val="0"/>
        </w:rPr>
        <w:t>o deploy with your own DNS name and SSL certificate:</w:t>
      </w:r>
    </w:p>
    <w:p w14:paraId="4EB4A3EC" w14:textId="77777777" w:rsidR="00242760" w:rsidRPr="00E50715" w:rsidRDefault="00D90852">
      <w:pPr>
        <w:pStyle w:val="ListNumber"/>
      </w:pPr>
      <w:r>
        <w:t>Registe</w:t>
      </w:r>
      <w:r w:rsidR="006946C0">
        <w:t xml:space="preserve">r </w:t>
      </w:r>
      <w:r w:rsidR="00F07970" w:rsidRPr="00D90852">
        <w:t>a</w:t>
      </w:r>
      <w:r w:rsidR="00A53385" w:rsidRPr="00D90852">
        <w:t xml:space="preserve"> dom</w:t>
      </w:r>
      <w:r w:rsidR="00F07970" w:rsidRPr="00D90852">
        <w:t>ain managed by Amazon Route 53 or</w:t>
      </w:r>
      <w:r>
        <w:t xml:space="preserve"> have</w:t>
      </w:r>
      <w:r w:rsidR="00F07970" w:rsidRPr="00D90852">
        <w:t xml:space="preserve"> your own domain.</w:t>
      </w:r>
      <w:r w:rsidR="00242760">
        <w:t xml:space="preserve"> </w:t>
      </w:r>
      <w:r w:rsidR="00242760" w:rsidRPr="00242760">
        <w:rPr>
          <w:rFonts w:cs="Arial"/>
          <w:color w:val="20201F"/>
          <w:lang w:val="en"/>
        </w:rPr>
        <w:t xml:space="preserve">For instructions on registering the domain, see the </w:t>
      </w:r>
      <w:hyperlink r:id="rId22" w:history="1">
        <w:r w:rsidR="00242760" w:rsidRPr="00242760">
          <w:rPr>
            <w:rStyle w:val="Hyperlink"/>
            <w:rFonts w:cs="Arial"/>
            <w:lang w:val="en"/>
          </w:rPr>
          <w:t>Route 53 documentation</w:t>
        </w:r>
      </w:hyperlink>
      <w:r w:rsidR="00242760" w:rsidRPr="00242760">
        <w:rPr>
          <w:rFonts w:cs="Arial"/>
          <w:color w:val="20201F"/>
          <w:lang w:val="en"/>
        </w:rPr>
        <w:t xml:space="preserve">. </w:t>
      </w:r>
    </w:p>
    <w:p w14:paraId="03017150" w14:textId="77777777" w:rsidR="00242760" w:rsidRPr="00E50715" w:rsidRDefault="00242760">
      <w:pPr>
        <w:pStyle w:val="ListNumber"/>
        <w:rPr>
          <w:lang w:val="en"/>
        </w:rPr>
      </w:pPr>
      <w:r w:rsidRPr="00292DFF">
        <w:rPr>
          <w:lang w:val="en"/>
        </w:rPr>
        <w:t xml:space="preserve">After you receive </w:t>
      </w:r>
      <w:r w:rsidR="00E50715">
        <w:rPr>
          <w:lang w:val="en"/>
        </w:rPr>
        <w:t>a</w:t>
      </w:r>
      <w:r w:rsidRPr="00292DFF">
        <w:rPr>
          <w:lang w:val="en"/>
        </w:rPr>
        <w:t xml:space="preserve"> confirmation email, navigate to </w:t>
      </w:r>
      <w:r w:rsidRPr="00F222E1">
        <w:rPr>
          <w:b/>
          <w:lang w:val="en"/>
        </w:rPr>
        <w:t>Hosted Zone</w:t>
      </w:r>
      <w:r w:rsidRPr="00292DFF">
        <w:rPr>
          <w:lang w:val="en"/>
        </w:rPr>
        <w:t xml:space="preserve"> in the </w:t>
      </w:r>
      <w:r w:rsidRPr="008C44D9">
        <w:rPr>
          <w:lang w:val="en"/>
        </w:rPr>
        <w:t>Route 53 console UI</w:t>
      </w:r>
      <w:r w:rsidRPr="00292DFF">
        <w:rPr>
          <w:lang w:val="en"/>
        </w:rPr>
        <w:t xml:space="preserve"> and make note of your hosted zone.</w:t>
      </w:r>
    </w:p>
    <w:p w14:paraId="6964BA50" w14:textId="77777777" w:rsidR="00D90852" w:rsidRDefault="00D90852" w:rsidP="00BF4C5C">
      <w:pPr>
        <w:pStyle w:val="ListNumber"/>
      </w:pPr>
      <w:r>
        <w:t xml:space="preserve">Register a certificate </w:t>
      </w:r>
      <w:r w:rsidR="00E50715">
        <w:t>w</w:t>
      </w:r>
      <w:r>
        <w:t>ith AWS Certificate Manager</w:t>
      </w:r>
      <w:r w:rsidR="008058B9">
        <w:t>. This certificate can be either of the following</w:t>
      </w:r>
      <w:r>
        <w:t>:</w:t>
      </w:r>
    </w:p>
    <w:p w14:paraId="584C8E5E" w14:textId="77777777" w:rsidR="00D90852" w:rsidRDefault="00D90852" w:rsidP="00BF4C5C">
      <w:pPr>
        <w:pStyle w:val="ListBullet"/>
        <w:tabs>
          <w:tab w:val="clear" w:pos="360"/>
          <w:tab w:val="num" w:pos="720"/>
        </w:tabs>
        <w:ind w:left="720"/>
      </w:pPr>
      <w:r>
        <w:t xml:space="preserve">An </w:t>
      </w:r>
      <w:r w:rsidR="00A53385" w:rsidRPr="00695612">
        <w:t xml:space="preserve">SSL certificate </w:t>
      </w:r>
      <w:r w:rsidR="008058B9">
        <w:t xml:space="preserve">that </w:t>
      </w:r>
      <w:r w:rsidR="008058B9" w:rsidRPr="00695612">
        <w:t xml:space="preserve">AWS Certificate Manager </w:t>
      </w:r>
      <w:r w:rsidR="00F07970" w:rsidRPr="00695612">
        <w:t>generate</w:t>
      </w:r>
      <w:r w:rsidR="008058B9">
        <w:t>s</w:t>
      </w:r>
      <w:r w:rsidR="00F07970" w:rsidRPr="00695612">
        <w:t xml:space="preserve"> and </w:t>
      </w:r>
      <w:r w:rsidR="00A53385" w:rsidRPr="00695612">
        <w:t>manage</w:t>
      </w:r>
      <w:r w:rsidR="008058B9">
        <w:t>s.</w:t>
      </w:r>
      <w:r w:rsidR="00A53385" w:rsidRPr="00695612">
        <w:t xml:space="preserve"> </w:t>
      </w:r>
    </w:p>
    <w:p w14:paraId="0BFE8DEF" w14:textId="77777777" w:rsidR="00D90852" w:rsidRDefault="00D90852" w:rsidP="00BF4C5C">
      <w:pPr>
        <w:pStyle w:val="ListBullet"/>
        <w:tabs>
          <w:tab w:val="clear" w:pos="360"/>
          <w:tab w:val="num" w:pos="720"/>
        </w:tabs>
        <w:ind w:left="720"/>
      </w:pPr>
      <w:r>
        <w:t>Y</w:t>
      </w:r>
      <w:r w:rsidR="00F07970" w:rsidRPr="00695612">
        <w:t>our own</w:t>
      </w:r>
      <w:r w:rsidR="003F4E2A" w:rsidRPr="00695612">
        <w:t xml:space="preserve"> or third-party</w:t>
      </w:r>
      <w:r w:rsidR="00F07970" w:rsidRPr="00695612">
        <w:t xml:space="preserve"> SSL certific</w:t>
      </w:r>
      <w:r>
        <w:t>ate</w:t>
      </w:r>
      <w:r w:rsidR="008058B9">
        <w:t>, which A</w:t>
      </w:r>
      <w:r w:rsidR="008058B9" w:rsidRPr="00695612">
        <w:t>WS Certificate Manager</w:t>
      </w:r>
      <w:r>
        <w:t xml:space="preserve"> register</w:t>
      </w:r>
      <w:r w:rsidR="008058B9">
        <w:t>s</w:t>
      </w:r>
      <w:r>
        <w:t xml:space="preserve"> and manage</w:t>
      </w:r>
      <w:r w:rsidR="008058B9">
        <w:t>s</w:t>
      </w:r>
      <w:r>
        <w:t xml:space="preserve"> </w:t>
      </w:r>
      <w:r w:rsidR="00F07970" w:rsidRPr="00695612">
        <w:t>in the region where yo</w:t>
      </w:r>
      <w:r w:rsidR="003F4E2A" w:rsidRPr="00695612">
        <w:t xml:space="preserve">u are deploying SAS </w:t>
      </w:r>
      <w:proofErr w:type="spellStart"/>
      <w:r w:rsidR="003F4E2A" w:rsidRPr="00695612">
        <w:t>Viya</w:t>
      </w:r>
      <w:proofErr w:type="spellEnd"/>
      <w:r w:rsidR="00DC3D8E">
        <w:t>.</w:t>
      </w:r>
    </w:p>
    <w:p w14:paraId="3F97BEE0" w14:textId="77777777" w:rsidR="00242760" w:rsidRPr="00E50715" w:rsidRDefault="00242760" w:rsidP="00E50715">
      <w:pPr>
        <w:pStyle w:val="ListBullet"/>
        <w:numPr>
          <w:ilvl w:val="0"/>
          <w:numId w:val="0"/>
        </w:numPr>
        <w:ind w:left="360"/>
        <w:rPr>
          <w:lang w:val="en"/>
        </w:rPr>
      </w:pPr>
      <w:r>
        <w:rPr>
          <w:lang w:val="en"/>
        </w:rPr>
        <w:t xml:space="preserve">For instructions on creating a certificate, see </w:t>
      </w:r>
      <w:hyperlink r:id="rId23" w:history="1">
        <w:r w:rsidRPr="00C351ED">
          <w:rPr>
            <w:rStyle w:val="Hyperlink"/>
            <w:rFonts w:cs="Arial"/>
            <w:lang w:val="en"/>
          </w:rPr>
          <w:t xml:space="preserve">Request a </w:t>
        </w:r>
        <w:r>
          <w:rPr>
            <w:rStyle w:val="Hyperlink"/>
            <w:rFonts w:cs="Arial"/>
            <w:lang w:val="en"/>
          </w:rPr>
          <w:t xml:space="preserve">Public </w:t>
        </w:r>
        <w:r w:rsidRPr="00C351ED">
          <w:rPr>
            <w:rStyle w:val="Hyperlink"/>
            <w:rFonts w:cs="Arial"/>
            <w:lang w:val="en"/>
          </w:rPr>
          <w:t>Certificate</w:t>
        </w:r>
      </w:hyperlink>
      <w:r w:rsidRPr="00292DFF">
        <w:rPr>
          <w:lang w:val="en"/>
        </w:rPr>
        <w:t xml:space="preserve"> </w:t>
      </w:r>
      <w:r>
        <w:rPr>
          <w:lang w:val="en"/>
        </w:rPr>
        <w:t xml:space="preserve">in the AWS documentation. </w:t>
      </w:r>
      <w:r w:rsidRPr="00292DFF">
        <w:rPr>
          <w:lang w:val="en"/>
        </w:rPr>
        <w:t xml:space="preserve">When you receive </w:t>
      </w:r>
      <w:r w:rsidRPr="00CB7C2B">
        <w:rPr>
          <w:lang w:val="en"/>
        </w:rPr>
        <w:t>the email</w:t>
      </w:r>
      <w:r>
        <w:rPr>
          <w:lang w:val="en"/>
        </w:rPr>
        <w:t xml:space="preserve"> from the AWS Certificate Manager</w:t>
      </w:r>
      <w:r w:rsidRPr="00292DFF">
        <w:rPr>
          <w:lang w:val="en"/>
        </w:rPr>
        <w:t>, follow the ins</w:t>
      </w:r>
      <w:r>
        <w:rPr>
          <w:lang w:val="en"/>
        </w:rPr>
        <w:t>tructions and make note of the c</w:t>
      </w:r>
      <w:r w:rsidRPr="00292DFF">
        <w:rPr>
          <w:lang w:val="en"/>
        </w:rPr>
        <w:t xml:space="preserve">ertificate </w:t>
      </w:r>
      <w:r>
        <w:rPr>
          <w:lang w:val="en"/>
        </w:rPr>
        <w:t>Amazon Resource Name (</w:t>
      </w:r>
      <w:r w:rsidRPr="00292DFF">
        <w:rPr>
          <w:lang w:val="en"/>
        </w:rPr>
        <w:t>ARN</w:t>
      </w:r>
      <w:r>
        <w:rPr>
          <w:lang w:val="en"/>
        </w:rPr>
        <w:t>)</w:t>
      </w:r>
      <w:r w:rsidRPr="00292DFF">
        <w:rPr>
          <w:lang w:val="en"/>
        </w:rPr>
        <w:t xml:space="preserve"> ID.</w:t>
      </w:r>
    </w:p>
    <w:p w14:paraId="3B8261EE" w14:textId="77777777" w:rsidR="00C46E8D" w:rsidRDefault="008058B9" w:rsidP="00BF4C5C">
      <w:pPr>
        <w:pStyle w:val="ListNumber"/>
      </w:pPr>
      <w:r>
        <w:t>When you launch this</w:t>
      </w:r>
      <w:r w:rsidRPr="00396E17">
        <w:t xml:space="preserve"> </w:t>
      </w:r>
      <w:r w:rsidR="00D90852" w:rsidRPr="00396E17">
        <w:t xml:space="preserve">Quick Start, you are prompted for the </w:t>
      </w:r>
      <w:r w:rsidR="00C46E8D">
        <w:t xml:space="preserve">following </w:t>
      </w:r>
      <w:r w:rsidR="00BF4C5C">
        <w:t>three</w:t>
      </w:r>
      <w:r w:rsidR="00C46E8D">
        <w:t xml:space="preserve"> paramet</w:t>
      </w:r>
      <w:r w:rsidR="00023D50">
        <w:t>ers:</w:t>
      </w:r>
    </w:p>
    <w:p w14:paraId="13F3B70A" w14:textId="77777777" w:rsidR="00360B95" w:rsidRDefault="008058B9" w:rsidP="00BF4C5C">
      <w:pPr>
        <w:pStyle w:val="ListBullet"/>
        <w:tabs>
          <w:tab w:val="clear" w:pos="360"/>
          <w:tab w:val="num" w:pos="720"/>
        </w:tabs>
        <w:ind w:left="720"/>
      </w:pPr>
      <w:r>
        <w:t>D</w:t>
      </w:r>
      <w:r w:rsidR="00360B95" w:rsidRPr="00360B95">
        <w:t xml:space="preserve">omain </w:t>
      </w:r>
      <w:r>
        <w:t>N</w:t>
      </w:r>
      <w:r w:rsidR="00360B95" w:rsidRPr="00360B95">
        <w:t xml:space="preserve">ame </w:t>
      </w:r>
      <w:r w:rsidR="00360B95">
        <w:t>(DomainName)</w:t>
      </w:r>
    </w:p>
    <w:p w14:paraId="07C1AA5E" w14:textId="77777777" w:rsidR="006569A0" w:rsidRPr="006569A0" w:rsidRDefault="006569A0" w:rsidP="00BF4C5C">
      <w:pPr>
        <w:pStyle w:val="ListBullet"/>
        <w:tabs>
          <w:tab w:val="clear" w:pos="360"/>
          <w:tab w:val="num" w:pos="720"/>
        </w:tabs>
        <w:ind w:left="720"/>
      </w:pPr>
      <w:r w:rsidRPr="00360B95">
        <w:t xml:space="preserve">Route 53 </w:t>
      </w:r>
      <w:r w:rsidR="008058B9">
        <w:t>H</w:t>
      </w:r>
      <w:r w:rsidRPr="00360B95">
        <w:t xml:space="preserve">osted </w:t>
      </w:r>
      <w:r w:rsidR="008058B9">
        <w:t>Z</w:t>
      </w:r>
      <w:r w:rsidRPr="00360B95">
        <w:t>one</w:t>
      </w:r>
      <w:r>
        <w:t xml:space="preserve"> (</w:t>
      </w:r>
      <w:proofErr w:type="spellStart"/>
      <w:r>
        <w:t>AWSHostedZoneID</w:t>
      </w:r>
      <w:proofErr w:type="spellEnd"/>
      <w:r>
        <w:t xml:space="preserve">)  </w:t>
      </w:r>
      <w:r w:rsidRPr="00360B95">
        <w:t xml:space="preserve"> </w:t>
      </w:r>
    </w:p>
    <w:p w14:paraId="2BB18050" w14:textId="77777777" w:rsidR="00360B95" w:rsidRPr="00360B95" w:rsidRDefault="00360B95" w:rsidP="00BF4C5C">
      <w:pPr>
        <w:pStyle w:val="ListBullet"/>
        <w:tabs>
          <w:tab w:val="clear" w:pos="360"/>
          <w:tab w:val="num" w:pos="720"/>
        </w:tabs>
        <w:ind w:left="720"/>
      </w:pPr>
      <w:r>
        <w:t xml:space="preserve">SSL </w:t>
      </w:r>
      <w:r w:rsidR="008058B9">
        <w:t>C</w:t>
      </w:r>
      <w:r>
        <w:t>ertificate</w:t>
      </w:r>
      <w:r w:rsidR="006569A0">
        <w:t xml:space="preserve"> </w:t>
      </w:r>
      <w:r>
        <w:t>(</w:t>
      </w:r>
      <w:proofErr w:type="spellStart"/>
      <w:r>
        <w:t>SSLCertificateARN</w:t>
      </w:r>
      <w:proofErr w:type="spellEnd"/>
      <w:r>
        <w:t xml:space="preserve">)  </w:t>
      </w:r>
    </w:p>
    <w:p w14:paraId="53943E53" w14:textId="77777777" w:rsidR="009F4509" w:rsidRDefault="009F4509" w:rsidP="0028487A">
      <w:pPr>
        <w:rPr>
          <w:rFonts w:ascii="Tahoma" w:hAnsi="Tahoma"/>
          <w:color w:val="auto"/>
          <w:sz w:val="16"/>
          <w:szCs w:val="16"/>
        </w:rPr>
      </w:pPr>
      <w:r w:rsidRPr="009F4509">
        <w:t>If you specify these options, the deployment configure</w:t>
      </w:r>
      <w:r w:rsidR="00FA4313">
        <w:t>s</w:t>
      </w:r>
      <w:r w:rsidRPr="009F4509">
        <w:t xml:space="preserve"> the Elastic Load Balanc</w:t>
      </w:r>
      <w:r w:rsidR="001643F7">
        <w:t>ing (ELB)</w:t>
      </w:r>
      <w:r w:rsidRPr="009F4509">
        <w:t xml:space="preserve"> </w:t>
      </w:r>
      <w:r w:rsidR="001643F7">
        <w:t xml:space="preserve">load balancer </w:t>
      </w:r>
      <w:r w:rsidRPr="009F4509">
        <w:t xml:space="preserve">and the AWS </w:t>
      </w:r>
      <w:r w:rsidR="00840717">
        <w:t>h</w:t>
      </w:r>
      <w:r w:rsidRPr="009F4509">
        <w:t xml:space="preserve">osted </w:t>
      </w:r>
      <w:r w:rsidR="00840717">
        <w:t>z</w:t>
      </w:r>
      <w:r w:rsidRPr="009F4509">
        <w:t xml:space="preserve">one to use the DNS name and certificate. </w:t>
      </w:r>
    </w:p>
    <w:p w14:paraId="7927D801" w14:textId="77777777" w:rsidR="00242760" w:rsidRPr="00A53385" w:rsidRDefault="00D90852" w:rsidP="00CB5255">
      <w:pPr>
        <w:rPr>
          <w:rFonts w:cs="Georgia"/>
          <w:color w:val="252525"/>
          <w:sz w:val="23"/>
          <w:szCs w:val="23"/>
        </w:rPr>
      </w:pPr>
      <w:r>
        <w:rPr>
          <w:rFonts w:cs="Georgia"/>
          <w:color w:val="252525"/>
        </w:rPr>
        <w:lastRenderedPageBreak/>
        <w:t xml:space="preserve">Route 53 </w:t>
      </w:r>
      <w:r w:rsidRPr="00D90852">
        <w:rPr>
          <w:rFonts w:cs="Georgia"/>
          <w:color w:val="252525"/>
        </w:rPr>
        <w:t>adjust</w:t>
      </w:r>
      <w:r>
        <w:rPr>
          <w:rFonts w:cs="Georgia"/>
          <w:color w:val="252525"/>
        </w:rPr>
        <w:t xml:space="preserve">s the DNS settings for the </w:t>
      </w:r>
      <w:r w:rsidRPr="00D90852">
        <w:rPr>
          <w:rFonts w:cs="Georgia"/>
          <w:color w:val="252525"/>
        </w:rPr>
        <w:t>domain to point to the ELB</w:t>
      </w:r>
      <w:r w:rsidR="00FA4313">
        <w:rPr>
          <w:rFonts w:cs="Georgia"/>
          <w:color w:val="252525"/>
        </w:rPr>
        <w:t xml:space="preserve"> load balancer</w:t>
      </w:r>
      <w:r w:rsidRPr="00D90852">
        <w:rPr>
          <w:rFonts w:cs="Georgia"/>
          <w:color w:val="252525"/>
        </w:rPr>
        <w:t xml:space="preserve">. The final DNS names will be </w:t>
      </w:r>
      <w:r>
        <w:rPr>
          <w:rFonts w:cs="Georgia"/>
          <w:color w:val="252525"/>
        </w:rPr>
        <w:t xml:space="preserve">in the </w:t>
      </w:r>
      <w:r w:rsidRPr="00F222E1">
        <w:rPr>
          <w:rFonts w:cs="Georgia"/>
          <w:b/>
          <w:color w:val="252525"/>
        </w:rPr>
        <w:t>Outputs</w:t>
      </w:r>
      <w:r>
        <w:rPr>
          <w:rFonts w:cs="Georgia"/>
          <w:color w:val="252525"/>
        </w:rPr>
        <w:t xml:space="preserve"> tab</w:t>
      </w:r>
      <w:r w:rsidR="00C25316">
        <w:rPr>
          <w:rFonts w:cs="Georgia"/>
          <w:color w:val="252525"/>
        </w:rPr>
        <w:t xml:space="preserve"> </w:t>
      </w:r>
      <w:r w:rsidR="00C25316" w:rsidRPr="00C25316">
        <w:t xml:space="preserve">of your stack entry in the </w:t>
      </w:r>
      <w:r w:rsidR="00FA4313">
        <w:t xml:space="preserve">AWS </w:t>
      </w:r>
      <w:r w:rsidR="00C25316" w:rsidRPr="00C25316">
        <w:t>CloudFormation console</w:t>
      </w:r>
      <w:r w:rsidRPr="00C25316">
        <w:rPr>
          <w:rFonts w:cs="Georgia"/>
          <w:color w:val="252525"/>
        </w:rPr>
        <w:t>.</w:t>
      </w:r>
    </w:p>
    <w:p w14:paraId="0896A71C" w14:textId="77777777" w:rsidR="00A61326" w:rsidRDefault="00CF6B64" w:rsidP="00A61326">
      <w:pPr>
        <w:pStyle w:val="Heading2"/>
      </w:pPr>
      <w:bookmarkStart w:id="319" w:name="_Automated_Deployment"/>
      <w:bookmarkStart w:id="320" w:name="_Deployment_Options"/>
      <w:bookmarkStart w:id="321" w:name="_Toc6910119"/>
      <w:bookmarkStart w:id="322" w:name="_Toc462612194"/>
      <w:bookmarkStart w:id="323" w:name="_Toc470792037"/>
      <w:bookmarkEnd w:id="319"/>
      <w:bookmarkEnd w:id="320"/>
      <w:r>
        <w:t>Authentication Provid</w:t>
      </w:r>
      <w:r w:rsidR="00A61326">
        <w:t>er Options</w:t>
      </w:r>
      <w:bookmarkEnd w:id="321"/>
    </w:p>
    <w:p w14:paraId="1695A3AF" w14:textId="77777777" w:rsidR="00A61326" w:rsidRDefault="00A61326" w:rsidP="00A61326">
      <w:pPr>
        <w:spacing w:after="140"/>
      </w:pPr>
      <w:r>
        <w:t>This Quick Start provides t</w:t>
      </w:r>
      <w:r w:rsidR="008215BC">
        <w:t>wo</w:t>
      </w:r>
      <w:r>
        <w:t xml:space="preserve"> options for authentication:</w:t>
      </w:r>
    </w:p>
    <w:p w14:paraId="05B52122" w14:textId="77777777" w:rsidR="00D14449" w:rsidRDefault="003A1BC3" w:rsidP="003C120F">
      <w:pPr>
        <w:pStyle w:val="ListBullet"/>
      </w:pPr>
      <w:r>
        <w:rPr>
          <w:rFonts w:cs="Arial"/>
          <w:position w:val="3"/>
          <w:shd w:val="clear" w:color="auto" w:fill="FFFFFF"/>
        </w:rPr>
        <w:t xml:space="preserve">Use a </w:t>
      </w:r>
      <w:r w:rsidR="00CB3C1A" w:rsidRPr="00CB3C1A">
        <w:rPr>
          <w:rFonts w:cs="Arial"/>
          <w:position w:val="3"/>
          <w:shd w:val="clear" w:color="auto" w:fill="FFFFFF"/>
        </w:rPr>
        <w:t xml:space="preserve">default </w:t>
      </w:r>
      <w:proofErr w:type="spellStart"/>
      <w:r w:rsidR="00CB3C1A" w:rsidRPr="00CB3C1A">
        <w:rPr>
          <w:rFonts w:cs="Arial"/>
          <w:position w:val="3"/>
          <w:shd w:val="clear" w:color="auto" w:fill="FFFFFF"/>
        </w:rPr>
        <w:t>OpenLDAP</w:t>
      </w:r>
      <w:proofErr w:type="spellEnd"/>
      <w:r w:rsidR="00CB3C1A" w:rsidRPr="00CB3C1A">
        <w:rPr>
          <w:rFonts w:cs="Arial"/>
          <w:position w:val="3"/>
          <w:shd w:val="clear" w:color="auto" w:fill="FFFFFF"/>
        </w:rPr>
        <w:t xml:space="preserve"> server set</w:t>
      </w:r>
      <w:r w:rsidR="00840717">
        <w:rPr>
          <w:rFonts w:cs="Arial"/>
          <w:position w:val="3"/>
          <w:shd w:val="clear" w:color="auto" w:fill="FFFFFF"/>
        </w:rPr>
        <w:t xml:space="preserve"> </w:t>
      </w:r>
      <w:r w:rsidR="00CB3C1A" w:rsidRPr="00CB3C1A">
        <w:rPr>
          <w:rFonts w:cs="Arial"/>
          <w:position w:val="3"/>
          <w:shd w:val="clear" w:color="auto" w:fill="FFFFFF"/>
        </w:rPr>
        <w:t>up by the AWS Quick</w:t>
      </w:r>
      <w:r w:rsidR="00DD6F7A">
        <w:rPr>
          <w:rFonts w:cs="Arial"/>
          <w:position w:val="3"/>
          <w:shd w:val="clear" w:color="auto" w:fill="FFFFFF"/>
        </w:rPr>
        <w:t xml:space="preserve"> </w:t>
      </w:r>
      <w:r w:rsidR="00CB3C1A" w:rsidRPr="00CB3C1A">
        <w:rPr>
          <w:rFonts w:cs="Arial"/>
          <w:position w:val="3"/>
          <w:shd w:val="clear" w:color="auto" w:fill="FFFFFF"/>
        </w:rPr>
        <w:t xml:space="preserve">Start for SAS </w:t>
      </w:r>
      <w:proofErr w:type="spellStart"/>
      <w:r w:rsidR="00CB3C1A" w:rsidRPr="00CB3C1A">
        <w:rPr>
          <w:rFonts w:cs="Arial"/>
          <w:position w:val="3"/>
          <w:shd w:val="clear" w:color="auto" w:fill="FFFFFF"/>
        </w:rPr>
        <w:t>Viya</w:t>
      </w:r>
      <w:proofErr w:type="spellEnd"/>
      <w:r w:rsidR="00CB3C1A" w:rsidRPr="00CB3C1A">
        <w:rPr>
          <w:rFonts w:cs="Arial"/>
          <w:position w:val="3"/>
          <w:shd w:val="clear" w:color="auto" w:fill="FFFFFF"/>
        </w:rPr>
        <w:t xml:space="preserve"> deploymen</w:t>
      </w:r>
      <w:r w:rsidR="005426BD">
        <w:rPr>
          <w:rFonts w:cs="Arial"/>
          <w:position w:val="3"/>
          <w:shd w:val="clear" w:color="auto" w:fill="FFFFFF"/>
        </w:rPr>
        <w:t xml:space="preserve">t. </w:t>
      </w:r>
      <w:r w:rsidR="00074480">
        <w:t>When you deploy, set the</w:t>
      </w:r>
      <w:r w:rsidR="00074480" w:rsidRPr="00424B2E">
        <w:t xml:space="preserve"> </w:t>
      </w:r>
      <w:r w:rsidR="00074480" w:rsidRPr="006F78C5">
        <w:rPr>
          <w:b/>
        </w:rPr>
        <w:t>Password for Default User (</w:t>
      </w:r>
      <w:proofErr w:type="spellStart"/>
      <w:r w:rsidR="00074480" w:rsidRPr="006F78C5">
        <w:rPr>
          <w:b/>
        </w:rPr>
        <w:t>SASUserPass</w:t>
      </w:r>
      <w:proofErr w:type="spellEnd"/>
      <w:r w:rsidR="00074480" w:rsidRPr="006F78C5">
        <w:rPr>
          <w:b/>
        </w:rPr>
        <w:t>)</w:t>
      </w:r>
      <w:r w:rsidR="00074480">
        <w:t>. Two users are created:</w:t>
      </w:r>
    </w:p>
    <w:p w14:paraId="10C4BD71" w14:textId="77777777" w:rsidR="00D14449" w:rsidRPr="00D14449" w:rsidRDefault="00074480" w:rsidP="003C120F">
      <w:pPr>
        <w:pStyle w:val="ListBullet"/>
        <w:tabs>
          <w:tab w:val="clear" w:pos="360"/>
          <w:tab w:val="num" w:pos="1080"/>
        </w:tabs>
        <w:ind w:left="1080"/>
      </w:pPr>
      <w:proofErr w:type="spellStart"/>
      <w:r>
        <w:t>sasuser</w:t>
      </w:r>
      <w:proofErr w:type="spellEnd"/>
      <w:r>
        <w:t xml:space="preserve"> with </w:t>
      </w:r>
      <w:r w:rsidR="00893CAB" w:rsidRPr="00F222E1">
        <w:rPr>
          <w:b/>
        </w:rPr>
        <w:t>Password for Default User (</w:t>
      </w:r>
      <w:proofErr w:type="spellStart"/>
      <w:r w:rsidR="00893CAB" w:rsidRPr="00F222E1">
        <w:rPr>
          <w:b/>
        </w:rPr>
        <w:t>SASUserPass</w:t>
      </w:r>
      <w:proofErr w:type="spellEnd"/>
      <w:r w:rsidR="00840717" w:rsidRPr="00F222E1">
        <w:rPr>
          <w:b/>
        </w:rPr>
        <w:t>)</w:t>
      </w:r>
    </w:p>
    <w:p w14:paraId="66A45258" w14:textId="77777777" w:rsidR="00D14449" w:rsidRPr="00D14449" w:rsidRDefault="00074480" w:rsidP="003C120F">
      <w:pPr>
        <w:pStyle w:val="ListBullet"/>
        <w:tabs>
          <w:tab w:val="clear" w:pos="360"/>
          <w:tab w:val="num" w:pos="1080"/>
        </w:tabs>
        <w:ind w:left="1080"/>
      </w:pPr>
      <w:proofErr w:type="spellStart"/>
      <w:r>
        <w:t>sasadmin</w:t>
      </w:r>
      <w:proofErr w:type="spellEnd"/>
      <w:r>
        <w:t xml:space="preserve"> with </w:t>
      </w:r>
      <w:r w:rsidR="00B3061F" w:rsidRPr="00F222E1">
        <w:rPr>
          <w:b/>
        </w:rPr>
        <w:t>SAS Administrator Password</w:t>
      </w:r>
      <w:r w:rsidR="00E3011B" w:rsidRPr="00F222E1">
        <w:rPr>
          <w:b/>
        </w:rPr>
        <w:t xml:space="preserve"> </w:t>
      </w:r>
      <w:r w:rsidR="00B3061F" w:rsidRPr="00F222E1">
        <w:rPr>
          <w:b/>
        </w:rPr>
        <w:t>(</w:t>
      </w:r>
      <w:proofErr w:type="spellStart"/>
      <w:r w:rsidR="00B3061F" w:rsidRPr="00F222E1">
        <w:rPr>
          <w:b/>
        </w:rPr>
        <w:t>SASAdminPass</w:t>
      </w:r>
      <w:proofErr w:type="spellEnd"/>
      <w:r w:rsidR="00B3061F" w:rsidRPr="00F222E1">
        <w:rPr>
          <w:b/>
        </w:rPr>
        <w:t>)</w:t>
      </w:r>
      <w:r w:rsidR="00B3061F" w:rsidRPr="00B3061F">
        <w:t xml:space="preserve">  </w:t>
      </w:r>
    </w:p>
    <w:p w14:paraId="48F7DFF2" w14:textId="77777777" w:rsidR="00A61326" w:rsidRDefault="003A2D7E" w:rsidP="00D14449">
      <w:pPr>
        <w:ind w:left="1050"/>
      </w:pPr>
      <w:r>
        <w:t xml:space="preserve">To add or remove users, </w:t>
      </w:r>
      <w:r w:rsidR="00E03D56">
        <w:t>see</w:t>
      </w:r>
      <w:r w:rsidR="00F94EDC">
        <w:rPr>
          <w:rStyle w:val="Hyperlink"/>
        </w:rPr>
        <w:t xml:space="preserve"> </w:t>
      </w:r>
      <w:hyperlink w:anchor="_Addendum_E:_Managing" w:history="1">
        <w:r w:rsidR="00F94EDC" w:rsidRPr="00F94EDC">
          <w:rPr>
            <w:rStyle w:val="Hyperlink"/>
          </w:rPr>
          <w:t xml:space="preserve">Addendum E: Managing Users for the Provided </w:t>
        </w:r>
        <w:proofErr w:type="spellStart"/>
        <w:r w:rsidR="00F94EDC" w:rsidRPr="00F94EDC">
          <w:rPr>
            <w:rStyle w:val="Hyperlink"/>
          </w:rPr>
          <w:t>OpenLDAP</w:t>
        </w:r>
        <w:proofErr w:type="spellEnd"/>
        <w:r w:rsidR="00F94EDC" w:rsidRPr="00F94EDC">
          <w:rPr>
            <w:rStyle w:val="Hyperlink"/>
          </w:rPr>
          <w:t xml:space="preserve"> Server</w:t>
        </w:r>
      </w:hyperlink>
      <w:r w:rsidR="00DD6F7A">
        <w:t>.</w:t>
      </w:r>
    </w:p>
    <w:p w14:paraId="685728EB" w14:textId="77777777" w:rsidR="00191FAD" w:rsidRDefault="009949CB" w:rsidP="00D21498">
      <w:pPr>
        <w:pStyle w:val="ListBullet"/>
      </w:pPr>
      <w:r>
        <w:t xml:space="preserve">Use your own identity management system. </w:t>
      </w:r>
      <w:r w:rsidR="00B93888" w:rsidRPr="009949CB">
        <w:rPr>
          <w:color w:val="000000"/>
        </w:rPr>
        <w:t xml:space="preserve">Ensure that </w:t>
      </w:r>
      <w:r>
        <w:rPr>
          <w:color w:val="000000"/>
        </w:rPr>
        <w:t>the services VM</w:t>
      </w:r>
      <w:r w:rsidR="00B93888" w:rsidRPr="00B757DD">
        <w:rPr>
          <w:color w:val="000000"/>
        </w:rPr>
        <w:t xml:space="preserve"> can make outbound connections to your LDAP server.  </w:t>
      </w:r>
      <w:r w:rsidR="00191FAD">
        <w:t xml:space="preserve"> To use your own authentication provider, when you deploy, do NOT set the value for the </w:t>
      </w:r>
      <w:r w:rsidR="00191FAD" w:rsidRPr="00B757DD">
        <w:rPr>
          <w:b/>
        </w:rPr>
        <w:t>Password for Default User (</w:t>
      </w:r>
      <w:proofErr w:type="spellStart"/>
      <w:r w:rsidR="00191FAD" w:rsidRPr="00B757DD">
        <w:rPr>
          <w:b/>
        </w:rPr>
        <w:t>SASUserPass</w:t>
      </w:r>
      <w:proofErr w:type="spellEnd"/>
      <w:r w:rsidR="00191FAD" w:rsidRPr="00B757DD">
        <w:rPr>
          <w:b/>
        </w:rPr>
        <w:t>)</w:t>
      </w:r>
      <w:r w:rsidR="00191FAD" w:rsidRPr="00B3061F">
        <w:t xml:space="preserve">. </w:t>
      </w:r>
      <w:r w:rsidR="00191FAD">
        <w:t>The password for the initial administrator account (</w:t>
      </w:r>
      <w:proofErr w:type="spellStart"/>
      <w:r w:rsidR="00191FAD">
        <w:t>sasboot</w:t>
      </w:r>
      <w:proofErr w:type="spellEnd"/>
      <w:r w:rsidR="00191FAD">
        <w:t xml:space="preserve">) is set to the value of </w:t>
      </w:r>
      <w:r w:rsidR="00191FAD" w:rsidRPr="00B757DD">
        <w:rPr>
          <w:b/>
        </w:rPr>
        <w:t>SAS Administrator Password (</w:t>
      </w:r>
      <w:proofErr w:type="spellStart"/>
      <w:r w:rsidR="00191FAD" w:rsidRPr="00B757DD">
        <w:rPr>
          <w:b/>
        </w:rPr>
        <w:t>SASAdminPass</w:t>
      </w:r>
      <w:proofErr w:type="spellEnd"/>
      <w:r w:rsidR="00191FAD" w:rsidRPr="00B757DD">
        <w:rPr>
          <w:b/>
        </w:rPr>
        <w:t>)</w:t>
      </w:r>
      <w:r w:rsidR="00191FAD" w:rsidRPr="00F222E1">
        <w:t xml:space="preserve">. </w:t>
      </w:r>
      <w:r w:rsidR="00C930A0">
        <w:t xml:space="preserve">You can then use the </w:t>
      </w:r>
      <w:proofErr w:type="spellStart"/>
      <w:r w:rsidR="00191FAD">
        <w:t>sasboot</w:t>
      </w:r>
      <w:proofErr w:type="spellEnd"/>
      <w:r w:rsidR="00191FAD">
        <w:t xml:space="preserve"> account to configure your identity management system</w:t>
      </w:r>
      <w:r w:rsidR="008D206E">
        <w:t>,</w:t>
      </w:r>
      <w:r w:rsidR="00191FAD">
        <w:t xml:space="preserve"> once the deployment is completed. For details, </w:t>
      </w:r>
      <w:r w:rsidR="00E03D56">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191FAD">
        <w:t xml:space="preserve">. </w:t>
      </w:r>
    </w:p>
    <w:p w14:paraId="72C9AFB0" w14:textId="77777777" w:rsidR="0044694D" w:rsidRDefault="0044694D" w:rsidP="0044694D">
      <w:pPr>
        <w:pStyle w:val="Heading2"/>
      </w:pPr>
      <w:bookmarkStart w:id="324" w:name="_Deployment_Options_1"/>
      <w:bookmarkStart w:id="325" w:name="_Toc6910120"/>
      <w:bookmarkEnd w:id="324"/>
      <w:r>
        <w:t xml:space="preserve">Deployment </w:t>
      </w:r>
      <w:bookmarkEnd w:id="322"/>
      <w:r>
        <w:t>Options</w:t>
      </w:r>
      <w:bookmarkEnd w:id="323"/>
      <w:bookmarkEnd w:id="325"/>
    </w:p>
    <w:p w14:paraId="3E65D77E" w14:textId="77777777" w:rsidR="0044694D" w:rsidRDefault="0044694D" w:rsidP="0044694D">
      <w:pPr>
        <w:spacing w:after="140"/>
      </w:pPr>
      <w:r>
        <w:t>This Quick Start provides two deployment options:</w:t>
      </w:r>
    </w:p>
    <w:p w14:paraId="6408CD9F" w14:textId="77777777" w:rsidR="0044694D" w:rsidRPr="00CC5D81" w:rsidRDefault="001F2E4D" w:rsidP="00F53141">
      <w:pPr>
        <w:pStyle w:val="ListBullet"/>
      </w:pPr>
      <w:r w:rsidRPr="00FA155D">
        <w:rPr>
          <w:b/>
          <w:bCs/>
        </w:rPr>
        <w:t xml:space="preserve">Deploy SAS </w:t>
      </w:r>
      <w:proofErr w:type="spellStart"/>
      <w:r w:rsidR="00446364" w:rsidRPr="00FA155D">
        <w:rPr>
          <w:b/>
          <w:bCs/>
        </w:rPr>
        <w:t>Viya</w:t>
      </w:r>
      <w:proofErr w:type="spellEnd"/>
      <w:r w:rsidRPr="00FA155D">
        <w:rPr>
          <w:b/>
          <w:bCs/>
        </w:rPr>
        <w:t xml:space="preserve"> </w:t>
      </w:r>
      <w:r w:rsidR="0044694D" w:rsidRPr="00FA155D">
        <w:rPr>
          <w:b/>
          <w:bCs/>
        </w:rPr>
        <w:t>into a new VPC</w:t>
      </w:r>
      <w:r w:rsidR="0044694D" w:rsidRPr="00CC5D81">
        <w:t xml:space="preserve"> (end-to-end deployment)</w:t>
      </w:r>
      <w:r w:rsidR="00157CEE">
        <w:t>. This option</w:t>
      </w:r>
      <w:r w:rsidR="0044694D" w:rsidRPr="00CC5D81">
        <w:t xml:space="preserve"> builds </w:t>
      </w:r>
      <w:r w:rsidR="0044694D">
        <w:t xml:space="preserve">a new AWS environment consisting of </w:t>
      </w:r>
      <w:r w:rsidR="0044694D" w:rsidRPr="00CC5D81">
        <w:t xml:space="preserve">the VPC, </w:t>
      </w:r>
      <w:r w:rsidR="00B0691C">
        <w:t>private</w:t>
      </w:r>
      <w:r w:rsidR="00C4745D">
        <w:t xml:space="preserve"> and public</w:t>
      </w:r>
      <w:r w:rsidR="00B0691C">
        <w:t xml:space="preserve"> </w:t>
      </w:r>
      <w:r w:rsidR="0044694D" w:rsidRPr="00CC5D81">
        <w:t>subnets, NAT gateway</w:t>
      </w:r>
      <w:r w:rsidR="0044694D">
        <w:t>s</w:t>
      </w:r>
      <w:r w:rsidR="0044694D" w:rsidRPr="00CC5D81">
        <w:t xml:space="preserve">, security groups, </w:t>
      </w:r>
      <w:r w:rsidR="00DF2E7F">
        <w:t xml:space="preserve">Ansible </w:t>
      </w:r>
      <w:r w:rsidR="00DF2E7F" w:rsidRPr="004401B5">
        <w:t>cont</w:t>
      </w:r>
      <w:r w:rsidR="00DF2E7F">
        <w:t>roller</w:t>
      </w:r>
      <w:r w:rsidR="0044694D">
        <w:t>s</w:t>
      </w:r>
      <w:r w:rsidR="0044694D" w:rsidRPr="00CC5D81">
        <w:t xml:space="preserve">, and </w:t>
      </w:r>
      <w:r w:rsidR="0044694D">
        <w:t xml:space="preserve">other infrastructure components, and then deploys </w:t>
      </w:r>
      <w:r w:rsidRPr="00FA155D">
        <w:rPr>
          <w:bCs/>
        </w:rPr>
        <w:t xml:space="preserve">SAS </w:t>
      </w:r>
      <w:proofErr w:type="spellStart"/>
      <w:r w:rsidR="00446364" w:rsidRPr="00FA155D">
        <w:rPr>
          <w:bCs/>
        </w:rPr>
        <w:t>Viya</w:t>
      </w:r>
      <w:proofErr w:type="spellEnd"/>
      <w:r w:rsidRPr="00FA155D">
        <w:rPr>
          <w:b/>
          <w:bCs/>
        </w:rPr>
        <w:t xml:space="preserve"> </w:t>
      </w:r>
      <w:r w:rsidR="0044694D" w:rsidRPr="00875666">
        <w:t xml:space="preserve">into </w:t>
      </w:r>
      <w:r w:rsidR="0044694D">
        <w:t>this</w:t>
      </w:r>
      <w:r w:rsidR="0044694D" w:rsidRPr="00875666">
        <w:t xml:space="preserve"> new VPC.</w:t>
      </w:r>
      <w:r w:rsidR="00016547">
        <w:t xml:space="preserve"> </w:t>
      </w:r>
    </w:p>
    <w:p w14:paraId="40C5263A" w14:textId="77777777" w:rsidR="0044694D" w:rsidRPr="00D815B3" w:rsidRDefault="00157CEE" w:rsidP="00F53141">
      <w:pPr>
        <w:pStyle w:val="ListBullet"/>
      </w:pPr>
      <w:r>
        <w:rPr>
          <w:b/>
          <w:bCs/>
        </w:rPr>
        <w:t>Deploy</w:t>
      </w:r>
      <w:r w:rsidR="0044694D" w:rsidRPr="00CC5D81">
        <w:rPr>
          <w:b/>
          <w:bCs/>
        </w:rPr>
        <w:t xml:space="preserve"> </w:t>
      </w:r>
      <w:r w:rsidR="001F2E4D">
        <w:rPr>
          <w:b/>
          <w:bCs/>
        </w:rPr>
        <w:t xml:space="preserve">SAS </w:t>
      </w:r>
      <w:proofErr w:type="spellStart"/>
      <w:r w:rsidR="00446364">
        <w:rPr>
          <w:b/>
          <w:bCs/>
        </w:rPr>
        <w:t>Viya</w:t>
      </w:r>
      <w:proofErr w:type="spellEnd"/>
      <w:r w:rsidR="001F2E4D">
        <w:rPr>
          <w:b/>
          <w:bCs/>
        </w:rPr>
        <w:t xml:space="preserve"> </w:t>
      </w:r>
      <w:r w:rsidR="0044694D" w:rsidRPr="00CC5D81">
        <w:rPr>
          <w:b/>
          <w:bCs/>
        </w:rPr>
        <w:t>into an existing VPC</w:t>
      </w:r>
      <w:r>
        <w:t xml:space="preserve">. This option </w:t>
      </w:r>
      <w:r w:rsidR="0044694D" w:rsidRPr="00CC5D81">
        <w:t>provisions</w:t>
      </w:r>
      <w:r w:rsidR="0044694D" w:rsidRPr="001F2E4D">
        <w:t xml:space="preserve"> </w:t>
      </w:r>
      <w:r w:rsidR="001F2E4D" w:rsidRPr="001F2E4D">
        <w:rPr>
          <w:bCs/>
        </w:rPr>
        <w:t xml:space="preserve">SAS </w:t>
      </w:r>
      <w:proofErr w:type="spellStart"/>
      <w:r w:rsidR="00446364">
        <w:rPr>
          <w:bCs/>
        </w:rPr>
        <w:t>Viya</w:t>
      </w:r>
      <w:proofErr w:type="spellEnd"/>
      <w:r w:rsidR="001F2E4D" w:rsidRPr="001F2E4D">
        <w:rPr>
          <w:bCs/>
        </w:rPr>
        <w:t xml:space="preserve"> </w:t>
      </w:r>
      <w:r w:rsidR="0044694D" w:rsidRPr="00CC5D81">
        <w:t xml:space="preserve">in your existing </w:t>
      </w:r>
      <w:r w:rsidR="0044694D">
        <w:t xml:space="preserve">AWS </w:t>
      </w:r>
      <w:r w:rsidR="0044694D" w:rsidRPr="00CC5D81">
        <w:t>infrastructure.</w:t>
      </w:r>
      <w:r w:rsidR="00FA155D">
        <w:t xml:space="preserve"> </w:t>
      </w:r>
    </w:p>
    <w:p w14:paraId="66585443" w14:textId="77777777" w:rsidR="00F848D2" w:rsidRDefault="00FA4DD5" w:rsidP="00F848D2">
      <w:pPr>
        <w:pStyle w:val="ListBullet"/>
        <w:spacing w:after="360"/>
      </w:pPr>
      <w:r>
        <w:t xml:space="preserve">The Quick Start provides separate templates for these options. </w:t>
      </w:r>
      <w:r w:rsidR="001C2DDD">
        <w:t>You can also</w:t>
      </w:r>
      <w:r>
        <w:t xml:space="preserve"> configure </w:t>
      </w:r>
      <w:r w:rsidR="003E1F69">
        <w:t>CIDR blocks, instance sizes</w:t>
      </w:r>
      <w:r w:rsidR="0044694D">
        <w:t xml:space="preserve">, and </w:t>
      </w:r>
      <w:r w:rsidR="001F2E4D" w:rsidRPr="001F2E4D">
        <w:rPr>
          <w:bCs/>
        </w:rPr>
        <w:t xml:space="preserve">SAS </w:t>
      </w:r>
      <w:proofErr w:type="spellStart"/>
      <w:r w:rsidR="00446364">
        <w:rPr>
          <w:bCs/>
        </w:rPr>
        <w:t>Viya</w:t>
      </w:r>
      <w:proofErr w:type="spellEnd"/>
      <w:r w:rsidR="001F2E4D" w:rsidRPr="001F2E4D">
        <w:rPr>
          <w:bCs/>
        </w:rPr>
        <w:t xml:space="preserve"> </w:t>
      </w:r>
      <w:r w:rsidR="0044694D">
        <w:t>settings, as discussed later in this guide.</w:t>
      </w:r>
      <w:r w:rsidR="00F848D2" w:rsidRPr="00F848D2">
        <w:t xml:space="preserve"> </w:t>
      </w:r>
    </w:p>
    <w:p w14:paraId="65A57C55" w14:textId="77777777" w:rsidR="008501AB" w:rsidRDefault="00BF519E" w:rsidP="00F848D2">
      <w:pPr>
        <w:pStyle w:val="Heading2"/>
        <w:spacing w:before="120" w:after="100"/>
      </w:pPr>
      <w:bookmarkStart w:id="326" w:name="_Toc6910121"/>
      <w:r>
        <w:lastRenderedPageBreak/>
        <w:t>Deployment</w:t>
      </w:r>
      <w:r w:rsidR="001E4301">
        <w:t xml:space="preserve"> Steps</w:t>
      </w:r>
      <w:bookmarkEnd w:id="326"/>
    </w:p>
    <w:p w14:paraId="189FBB99" w14:textId="77777777" w:rsidR="00F0735F" w:rsidRDefault="004B313D" w:rsidP="008B6A58">
      <w:pPr>
        <w:pStyle w:val="Heading3"/>
        <w:spacing w:after="100"/>
      </w:pPr>
      <w:bookmarkStart w:id="327" w:name="_Toc6910122"/>
      <w:r>
        <w:t>Step 1</w:t>
      </w:r>
      <w:r w:rsidR="00F0735F">
        <w:t xml:space="preserve">. Prepare </w:t>
      </w:r>
      <w:r w:rsidR="00807635">
        <w:t>Your</w:t>
      </w:r>
      <w:r w:rsidR="00F0735F">
        <w:t xml:space="preserve"> AWS Account</w:t>
      </w:r>
      <w:bookmarkEnd w:id="327"/>
    </w:p>
    <w:p w14:paraId="42EC9394" w14:textId="77777777" w:rsidR="00053A17" w:rsidRDefault="00053A17" w:rsidP="00F23EAB">
      <w:pPr>
        <w:pStyle w:val="ListNumber"/>
        <w:numPr>
          <w:ilvl w:val="0"/>
          <w:numId w:val="8"/>
        </w:numPr>
      </w:pPr>
      <w:r>
        <w:t>If you don’t already have</w:t>
      </w:r>
      <w:r w:rsidRPr="00667C7C">
        <w:t xml:space="preserve"> an AWS account</w:t>
      </w:r>
      <w:r>
        <w:t xml:space="preserve">, create one at </w:t>
      </w:r>
      <w:hyperlink r:id="rId24" w:history="1">
        <w:r w:rsidR="00807635" w:rsidRPr="00B75025">
          <w:rPr>
            <w:rStyle w:val="Hyperlink"/>
            <w:rFonts w:cs="Arial"/>
          </w:rPr>
          <w:t>https://aws.amazon.com</w:t>
        </w:r>
      </w:hyperlink>
      <w:r>
        <w:t xml:space="preserve"> by following the on-screen instructions. </w:t>
      </w:r>
    </w:p>
    <w:p w14:paraId="08E67B0C" w14:textId="77777777" w:rsidR="00053A17" w:rsidRPr="000B7A67" w:rsidRDefault="00447BEB" w:rsidP="00F23EAB">
      <w:pPr>
        <w:pStyle w:val="ListNumber"/>
        <w:numPr>
          <w:ilvl w:val="0"/>
          <w:numId w:val="4"/>
        </w:numPr>
      </w:pPr>
      <w:r>
        <w:t>Use the region selector in the navigation bar to c</w:t>
      </w:r>
      <w:r w:rsidR="00053A17" w:rsidRPr="000B7A67">
        <w:t>hoose the</w:t>
      </w:r>
      <w:r w:rsidR="00053A17">
        <w:t xml:space="preserve"> </w:t>
      </w:r>
      <w:r w:rsidR="00807635">
        <w:t>AWS R</w:t>
      </w:r>
      <w:r w:rsidR="00053A17" w:rsidRPr="000B7A67">
        <w:t xml:space="preserve">egion where you want to deploy </w:t>
      </w:r>
      <w:r w:rsidR="001F2E4D" w:rsidRPr="001F2E4D">
        <w:rPr>
          <w:bCs/>
        </w:rPr>
        <w:t xml:space="preserve">SAS </w:t>
      </w:r>
      <w:proofErr w:type="spellStart"/>
      <w:r w:rsidR="00446364">
        <w:rPr>
          <w:bCs/>
        </w:rPr>
        <w:t>Viya</w:t>
      </w:r>
      <w:proofErr w:type="spellEnd"/>
      <w:r w:rsidR="00053A17" w:rsidRPr="00495504">
        <w:rPr>
          <w:color w:val="A6A6A6" w:themeColor="background1" w:themeShade="A6"/>
        </w:rPr>
        <w:t xml:space="preserve"> </w:t>
      </w:r>
      <w:r w:rsidR="00053A17" w:rsidRPr="000B7A67">
        <w:t>on AWS</w:t>
      </w:r>
      <w:r>
        <w:t>.</w:t>
      </w:r>
      <w:r w:rsidR="00880B5B">
        <w:t xml:space="preserve"> </w:t>
      </w:r>
      <w:r w:rsidR="00880B5B" w:rsidRPr="00C14E4F">
        <w:t>The template is launched in the US</w:t>
      </w:r>
      <w:r w:rsidR="00880B5B" w:rsidRPr="00E168C2">
        <w:t xml:space="preserve"> </w:t>
      </w:r>
      <w:r w:rsidR="00880B5B">
        <w:t>East</w:t>
      </w:r>
      <w:r w:rsidR="00880B5B" w:rsidRPr="00E168C2">
        <w:t xml:space="preserve"> (</w:t>
      </w:r>
      <w:r w:rsidR="00880B5B">
        <w:t>Ohio) R</w:t>
      </w:r>
      <w:r w:rsidR="00880B5B" w:rsidRPr="00E168C2">
        <w:t>egion by default.</w:t>
      </w:r>
    </w:p>
    <w:p w14:paraId="0D0B2C84" w14:textId="77777777" w:rsidR="00053A17" w:rsidRPr="00667C7C" w:rsidRDefault="006E1B29" w:rsidP="001E4301">
      <w:pPr>
        <w:pStyle w:val="ListNumber"/>
      </w:pPr>
      <w:r>
        <w:rPr>
          <w:rFonts w:cs="Arial"/>
        </w:rPr>
        <w:t>C</w:t>
      </w:r>
      <w:r w:rsidRPr="00667C7C">
        <w:rPr>
          <w:rFonts w:cs="Arial"/>
        </w:rPr>
        <w:t xml:space="preserve">reate a </w:t>
      </w:r>
      <w:hyperlink r:id="rId25" w:history="1">
        <w:r w:rsidRPr="00667C7C">
          <w:rPr>
            <w:rStyle w:val="Hyperlink"/>
            <w:rFonts w:cs="Arial"/>
          </w:rPr>
          <w:t>key</w:t>
        </w:r>
        <w:r>
          <w:rPr>
            <w:rStyle w:val="Hyperlink"/>
            <w:rFonts w:cs="Arial"/>
          </w:rPr>
          <w:t xml:space="preserve"> </w:t>
        </w:r>
        <w:r w:rsidRPr="00667C7C">
          <w:rPr>
            <w:rStyle w:val="Hyperlink"/>
            <w:rFonts w:cs="Arial"/>
          </w:rPr>
          <w:t>pair</w:t>
        </w:r>
      </w:hyperlink>
      <w:r w:rsidRPr="00667C7C">
        <w:rPr>
          <w:rFonts w:cs="Arial"/>
        </w:rPr>
        <w:t xml:space="preserve"> in your preferred region.</w:t>
      </w:r>
      <w:r>
        <w:rPr>
          <w:rFonts w:cs="Arial"/>
        </w:rPr>
        <w:t xml:space="preserve"> </w:t>
      </w:r>
    </w:p>
    <w:p w14:paraId="00B77D6D" w14:textId="7A1D3FC5" w:rsidR="00053A17" w:rsidRDefault="00053A17" w:rsidP="003531B0">
      <w:pPr>
        <w:pStyle w:val="ListNumber"/>
      </w:pPr>
      <w:r w:rsidRPr="00035DEA">
        <w:t xml:space="preserve">If necessary, </w:t>
      </w:r>
      <w:hyperlink r:id="rId26" w:anchor="/case/create?issueType=service-limit-increase&amp;limitType=service-code-" w:history="1">
        <w:r w:rsidRPr="00035DEA">
          <w:rPr>
            <w:rStyle w:val="Hyperlink"/>
          </w:rPr>
          <w:t xml:space="preserve">request a </w:t>
        </w:r>
        <w:r w:rsidR="00EF2ED1" w:rsidRPr="00035DEA">
          <w:rPr>
            <w:rStyle w:val="Hyperlink"/>
          </w:rPr>
          <w:t xml:space="preserve">service </w:t>
        </w:r>
        <w:r w:rsidRPr="00035DEA">
          <w:rPr>
            <w:rStyle w:val="Hyperlink"/>
          </w:rPr>
          <w:t>limit increase</w:t>
        </w:r>
      </w:hyperlink>
      <w:r w:rsidR="005D50AB">
        <w:t xml:space="preserve"> for the </w:t>
      </w:r>
      <w:ins w:id="328" w:author="Penny Downey" w:date="2019-05-10T09:34:00Z">
        <w:r w:rsidR="00594D4D">
          <w:t>resources</w:t>
        </w:r>
      </w:ins>
      <w:ins w:id="329" w:author="Penny Downey" w:date="2019-05-10T09:35:00Z">
        <w:r w:rsidR="00594D4D">
          <w:t>.</w:t>
        </w:r>
      </w:ins>
      <w:del w:id="330" w:author="Penny Downey" w:date="2019-05-10T09:36:00Z">
        <w:r w:rsidR="005D50AB" w:rsidDel="00594D4D">
          <w:delText>Amazon EC2 r4.2xlarge</w:delText>
        </w:r>
        <w:r w:rsidR="00F43CD2" w:rsidRPr="00035DEA" w:rsidDel="00594D4D">
          <w:delText xml:space="preserve"> instance type.</w:delText>
        </w:r>
      </w:del>
      <w:r w:rsidR="00F43CD2" w:rsidRPr="00035DEA">
        <w:t xml:space="preserve"> </w:t>
      </w:r>
      <w:r w:rsidR="00F9603C" w:rsidRPr="00035DEA">
        <w:t xml:space="preserve">You might need to </w:t>
      </w:r>
      <w:r w:rsidR="001E4301" w:rsidRPr="00035DEA">
        <w:t>do this</w:t>
      </w:r>
      <w:r w:rsidR="00F9603C" w:rsidRPr="00035DEA">
        <w:t xml:space="preserve"> if you already have an existing deployment that uses </w:t>
      </w:r>
      <w:ins w:id="331" w:author="Penny Downey" w:date="2019-05-10T09:36:00Z">
        <w:r w:rsidR="00594D4D">
          <w:t>these resources</w:t>
        </w:r>
      </w:ins>
      <w:del w:id="332" w:author="Penny Downey" w:date="2019-05-10T09:36:00Z">
        <w:r w:rsidR="00F9603C" w:rsidRPr="00035DEA" w:rsidDel="00594D4D">
          <w:delText>this instance type</w:delText>
        </w:r>
      </w:del>
      <w:r w:rsidR="00F9603C" w:rsidRPr="00035DEA">
        <w:t xml:space="preserve">, and you think you might exceed the </w:t>
      </w:r>
      <w:hyperlink r:id="rId27" w:history="1">
        <w:r w:rsidR="00495504" w:rsidRPr="00035DEA">
          <w:rPr>
            <w:rStyle w:val="Hyperlink"/>
          </w:rPr>
          <w:t>default limit</w:t>
        </w:r>
      </w:hyperlink>
      <w:r w:rsidR="00F9603C" w:rsidRPr="00035DEA">
        <w:t xml:space="preserve"> with this reference deployment. </w:t>
      </w:r>
    </w:p>
    <w:p w14:paraId="1A537E4A" w14:textId="77777777" w:rsidR="00BD4477" w:rsidRPr="00035DEA" w:rsidRDefault="00BD4477" w:rsidP="00A80AD1">
      <w:pPr>
        <w:pStyle w:val="ListNumber"/>
        <w:spacing w:after="400"/>
      </w:pPr>
      <w:r>
        <w:t xml:space="preserve">If desired, create a mirror repository. </w:t>
      </w:r>
    </w:p>
    <w:p w14:paraId="10209F80" w14:textId="77777777" w:rsidR="004B313D" w:rsidRPr="00035DEA" w:rsidRDefault="004B313D" w:rsidP="004B313D">
      <w:pPr>
        <w:pStyle w:val="Heading3"/>
        <w:spacing w:after="100"/>
      </w:pPr>
      <w:bookmarkStart w:id="333" w:name="_Toc470792040"/>
      <w:bookmarkStart w:id="334" w:name="_Toc6910123"/>
      <w:bookmarkStart w:id="335" w:name="_Hlk529203636"/>
      <w:r w:rsidRPr="00035DEA">
        <w:t xml:space="preserve">Step 2. </w:t>
      </w:r>
      <w:bookmarkEnd w:id="333"/>
      <w:r w:rsidR="00035DEA">
        <w:t>Upload th</w:t>
      </w:r>
      <w:r w:rsidR="003F0941">
        <w:t xml:space="preserve">e </w:t>
      </w:r>
      <w:r w:rsidR="00F86238">
        <w:t xml:space="preserve">SAS </w:t>
      </w:r>
      <w:r w:rsidR="003F0941">
        <w:t xml:space="preserve">Software Order </w:t>
      </w:r>
      <w:r w:rsidR="003F0941" w:rsidRPr="008C44D9">
        <w:t>File</w:t>
      </w:r>
      <w:r w:rsidR="003F0941">
        <w:t xml:space="preserve"> t</w:t>
      </w:r>
      <w:r w:rsidR="00035DEA">
        <w:t xml:space="preserve">o an </w:t>
      </w:r>
      <w:r w:rsidR="00E20B84">
        <w:t xml:space="preserve">Amazon </w:t>
      </w:r>
      <w:r w:rsidR="00035DEA">
        <w:t>S3 Location</w:t>
      </w:r>
      <w:bookmarkEnd w:id="334"/>
    </w:p>
    <w:p w14:paraId="4E939C79" w14:textId="77777777" w:rsidR="00D131A0" w:rsidRDefault="00E20B84" w:rsidP="00D131A0">
      <w:pPr>
        <w:rPr>
          <w:rStyle w:val="Hyperlink"/>
          <w:rFonts w:eastAsiaTheme="majorEastAsia"/>
          <w:lang w:val="en"/>
        </w:rPr>
      </w:pPr>
      <w:r>
        <w:t xml:space="preserve">For the Quick Start deployment, your </w:t>
      </w:r>
      <w:r w:rsidR="00F86238">
        <w:t>SAS Software O</w:t>
      </w:r>
      <w:r>
        <w:t xml:space="preserve">rder .zip file must be in </w:t>
      </w:r>
      <w:r w:rsidR="0091284B">
        <w:t xml:space="preserve">an </w:t>
      </w:r>
      <w:r>
        <w:t xml:space="preserve">Amazon S3 </w:t>
      </w:r>
      <w:r w:rsidR="0091284B" w:rsidRPr="0091284B">
        <w:rPr>
          <w:rFonts w:cs="Tahoma"/>
          <w:color w:val="000000"/>
          <w:kern w:val="0"/>
        </w:rPr>
        <w:t>location accessible from your account</w:t>
      </w:r>
      <w:r w:rsidRPr="0091284B">
        <w:t>.</w:t>
      </w:r>
      <w:r>
        <w:t xml:space="preserve"> </w:t>
      </w:r>
      <w:r w:rsidR="00035DEA">
        <w:t xml:space="preserve">To upload the .zip file that you received in your Software Order Confirmation email, </w:t>
      </w:r>
      <w:hyperlink r:id="rId28" w:history="1">
        <w:r w:rsidR="00604903" w:rsidRPr="00604903">
          <w:rPr>
            <w:rStyle w:val="Hyperlink"/>
          </w:rPr>
          <w:t xml:space="preserve">How Do I Upload Files and </w:t>
        </w:r>
        <w:r w:rsidR="00604903" w:rsidRPr="00D131A0">
          <w:rPr>
            <w:rStyle w:val="Hyperlink"/>
          </w:rPr>
          <w:t>Folders</w:t>
        </w:r>
        <w:r w:rsidR="00604903" w:rsidRPr="00604903">
          <w:rPr>
            <w:rStyle w:val="Hyperlink"/>
          </w:rPr>
          <w:t xml:space="preserve"> to an S3 Bucket?</w:t>
        </w:r>
      </w:hyperlink>
      <w:r w:rsidR="00604903">
        <w:t xml:space="preserve"> in the AWS</w:t>
      </w:r>
      <w:r w:rsidR="00035DEA">
        <w:t xml:space="preserve"> documentation</w:t>
      </w:r>
      <w:r w:rsidR="00604903">
        <w:t>.</w:t>
      </w:r>
      <w:r w:rsidR="00035DEA">
        <w:t xml:space="preserve"> </w:t>
      </w:r>
      <w:hyperlink r:id="rId29" w:history="1"/>
    </w:p>
    <w:p w14:paraId="0FE69B2D" w14:textId="77777777" w:rsidR="00FA217C" w:rsidRDefault="001D33FE" w:rsidP="00F222E1">
      <w:pPr>
        <w:pStyle w:val="Alert"/>
      </w:pPr>
      <w:r w:rsidRPr="001D33FE">
        <w:rPr>
          <w:b/>
        </w:rPr>
        <w:t>Note</w:t>
      </w:r>
      <w:r w:rsidR="00FA217C">
        <w:rPr>
          <w:b/>
        </w:rPr>
        <w:t xml:space="preserve">  </w:t>
      </w:r>
      <w:r w:rsidRPr="001D33FE">
        <w:rPr>
          <w:b/>
        </w:rPr>
        <w:t xml:space="preserve"> </w:t>
      </w:r>
      <w:r>
        <w:t xml:space="preserve">Please ensure that the S3 bucket is not </w:t>
      </w:r>
      <w:r w:rsidR="00BD3308">
        <w:t xml:space="preserve">publicly </w:t>
      </w:r>
      <w:r w:rsidR="00FA217C">
        <w:t>accessible.</w:t>
      </w:r>
    </w:p>
    <w:bookmarkEnd w:id="335"/>
    <w:p w14:paraId="1CDBB49D" w14:textId="77777777" w:rsidR="00620FD4" w:rsidRDefault="00620FD4">
      <w:pPr>
        <w:spacing w:after="140" w:line="280" w:lineRule="atLeast"/>
        <w:rPr>
          <w:rFonts w:cs="Arial"/>
          <w:color w:val="333333"/>
          <w:kern w:val="0"/>
          <w:lang w:val="en"/>
        </w:rPr>
      </w:pPr>
      <w:r>
        <w:rPr>
          <w:rFonts w:cs="Arial"/>
          <w:color w:val="333333"/>
          <w:lang w:val="en"/>
        </w:rPr>
        <w:br w:type="page"/>
      </w:r>
    </w:p>
    <w:p w14:paraId="33ACA568" w14:textId="77777777" w:rsidR="00F0735F" w:rsidRPr="00DF03A2" w:rsidRDefault="00807635" w:rsidP="008B6A58">
      <w:pPr>
        <w:pStyle w:val="Heading3"/>
        <w:spacing w:after="100"/>
      </w:pPr>
      <w:bookmarkStart w:id="336" w:name="_Step_5._Launch"/>
      <w:bookmarkStart w:id="337" w:name="_Step_5._Launch_1"/>
      <w:bookmarkStart w:id="338" w:name="_Toc6910124"/>
      <w:bookmarkEnd w:id="336"/>
      <w:bookmarkEnd w:id="337"/>
      <w:r>
        <w:lastRenderedPageBreak/>
        <w:t>S</w:t>
      </w:r>
      <w:r w:rsidR="003A0C3C">
        <w:t xml:space="preserve">tep </w:t>
      </w:r>
      <w:r w:rsidR="009324D7">
        <w:t>3</w:t>
      </w:r>
      <w:r w:rsidR="00F0735F" w:rsidRPr="00DF03A2">
        <w:t>. Launch the</w:t>
      </w:r>
      <w:r w:rsidR="00F53833">
        <w:t xml:space="preserve"> Quick Start</w:t>
      </w:r>
      <w:bookmarkEnd w:id="338"/>
    </w:p>
    <w:p w14:paraId="01524D5E" w14:textId="77777777" w:rsidR="003848C1" w:rsidRDefault="003848C1" w:rsidP="003848C1">
      <w:pPr>
        <w:pStyle w:val="Alert"/>
      </w:pPr>
      <w:r w:rsidRPr="003848C1">
        <w:rPr>
          <w:b/>
        </w:rPr>
        <w:t>Note</w:t>
      </w:r>
      <w:r>
        <w:t xml:space="preserve">    </w:t>
      </w:r>
      <w:r w:rsidRPr="00487A30">
        <w:t xml:space="preserve">You are responsible for the cost of the AWS services used </w:t>
      </w:r>
      <w:r>
        <w:t>while running this Quick Start reference d</w:t>
      </w:r>
      <w:r w:rsidRPr="00487A30">
        <w:t xml:space="preserve">eployment. </w:t>
      </w:r>
      <w:r w:rsidRPr="00EA6A7D">
        <w:t xml:space="preserve">There is no additional cost for using this Quick Start. </w:t>
      </w:r>
      <w:r>
        <w:t>For full details, see the pricing pages for each AWS service you will be using in this Quick Start. Prices are</w:t>
      </w:r>
      <w:r w:rsidRPr="00EA6A7D">
        <w:t xml:space="preserve"> subject</w:t>
      </w:r>
      <w:r>
        <w:t xml:space="preserve"> to change.</w:t>
      </w:r>
    </w:p>
    <w:p w14:paraId="4D6EC6AB" w14:textId="77777777" w:rsidR="0044694D" w:rsidRDefault="0044694D" w:rsidP="00F23EAB">
      <w:pPr>
        <w:pStyle w:val="ListNumber"/>
        <w:keepNext/>
        <w:numPr>
          <w:ilvl w:val="0"/>
          <w:numId w:val="6"/>
        </w:numPr>
        <w:spacing w:after="320"/>
      </w:pPr>
      <w:r>
        <w:t>Choose one of the following options to l</w:t>
      </w:r>
      <w:r w:rsidRPr="00752989">
        <w:t>aunch the AWS CloudFormation template</w:t>
      </w:r>
      <w:r>
        <w:t xml:space="preserve"> into your AWS account. For help choosing an option, see </w:t>
      </w:r>
      <w:hyperlink w:anchor="_Deployment_Options_1" w:history="1">
        <w:r>
          <w:rPr>
            <w:rStyle w:val="Hyperlink"/>
          </w:rPr>
          <w:t>deployment options</w:t>
        </w:r>
      </w:hyperlink>
      <w:r>
        <w:t xml:space="preserve"> earlier in this guide.</w:t>
      </w:r>
    </w:p>
    <w:tbl>
      <w:tblPr>
        <w:tblStyle w:val="AWS"/>
        <w:tblW w:w="0" w:type="auto"/>
        <w:jc w:val="center"/>
        <w:tblInd w:w="0" w:type="dxa"/>
        <w:tblBorders>
          <w:left w:val="single" w:sz="8" w:space="0" w:color="146EB4"/>
          <w:right w:val="single" w:sz="8" w:space="0" w:color="146EB4"/>
          <w:insideH w:val="none" w:sz="0" w:space="0" w:color="auto"/>
          <w:insideV w:val="single" w:sz="8" w:space="0" w:color="146EB4"/>
        </w:tblBorders>
        <w:shd w:val="clear" w:color="auto" w:fill="F8F8F8" w:themeFill="accent1" w:themeFillTint="33"/>
        <w:tblLook w:val="04A0" w:firstRow="1" w:lastRow="0" w:firstColumn="1" w:lastColumn="0" w:noHBand="0" w:noVBand="1"/>
      </w:tblPr>
      <w:tblGrid>
        <w:gridCol w:w="3184"/>
        <w:gridCol w:w="3189"/>
      </w:tblGrid>
      <w:tr w:rsidR="0044694D" w14:paraId="0AC48F0D" w14:textId="77777777" w:rsidTr="00364256">
        <w:trPr>
          <w:cnfStyle w:val="100000000000" w:firstRow="1" w:lastRow="0" w:firstColumn="0" w:lastColumn="0" w:oddVBand="0" w:evenVBand="0" w:oddHBand="0" w:evenHBand="0" w:firstRowFirstColumn="0" w:firstRowLastColumn="0" w:lastRowFirstColumn="0" w:lastRowLastColumn="0"/>
          <w:trHeight w:val="1872"/>
          <w:jc w:val="center"/>
        </w:trPr>
        <w:tc>
          <w:tcPr>
            <w:cnfStyle w:val="001000000000" w:firstRow="0" w:lastRow="0" w:firstColumn="1" w:lastColumn="0" w:oddVBand="0" w:evenVBand="0" w:oddHBand="0" w:evenHBand="0" w:firstRowFirstColumn="0" w:firstRowLastColumn="0" w:lastRowFirstColumn="0" w:lastRowLastColumn="0"/>
            <w:tcW w:w="3184" w:type="dxa"/>
            <w:shd w:val="clear" w:color="auto" w:fill="F8F8F8" w:themeFill="accent1" w:themeFillTint="33"/>
          </w:tcPr>
          <w:p w14:paraId="2DC87ED1" w14:textId="77777777" w:rsidR="0044694D" w:rsidRPr="003517E2" w:rsidRDefault="0044694D" w:rsidP="00364256">
            <w:pPr>
              <w:pStyle w:val="Tabletext"/>
              <w:jc w:val="center"/>
            </w:pPr>
            <w:r w:rsidRPr="00FD6F1D">
              <w:rPr>
                <w:noProof/>
              </w:rPr>
              <mc:AlternateContent>
                <mc:Choice Requires="wps">
                  <w:drawing>
                    <wp:anchor distT="0" distB="0" distL="137160" distR="137160" simplePos="0" relativeHeight="251658240" behindDoc="0" locked="0" layoutInCell="0" allowOverlap="0" wp14:anchorId="5BF9139C" wp14:editId="7D722388">
                      <wp:simplePos x="0" y="0"/>
                      <wp:positionH relativeFrom="margin">
                        <wp:posOffset>796925</wp:posOffset>
                      </wp:positionH>
                      <wp:positionV relativeFrom="margin">
                        <wp:posOffset>113665</wp:posOffset>
                      </wp:positionV>
                      <wp:extent cx="374650" cy="1398905"/>
                      <wp:effectExtent l="2222" t="0" r="8573" b="8572"/>
                      <wp:wrapSquare wrapText="bothSides"/>
                      <wp:docPr id="24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7656C78E" w14:textId="77777777" w:rsidR="003430B9" w:rsidRPr="00FD6F1D" w:rsidRDefault="00F14038" w:rsidP="0044694D">
                                  <w:pPr>
                                    <w:spacing w:after="10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0" w:history="1">
                                    <w:r w:rsidR="003430B9" w:rsidRPr="00FD6F1D">
                                      <w:rPr>
                                        <w:rStyle w:val="Hyperlink"/>
                                        <w:rFonts w:cs="Arial" w:asciiTheme="minorHAnsi" w:hAnsiTheme="minorHAnsi" w:eastAsiaTheme="majorEastAsia"/>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2FEF7FAF">
                    <v:roundrect w14:anchorId="5BF9139C" id="AutoShape 2" o:spid="_x0000_s1026" style="position:absolute;left:0;text-align:left;margin-left:62.75pt;margin-top:8.95pt;width:29.5pt;height:110.15pt;rotation:90;z-index:251658240;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" o:allowincell="f" o:allowoverlap="f" fillcolor="#007cbc" stroked="f">
                      <v:textbox inset="5.76pt,2.16pt,5.76pt,2.16pt">
                        <w:txbxContent>
                          <w:p w14:paraId="44086701" w14:textId="77777777" w:rsidR="003430B9" w:rsidRPr="00FD6F1D" w:rsidRDefault="00F14038" w:rsidP="0044694D">
                            <w:pPr>
                              <w:spacing w:after="100" w:line="200" w:lineRule="atLeast"/>
                              <w:jc w:val="center"/>
                              <w:rPr>
                                <w:rFonts w:cs="Arial" w:asciiTheme="minorHAnsi" w:hAnsiTheme="minorHAnsi" w:eastAsiaTheme="majorEastAsia"/>
                                <w:b/>
                                <w:iCs/>
                                <w:color w:val="FFFFFF" w:themeColor="background1"/>
                                <w:sz w:val="28"/>
                                <w:szCs w:val="28"/>
                                <w14:props3d w14:extrusionH="57150" w14:contourW="0" w14:prstMaterial="warmMatte">
                                  <w14:bevelT w14:w="38100" w14:h="38100" w14:prst="angle"/>
                                </w14:props3d>
                              </w:rPr>
                            </w:pPr>
                            <w:hyperlink w:history="1" r:id="rId31">
                              <w:r w:rsidRPr="00FD6F1D" w:rsidR="003430B9">
                                <w:rPr>
                                  <w:rStyle w:val="Hyperlink"/>
                                  <w:rFonts w:cs="Arial" w:asciiTheme="minorHAnsi" w:hAnsiTheme="minorHAnsi" w:eastAsiaTheme="majorEastAsia"/>
                                  <w:b/>
                                  <w:iCs/>
                                  <w:color w:val="FFFFFF" w:themeColor="background1"/>
                                  <w:sz w:val="28"/>
                                  <w:szCs w:val="28"/>
                                  <w:u w:val="none"/>
                                </w:rPr>
                                <w:t>Launch</w:t>
                              </w:r>
                            </w:hyperlink>
                          </w:p>
                        </w:txbxContent>
                      </v:textbox>
                      <w10:wrap type="square" anchorx="margin" anchory="margin"/>
                    </v:roundrect>
                  </w:pict>
                </mc:Fallback>
              </mc:AlternateContent>
            </w:r>
            <w:hyperlink w:anchor="_Scenario_1:_Deploy_1" w:history="1">
              <w:r>
                <w:t xml:space="preserve">Option </w:t>
              </w:r>
              <w:r w:rsidRPr="003517E2">
                <w:t>1</w:t>
              </w:r>
            </w:hyperlink>
          </w:p>
          <w:p w14:paraId="7FB5DE0E" w14:textId="77777777" w:rsidR="0044694D" w:rsidRPr="003517E2" w:rsidRDefault="0044694D" w:rsidP="001F2E4D">
            <w:pPr>
              <w:pStyle w:val="Tabletext"/>
              <w:jc w:val="center"/>
            </w:pPr>
            <w:r w:rsidRPr="003517E2">
              <w:t xml:space="preserve">Deploy </w:t>
            </w:r>
            <w:r w:rsidR="001F2E4D">
              <w:t xml:space="preserve">SAS </w:t>
            </w:r>
            <w:proofErr w:type="spellStart"/>
            <w:r w:rsidR="00446364">
              <w:t>Viya</w:t>
            </w:r>
            <w:proofErr w:type="spellEnd"/>
            <w:r w:rsidR="001F2E4D" w:rsidRPr="003517E2">
              <w:t xml:space="preserve"> </w:t>
            </w:r>
            <w:r w:rsidRPr="003517E2">
              <w:t xml:space="preserve">into a </w:t>
            </w:r>
            <w:r>
              <w:br/>
            </w:r>
            <w:r w:rsidRPr="003517E2">
              <w:t>new VPC on AWS</w:t>
            </w:r>
          </w:p>
        </w:tc>
        <w:tc>
          <w:tcPr>
            <w:tcW w:w="3189" w:type="dxa"/>
            <w:shd w:val="clear" w:color="auto" w:fill="F8F8F8" w:themeFill="accent1" w:themeFillTint="33"/>
          </w:tcPr>
          <w:p w14:paraId="7F14BFE2" w14:textId="77777777" w:rsidR="0044694D" w:rsidRPr="00FD6F1D" w:rsidRDefault="0044694D" w:rsidP="00364256">
            <w:pPr>
              <w:pStyle w:val="Tabletext"/>
              <w:jc w:val="center"/>
              <w:cnfStyle w:val="100000000000" w:firstRow="1" w:lastRow="0" w:firstColumn="0" w:lastColumn="0" w:oddVBand="0" w:evenVBand="0" w:oddHBand="0" w:evenHBand="0" w:firstRowFirstColumn="0" w:firstRowLastColumn="0" w:lastRowFirstColumn="0" w:lastRowLastColumn="0"/>
            </w:pPr>
            <w:r w:rsidRPr="00FD6F1D">
              <w:rPr>
                <w:noProof/>
              </w:rPr>
              <mc:AlternateContent>
                <mc:Choice Requires="wps">
                  <w:drawing>
                    <wp:anchor distT="0" distB="0" distL="137160" distR="137160" simplePos="0" relativeHeight="251658241" behindDoc="0" locked="0" layoutInCell="0" allowOverlap="0" wp14:anchorId="1ECA0CC6" wp14:editId="4858BEDA">
                      <wp:simplePos x="0" y="0"/>
                      <wp:positionH relativeFrom="margin">
                        <wp:posOffset>758825</wp:posOffset>
                      </wp:positionH>
                      <wp:positionV relativeFrom="margin">
                        <wp:posOffset>111125</wp:posOffset>
                      </wp:positionV>
                      <wp:extent cx="374650" cy="1398905"/>
                      <wp:effectExtent l="2222" t="0" r="8573" b="8572"/>
                      <wp:wrapSquare wrapText="bothSides"/>
                      <wp:docPr id="1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650" cy="1398905"/>
                              </a:xfrm>
                              <a:prstGeom prst="roundRect">
                                <a:avLst>
                                  <a:gd name="adj" fmla="val 13032"/>
                                </a:avLst>
                              </a:prstGeom>
                              <a:solidFill>
                                <a:srgbClr val="007CBC"/>
                              </a:solidFill>
                              <a:extLst/>
                            </wps:spPr>
                            <wps:txbx>
                              <w:txbxContent>
                                <w:p w14:paraId="7D2B4FAF" w14:textId="77777777" w:rsidR="003430B9" w:rsidRPr="00FD6F1D" w:rsidRDefault="00F14038" w:rsidP="0044694D">
                                  <w:pPr>
                                    <w:spacing w:after="0" w:line="200" w:lineRule="atLeast"/>
                                    <w:jc w:val="center"/>
                                    <w:rPr>
                                      <w:rFonts w:asciiTheme="minorHAnsi" w:eastAsiaTheme="majorEastAsia" w:hAnsiTheme="minorHAnsi" w:cs="Arial"/>
                                      <w:b/>
                                      <w:iCs/>
                                      <w:color w:val="FFFFFF" w:themeColor="background1"/>
                                      <w:sz w:val="28"/>
                                      <w:szCs w:val="28"/>
                                      <w14:props3d w14:extrusionH="57150" w14:contourW="0" w14:prstMaterial="warmMatte">
                                        <w14:bevelT w14:w="38100" w14:h="38100" w14:prst="angle"/>
                                      </w14:props3d>
                                    </w:rPr>
                                  </w:pPr>
                                  <w:hyperlink r:id="rId32" w:history="1">
                                    <w:r w:rsidR="003430B9" w:rsidRPr="00FD6F1D">
                                      <w:rPr>
                                        <w:rStyle w:val="Hyperlink"/>
                                        <w:rFonts w:cs="Arial" w:asciiTheme="minorHAnsi" w:hAnsiTheme="minorHAnsi" w:eastAsiaTheme="majorEastAsia"/>
                                        <w:b/>
                                        <w:iCs/>
                                        <w:color w:val="FFFFFF" w:themeColor="background1"/>
                                        <w:sz w:val="28"/>
                                        <w:szCs w:val="28"/>
                                        <w:u w:val="none"/>
                                      </w:rPr>
                                      <w:t>Launch</w:t>
                                    </w:r>
                                  </w:hyperlink>
                                </w:p>
                              </w:txbxContent>
                            </wps:txbx>
                            <wps:bodyPr rot="0" vert="horz" wrap="square" lIns="73152" tIns="27432" rIns="73152" bIns="27432" anchor="ctr" anchorCtr="0" upright="1">
                              <a:noAutofit/>
                            </wps:bodyPr>
                          </wps:wsp>
                        </a:graphicData>
                      </a:graphic>
                      <wp14:sizeRelH relativeFrom="margin">
                        <wp14:pctWidth>0</wp14:pctWidth>
                      </wp14:sizeRelH>
                      <wp14:sizeRelV relativeFrom="margin">
                        <wp14:pctHeight>0</wp14:pctHeight>
                      </wp14:sizeRelV>
                    </wp:anchor>
                  </w:drawing>
                </mc:Choice>
                <mc:Fallback>
                  <w:pict w14:anchorId="561F06CC">
                    <v:roundrect w14:anchorId="1ECA0CC6" id="_x0000_s1027" style="position:absolute;left:0;text-align:left;margin-left:59.75pt;margin-top:8.75pt;width:29.5pt;height:110.15pt;rotation:90;z-index:251658241;visibility:visible;mso-wrap-style:square;mso-width-percent:0;mso-height-percent:0;mso-wrap-distance-left:10.8pt;mso-wrap-distance-top:0;mso-wrap-distance-right:10.8pt;mso-wrap-distance-bottom:0;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" o:allowincell="f" o:allowoverlap="f" fillcolor="#007cbc" stroked="f">
                      <v:textbox inset="5.76pt,2.16pt,5.76pt,2.16pt">
                        <w:txbxContent>
                          <w:p w14:paraId="196135FD" w14:textId="77777777" w:rsidR="003430B9" w:rsidRPr="00FD6F1D" w:rsidRDefault="00F14038" w:rsidP="0044694D">
                            <w:pPr>
                              <w:spacing w:after="0" w:line="200" w:lineRule="atLeast"/>
                              <w:jc w:val="center"/>
                              <w:rPr>
                                <w:rFonts w:cs="Arial" w:asciiTheme="minorHAnsi" w:hAnsiTheme="minorHAnsi" w:eastAsiaTheme="majorEastAsia"/>
                                <w:b/>
                                <w:iCs/>
                                <w:color w:val="FFFFFF" w:themeColor="background1"/>
                                <w:sz w:val="28"/>
                                <w:szCs w:val="28"/>
                                <w14:props3d w14:extrusionH="57150" w14:contourW="0" w14:prstMaterial="warmMatte">
                                  <w14:bevelT w14:w="38100" w14:h="38100" w14:prst="angle"/>
                                </w14:props3d>
                              </w:rPr>
                            </w:pPr>
                            <w:hyperlink w:history="1" r:id="rId33">
                              <w:r w:rsidRPr="00FD6F1D" w:rsidR="003430B9">
                                <w:rPr>
                                  <w:rStyle w:val="Hyperlink"/>
                                  <w:rFonts w:cs="Arial" w:asciiTheme="minorHAnsi" w:hAnsiTheme="minorHAnsi" w:eastAsiaTheme="majorEastAsia"/>
                                  <w:b/>
                                  <w:iCs/>
                                  <w:color w:val="FFFFFF" w:themeColor="background1"/>
                                  <w:sz w:val="28"/>
                                  <w:szCs w:val="28"/>
                                  <w:u w:val="none"/>
                                </w:rPr>
                                <w:t>Launch</w:t>
                              </w:r>
                            </w:hyperlink>
                          </w:p>
                        </w:txbxContent>
                      </v:textbox>
                      <w10:wrap type="square" anchorx="margin" anchory="margin"/>
                    </v:roundrect>
                  </w:pict>
                </mc:Fallback>
              </mc:AlternateContent>
            </w:r>
            <w:hyperlink w:anchor="_Scenario_2:_Extending_1" w:history="1">
              <w:r>
                <w:t xml:space="preserve">Option </w:t>
              </w:r>
              <w:r w:rsidRPr="00FD6F1D">
                <w:t>2</w:t>
              </w:r>
            </w:hyperlink>
          </w:p>
          <w:p w14:paraId="5A124A98" w14:textId="77777777" w:rsidR="0044694D" w:rsidRPr="00D45DD9" w:rsidRDefault="0044694D" w:rsidP="001F2E4D">
            <w:pPr>
              <w:pStyle w:val="Tabletext"/>
              <w:jc w:val="center"/>
              <w:cnfStyle w:val="100000000000" w:firstRow="1" w:lastRow="0" w:firstColumn="0" w:lastColumn="0" w:oddVBand="0" w:evenVBand="0" w:oddHBand="0" w:evenHBand="0" w:firstRowFirstColumn="0" w:firstRowLastColumn="0" w:lastRowFirstColumn="0" w:lastRowLastColumn="0"/>
            </w:pPr>
            <w:r>
              <w:t xml:space="preserve">Deploy </w:t>
            </w:r>
            <w:r w:rsidR="001F2E4D">
              <w:t xml:space="preserve">SAS </w:t>
            </w:r>
            <w:proofErr w:type="spellStart"/>
            <w:r w:rsidR="00446364">
              <w:t>Viya</w:t>
            </w:r>
            <w:proofErr w:type="spellEnd"/>
            <w:r w:rsidR="001F2E4D">
              <w:t xml:space="preserve"> </w:t>
            </w:r>
            <w:r>
              <w:t>into an existing VPC</w:t>
            </w:r>
            <w:r w:rsidR="004B313D">
              <w:t xml:space="preserve"> on AWS</w:t>
            </w:r>
          </w:p>
        </w:tc>
      </w:tr>
    </w:tbl>
    <w:p w14:paraId="31B0936E" w14:textId="77777777" w:rsidR="0044694D" w:rsidRDefault="0044694D" w:rsidP="001D33FE"/>
    <w:p w14:paraId="5E14B528" w14:textId="77777777" w:rsidR="0044694D" w:rsidRPr="007E3B5F" w:rsidRDefault="0044694D" w:rsidP="0044694D">
      <w:pPr>
        <w:pStyle w:val="Alert"/>
        <w:pBdr>
          <w:top w:val="single" w:sz="4" w:space="5" w:color="BFBFBF" w:themeColor="background1" w:themeShade="BF"/>
          <w:left w:val="single" w:sz="4" w:space="5" w:color="BFBFBF" w:themeColor="background1" w:themeShade="BF"/>
          <w:bottom w:val="single" w:sz="4" w:space="5" w:color="BFBFBF" w:themeColor="background1" w:themeShade="BF"/>
          <w:right w:val="single" w:sz="4" w:space="5" w:color="BFBFBF" w:themeColor="background1" w:themeShade="BF"/>
        </w:pBdr>
        <w:spacing w:before="140" w:after="140" w:line="320" w:lineRule="exact"/>
      </w:pPr>
      <w:r w:rsidRPr="007E3B5F">
        <w:rPr>
          <w:b/>
        </w:rPr>
        <w:t>Important</w:t>
      </w:r>
      <w:r w:rsidRPr="007E3B5F">
        <w:t xml:space="preserve">     If you’re deploying </w:t>
      </w:r>
      <w:r w:rsidR="001F2E4D">
        <w:t xml:space="preserve">SAS </w:t>
      </w:r>
      <w:proofErr w:type="spellStart"/>
      <w:r w:rsidR="00446364">
        <w:t>Viya</w:t>
      </w:r>
      <w:proofErr w:type="spellEnd"/>
      <w:r w:rsidR="001F2E4D" w:rsidRPr="007E3B5F">
        <w:t xml:space="preserve"> </w:t>
      </w:r>
      <w:r w:rsidRPr="007E3B5F">
        <w:t>into an existing VPC,</w:t>
      </w:r>
      <w:r w:rsidR="00E20B84">
        <w:t xml:space="preserve"> make sure that your VPC has one</w:t>
      </w:r>
      <w:r w:rsidR="00E34D39">
        <w:t xml:space="preserve"> </w:t>
      </w:r>
      <w:r w:rsidR="0084517E">
        <w:t xml:space="preserve">public subnet and one </w:t>
      </w:r>
      <w:r w:rsidR="00E34D39">
        <w:t>private subnet</w:t>
      </w:r>
      <w:r w:rsidR="0084517E">
        <w:t xml:space="preserve"> in the same </w:t>
      </w:r>
      <w:r w:rsidRPr="007E3B5F">
        <w:t xml:space="preserve">Availability Zones for the </w:t>
      </w:r>
      <w:r w:rsidR="00DB2881">
        <w:t xml:space="preserve">SAS </w:t>
      </w:r>
      <w:proofErr w:type="spellStart"/>
      <w:r w:rsidR="00DB2881">
        <w:t>Viya</w:t>
      </w:r>
      <w:proofErr w:type="spellEnd"/>
      <w:r w:rsidR="00DB2881">
        <w:t xml:space="preserve"> VM</w:t>
      </w:r>
      <w:r w:rsidR="00DB2881" w:rsidRPr="007E3B5F">
        <w:t xml:space="preserve"> </w:t>
      </w:r>
      <w:r w:rsidRPr="007E3B5F">
        <w:t xml:space="preserve">instances. These subnets require </w:t>
      </w:r>
      <w:hyperlink r:id="rId34" w:tgtFrame="_blank" w:history="1">
        <w:r w:rsidRPr="007E3B5F">
          <w:rPr>
            <w:rStyle w:val="Hyperlink"/>
            <w:rFonts w:eastAsiaTheme="majorEastAsia"/>
            <w:color w:val="212120"/>
            <w:u w:val="none"/>
          </w:rPr>
          <w:t>NAT gateways or NAT instances</w:t>
        </w:r>
      </w:hyperlink>
      <w:r w:rsidRPr="007E3B5F">
        <w:t xml:space="preserve"> in their route tables to allow the instances to download packages and software without exposing them to the </w:t>
      </w:r>
      <w:r w:rsidR="001E7010">
        <w:t>i</w:t>
      </w:r>
      <w:r w:rsidRPr="007E3B5F">
        <w:t xml:space="preserve">nternet. </w:t>
      </w:r>
      <w:r w:rsidR="001E7010">
        <w:t xml:space="preserve">You </w:t>
      </w:r>
      <w:r w:rsidRPr="007E3B5F">
        <w:t xml:space="preserve">also need the domain name option configured in the DHCP options as explained in the </w:t>
      </w:r>
      <w:hyperlink r:id="rId35" w:tgtFrame="_blank" w:history="1">
        <w:r w:rsidRPr="0029599C">
          <w:rPr>
            <w:rStyle w:val="Hyperlink"/>
            <w:rFonts w:eastAsiaTheme="majorEastAsia"/>
          </w:rPr>
          <w:t>Amazon VPC documentation</w:t>
        </w:r>
      </w:hyperlink>
      <w:r w:rsidRPr="007E3B5F">
        <w:t>. You’ll be prompted for your VPC settings when you launch the Quick Start.</w:t>
      </w:r>
    </w:p>
    <w:p w14:paraId="5B76A356" w14:textId="77777777" w:rsidR="0044694D" w:rsidRDefault="004854AD" w:rsidP="0044694D">
      <w:pPr>
        <w:pStyle w:val="ListParagraph"/>
      </w:pPr>
      <w:r>
        <w:t xml:space="preserve">Each deployment takes about </w:t>
      </w:r>
      <w:r w:rsidR="00E11C2C">
        <w:t>one</w:t>
      </w:r>
      <w:r>
        <w:t xml:space="preserve"> hour </w:t>
      </w:r>
      <w:r w:rsidR="0044694D">
        <w:t>to complete.</w:t>
      </w:r>
      <w:r w:rsidR="0044694D" w:rsidRPr="006B009D">
        <w:rPr>
          <w:noProof/>
        </w:rPr>
        <w:t xml:space="preserve"> </w:t>
      </w:r>
    </w:p>
    <w:p w14:paraId="7164F1FB" w14:textId="77777777" w:rsidR="0044694D" w:rsidRDefault="0044694D" w:rsidP="00F23EAB">
      <w:pPr>
        <w:pStyle w:val="ListNumber"/>
        <w:numPr>
          <w:ilvl w:val="0"/>
          <w:numId w:val="4"/>
        </w:numPr>
      </w:pPr>
      <w:r w:rsidRPr="00E168C2">
        <w:t xml:space="preserve">Check the region that’s displayed in the </w:t>
      </w:r>
      <w:r>
        <w:t>upper</w:t>
      </w:r>
      <w:r w:rsidRPr="00E168C2">
        <w:t xml:space="preserve">-right corner of the navigation </w:t>
      </w:r>
      <w:proofErr w:type="gramStart"/>
      <w:r w:rsidRPr="00E168C2">
        <w:t>bar, and</w:t>
      </w:r>
      <w:proofErr w:type="gramEnd"/>
      <w:r w:rsidRPr="00E168C2">
        <w:t xml:space="preserve"> change it if necessary. This is where the network infrastructure </w:t>
      </w:r>
      <w:r w:rsidRPr="00C14E4F">
        <w:t xml:space="preserve">for </w:t>
      </w:r>
      <w:r w:rsidR="001F2E4D">
        <w:t xml:space="preserve">SAS </w:t>
      </w:r>
      <w:proofErr w:type="spellStart"/>
      <w:r w:rsidR="00446364">
        <w:t>Viya</w:t>
      </w:r>
      <w:proofErr w:type="spellEnd"/>
      <w:r w:rsidR="001F2E4D" w:rsidRPr="00C14E4F">
        <w:t xml:space="preserve"> </w:t>
      </w:r>
      <w:r w:rsidRPr="00C14E4F">
        <w:t xml:space="preserve">will be built. </w:t>
      </w:r>
    </w:p>
    <w:p w14:paraId="48A41EEC" w14:textId="77777777" w:rsidR="0044694D" w:rsidRDefault="0044694D" w:rsidP="00F23EAB">
      <w:pPr>
        <w:pStyle w:val="ListNumber"/>
        <w:numPr>
          <w:ilvl w:val="0"/>
          <w:numId w:val="4"/>
        </w:numPr>
      </w:pPr>
      <w:r>
        <w:t xml:space="preserve">On the </w:t>
      </w:r>
      <w:r w:rsidRPr="004B3AE8">
        <w:rPr>
          <w:b/>
        </w:rPr>
        <w:t>Select Template</w:t>
      </w:r>
      <w:r>
        <w:t xml:space="preserve"> page, keep the default setting</w:t>
      </w:r>
      <w:r w:rsidRPr="00BB0F9D">
        <w:t xml:space="preserve"> for </w:t>
      </w:r>
      <w:r>
        <w:t>the template URL</w:t>
      </w:r>
      <w:r w:rsidRPr="00BB0F9D">
        <w:t>, and then choose</w:t>
      </w:r>
      <w:r>
        <w:rPr>
          <w:b/>
        </w:rPr>
        <w:t xml:space="preserve"> Next</w:t>
      </w:r>
      <w:r>
        <w:t>.</w:t>
      </w:r>
    </w:p>
    <w:p w14:paraId="5B431D92" w14:textId="77777777" w:rsidR="001E7010" w:rsidRPr="001E7010" w:rsidRDefault="0044694D" w:rsidP="00F23EAB">
      <w:pPr>
        <w:pStyle w:val="ListNumber"/>
        <w:numPr>
          <w:ilvl w:val="0"/>
          <w:numId w:val="4"/>
        </w:numPr>
      </w:pPr>
      <w:r>
        <w:t xml:space="preserve">On the </w:t>
      </w:r>
      <w:r w:rsidRPr="00191EA4">
        <w:rPr>
          <w:b/>
        </w:rPr>
        <w:t xml:space="preserve">Specify </w:t>
      </w:r>
      <w:r>
        <w:rPr>
          <w:b/>
        </w:rPr>
        <w:t>Details</w:t>
      </w:r>
      <w:r>
        <w:t xml:space="preserve"> page, </w:t>
      </w:r>
      <w:r>
        <w:rPr>
          <w:rFonts w:cs="Arial"/>
          <w:color w:val="262626" w:themeColor="text1" w:themeTint="D9"/>
          <w:szCs w:val="22"/>
        </w:rPr>
        <w:t>change the stack name if needed. Review the parameters for the template. Provide values for the parameters that require input</w:t>
      </w:r>
      <w:r w:rsidRPr="00BB05EC">
        <w:rPr>
          <w:rFonts w:cs="Arial"/>
          <w:color w:val="262626" w:themeColor="text1" w:themeTint="D9"/>
        </w:rPr>
        <w:t xml:space="preserve">. </w:t>
      </w:r>
      <w:r w:rsidR="001E7010">
        <w:rPr>
          <w:rFonts w:cs="Arial"/>
          <w:color w:val="262626" w:themeColor="text1" w:themeTint="D9"/>
        </w:rPr>
        <w:t>We</w:t>
      </w:r>
      <w:r w:rsidR="00BB05EC" w:rsidRPr="00BB05EC">
        <w:rPr>
          <w:rFonts w:cs="Arial"/>
          <w:color w:val="262626" w:themeColor="text1" w:themeTint="D9"/>
        </w:rPr>
        <w:t xml:space="preserve"> recommend that you </w:t>
      </w:r>
      <w:r w:rsidR="00BB05EC" w:rsidRPr="00BB05EC">
        <w:rPr>
          <w:rFonts w:cs="Tahoma"/>
          <w:color w:val="000000"/>
          <w:kern w:val="0"/>
        </w:rPr>
        <w:t>provide your email address for the Operator Email parameter</w:t>
      </w:r>
      <w:r w:rsidR="00BB05EC">
        <w:rPr>
          <w:rFonts w:ascii="Tahoma" w:hAnsi="Tahoma" w:cs="Tahoma"/>
          <w:color w:val="000000"/>
          <w:kern w:val="0"/>
          <w:sz w:val="20"/>
          <w:szCs w:val="20"/>
        </w:rPr>
        <w:t xml:space="preserve">. </w:t>
      </w:r>
    </w:p>
    <w:p w14:paraId="38D26213" w14:textId="77777777" w:rsidR="002E7BF5" w:rsidRPr="002E7BF5" w:rsidRDefault="002E7BF5" w:rsidP="001E7010">
      <w:pPr>
        <w:pStyle w:val="Alert"/>
      </w:pPr>
      <w:r w:rsidRPr="002E7BF5">
        <w:rPr>
          <w:b/>
        </w:rPr>
        <w:lastRenderedPageBreak/>
        <w:t>Note</w:t>
      </w:r>
      <w:r w:rsidR="001E7010">
        <w:rPr>
          <w:b/>
        </w:rPr>
        <w:t xml:space="preserve">  </w:t>
      </w:r>
      <w:r w:rsidR="00CA0616">
        <w:rPr>
          <w:b/>
        </w:rPr>
        <w:t xml:space="preserve"> </w:t>
      </w:r>
      <w:r>
        <w:rPr>
          <w:rFonts w:ascii="Tahoma" w:hAnsi="Tahoma"/>
          <w:sz w:val="20"/>
          <w:szCs w:val="20"/>
        </w:rPr>
        <w:t xml:space="preserve"> </w:t>
      </w:r>
      <w:r>
        <w:t xml:space="preserve">You will only receive emails about the SAS </w:t>
      </w:r>
      <w:proofErr w:type="spellStart"/>
      <w:r>
        <w:t>Viya</w:t>
      </w:r>
      <w:proofErr w:type="spellEnd"/>
      <w:r>
        <w:t xml:space="preserve"> deployment.</w:t>
      </w:r>
      <w:r w:rsidR="00030FE1">
        <w:t xml:space="preserve"> You </w:t>
      </w:r>
      <w:r w:rsidR="001E7010">
        <w:t xml:space="preserve">might </w:t>
      </w:r>
      <w:r w:rsidR="00030FE1">
        <w:t>not receive emails for all resource</w:t>
      </w:r>
      <w:r w:rsidR="00CA0616">
        <w:t>-</w:t>
      </w:r>
      <w:r w:rsidR="00030FE1">
        <w:t>creation failures during the AWS CloudFormation process.</w:t>
      </w:r>
    </w:p>
    <w:p w14:paraId="7A094C4A" w14:textId="77777777" w:rsidR="0044694D" w:rsidRDefault="0044694D" w:rsidP="002E7BF5">
      <w:pPr>
        <w:pStyle w:val="ListNumber"/>
        <w:numPr>
          <w:ilvl w:val="0"/>
          <w:numId w:val="0"/>
        </w:numPr>
        <w:ind w:left="360"/>
      </w:pPr>
      <w:r>
        <w:rPr>
          <w:rFonts w:cs="Arial"/>
          <w:color w:val="262626" w:themeColor="text1" w:themeTint="D9"/>
          <w:szCs w:val="22"/>
        </w:rPr>
        <w:t>For</w:t>
      </w:r>
      <w:r w:rsidRPr="00E168C2">
        <w:rPr>
          <w:rFonts w:cs="Arial"/>
          <w:color w:val="262626" w:themeColor="text1" w:themeTint="D9"/>
          <w:szCs w:val="22"/>
        </w:rPr>
        <w:t xml:space="preserve"> all other parameter</w:t>
      </w:r>
      <w:r>
        <w:rPr>
          <w:rFonts w:cs="Arial"/>
          <w:color w:val="262626" w:themeColor="text1" w:themeTint="D9"/>
          <w:szCs w:val="22"/>
        </w:rPr>
        <w:t xml:space="preserve">s, review the default settings and customize them as necessary. When you finish reviewing and customizing the parameters, choose </w:t>
      </w:r>
      <w:r w:rsidRPr="00DC6F3C">
        <w:rPr>
          <w:rFonts w:cs="Arial"/>
          <w:b/>
          <w:color w:val="262626" w:themeColor="text1" w:themeTint="D9"/>
          <w:szCs w:val="22"/>
        </w:rPr>
        <w:t>Next</w:t>
      </w:r>
      <w:r>
        <w:t xml:space="preserve">. </w:t>
      </w:r>
    </w:p>
    <w:p w14:paraId="51C0A778" w14:textId="77777777" w:rsidR="0044694D" w:rsidRPr="00EE2743" w:rsidRDefault="0044694D" w:rsidP="0044694D">
      <w:pPr>
        <w:pStyle w:val="ListParagraph"/>
      </w:pPr>
      <w:r>
        <w:t>I</w:t>
      </w:r>
      <w:r w:rsidRPr="00EE2743">
        <w:t xml:space="preserve">n the following tables, parameters are listed </w:t>
      </w:r>
      <w:r>
        <w:t xml:space="preserve">by category </w:t>
      </w:r>
      <w:r w:rsidRPr="00EE2743">
        <w:t xml:space="preserve">and described separately for the two deployment </w:t>
      </w:r>
      <w:r>
        <w:t>options</w:t>
      </w:r>
      <w:r w:rsidRPr="00EE2743">
        <w:t xml:space="preserve">: </w:t>
      </w:r>
    </w:p>
    <w:p w14:paraId="66E598B5" w14:textId="77777777" w:rsidR="0044694D" w:rsidRPr="00E16B49" w:rsidRDefault="00F14038" w:rsidP="00F23EAB">
      <w:pPr>
        <w:pStyle w:val="ListBullet2"/>
        <w:numPr>
          <w:ilvl w:val="0"/>
          <w:numId w:val="10"/>
        </w:numPr>
        <w:rPr>
          <w:rStyle w:val="Hyperlink"/>
        </w:rPr>
      </w:pPr>
      <w:hyperlink w:anchor="opt1" w:history="1">
        <w:r w:rsidR="0044694D" w:rsidRPr="00465904">
          <w:rPr>
            <w:rStyle w:val="Hyperlink"/>
          </w:rPr>
          <w:t>Parameters for deploying</w:t>
        </w:r>
        <w:r w:rsidR="001F2E4D" w:rsidRPr="00465904">
          <w:rPr>
            <w:rStyle w:val="Hyperlink"/>
          </w:rPr>
          <w:t xml:space="preserve"> SAS </w:t>
        </w:r>
        <w:proofErr w:type="spellStart"/>
        <w:r w:rsidR="00446364" w:rsidRPr="00465904">
          <w:rPr>
            <w:rStyle w:val="Hyperlink"/>
          </w:rPr>
          <w:t>Viya</w:t>
        </w:r>
        <w:proofErr w:type="spellEnd"/>
        <w:r w:rsidR="0044694D" w:rsidRPr="00465904">
          <w:rPr>
            <w:rStyle w:val="Hyperlink"/>
          </w:rPr>
          <w:t xml:space="preserve"> into a new VPC</w:t>
        </w:r>
      </w:hyperlink>
      <w:r w:rsidR="00E16B49" w:rsidRPr="00E16B49">
        <w:rPr>
          <w:rStyle w:val="Hyperlink"/>
        </w:rPr>
        <w:t xml:space="preserve">  </w:t>
      </w:r>
    </w:p>
    <w:p w14:paraId="11204A19" w14:textId="77777777" w:rsidR="0044694D" w:rsidRPr="00E16B49" w:rsidRDefault="00F14038" w:rsidP="00F23EAB">
      <w:pPr>
        <w:pStyle w:val="ListBullet2"/>
        <w:numPr>
          <w:ilvl w:val="0"/>
          <w:numId w:val="10"/>
        </w:numPr>
        <w:rPr>
          <w:color w:val="0000FF"/>
          <w:u w:val="single"/>
        </w:rPr>
      </w:pPr>
      <w:hyperlink w:anchor="opt2" w:history="1">
        <w:r w:rsidR="0044694D" w:rsidRPr="009D75B0">
          <w:rPr>
            <w:rStyle w:val="Hyperlink"/>
          </w:rPr>
          <w:t>Par</w:t>
        </w:r>
        <w:r w:rsidR="001F2E4D" w:rsidRPr="009D75B0">
          <w:rPr>
            <w:rStyle w:val="Hyperlink"/>
          </w:rPr>
          <w:t xml:space="preserve">ameters for deploying SAS </w:t>
        </w:r>
        <w:proofErr w:type="spellStart"/>
        <w:r w:rsidR="00446364" w:rsidRPr="009D75B0">
          <w:rPr>
            <w:rStyle w:val="Hyperlink"/>
          </w:rPr>
          <w:t>Viya</w:t>
        </w:r>
        <w:proofErr w:type="spellEnd"/>
        <w:r w:rsidR="0044694D" w:rsidRPr="009D75B0">
          <w:rPr>
            <w:rStyle w:val="Hyperlink"/>
          </w:rPr>
          <w:t xml:space="preserve"> into an existing VPC</w:t>
        </w:r>
        <w:bookmarkStart w:id="339" w:name="sc4"/>
        <w:bookmarkEnd w:id="339"/>
      </w:hyperlink>
    </w:p>
    <w:p w14:paraId="1EC75B9A" w14:textId="77777777" w:rsidR="00BA1E16" w:rsidRPr="00226FD9" w:rsidRDefault="00BA1E16" w:rsidP="00BA1E16">
      <w:pPr>
        <w:pStyle w:val="ListBullet"/>
        <w:rPr>
          <w:b/>
          <w:color w:val="FAA634"/>
        </w:rPr>
      </w:pPr>
      <w:bookmarkStart w:id="340" w:name="opt1"/>
      <w:bookmarkEnd w:id="340"/>
      <w:r w:rsidRPr="00226FD9">
        <w:rPr>
          <w:b/>
          <w:color w:val="FAA634"/>
        </w:rPr>
        <w:t xml:space="preserve">Option </w:t>
      </w:r>
      <w:r>
        <w:rPr>
          <w:b/>
          <w:color w:val="FAA634"/>
        </w:rPr>
        <w:t>1</w:t>
      </w:r>
      <w:r w:rsidRPr="00226FD9">
        <w:rPr>
          <w:b/>
          <w:color w:val="FAA634"/>
        </w:rPr>
        <w:t xml:space="preserve">: Parameters for deploying SAS </w:t>
      </w:r>
      <w:proofErr w:type="spellStart"/>
      <w:r w:rsidRPr="00226FD9">
        <w:rPr>
          <w:b/>
          <w:color w:val="FAA634"/>
        </w:rPr>
        <w:t>Viya</w:t>
      </w:r>
      <w:proofErr w:type="spellEnd"/>
      <w:r w:rsidRPr="00226FD9">
        <w:rPr>
          <w:b/>
          <w:color w:val="FAA634"/>
        </w:rPr>
        <w:t xml:space="preserve"> into </w:t>
      </w:r>
      <w:r>
        <w:rPr>
          <w:b/>
          <w:color w:val="FAA634"/>
        </w:rPr>
        <w:t>a new</w:t>
      </w:r>
      <w:r w:rsidRPr="00226FD9">
        <w:rPr>
          <w:b/>
          <w:color w:val="FAA634"/>
        </w:rPr>
        <w:t xml:space="preserve"> VPC</w:t>
      </w:r>
    </w:p>
    <w:p w14:paraId="6111F776" w14:textId="369CD3FA" w:rsidR="00560C98" w:rsidRPr="00CE039E" w:rsidRDefault="00CE039E" w:rsidP="00560C98">
      <w:pPr>
        <w:pStyle w:val="ListBullet"/>
        <w:numPr>
          <w:ilvl w:val="0"/>
          <w:numId w:val="0"/>
        </w:numPr>
        <w:ind w:left="360"/>
        <w:rPr>
          <w:ins w:id="341" w:author="Penny Downey" w:date="2019-05-10T15:03:00Z"/>
          <w:rStyle w:val="Hyperlink"/>
          <w:rFonts w:cs="Arial"/>
          <w:szCs w:val="22"/>
        </w:rPr>
      </w:pPr>
      <w:ins w:id="342" w:author="Penny Downey" w:date="2019-05-10T15:03:00Z">
        <w:r>
          <w:rPr>
            <w:rStyle w:val="Hyperlink"/>
            <w:rFonts w:cs="Arial"/>
            <w:szCs w:val="22"/>
          </w:rPr>
          <w:fldChar w:fldCharType="begin"/>
        </w:r>
      </w:ins>
      <w:ins w:id="343" w:author="Penny Downey" w:date="2019-05-10T15:24:00Z">
        <w:r w:rsidR="000702B1">
          <w:rPr>
            <w:rStyle w:val="Hyperlink"/>
            <w:rFonts w:cs="Arial"/>
            <w:szCs w:val="22"/>
          </w:rPr>
          <w:instrText>HYPERLINK "https://fwd.aws/wdjBr"</w:instrText>
        </w:r>
      </w:ins>
      <w:ins w:id="344" w:author="Penny Downey" w:date="2019-05-10T15:03:00Z">
        <w:r>
          <w:rPr>
            <w:rStyle w:val="Hyperlink"/>
            <w:rFonts w:cs="Arial"/>
            <w:szCs w:val="22"/>
          </w:rPr>
          <w:fldChar w:fldCharType="separate"/>
        </w:r>
        <w:r w:rsidR="003473F9" w:rsidRPr="00CE039E">
          <w:rPr>
            <w:rStyle w:val="Hyperlink"/>
            <w:rFonts w:cs="Arial"/>
            <w:szCs w:val="22"/>
          </w:rPr>
          <w:t>View template</w:t>
        </w:r>
      </w:ins>
    </w:p>
    <w:p w14:paraId="6B9FBBC0" w14:textId="4956F88D" w:rsidR="00114061" w:rsidRPr="00844D5E" w:rsidRDefault="00CE039E">
      <w:pPr>
        <w:pStyle w:val="Heading2"/>
        <w:spacing w:after="280"/>
        <w:rPr>
          <w:ins w:id="345" w:author="Penny Downey" w:date="2019-05-10T14:54:00Z"/>
          <w:rFonts w:ascii="Georgia" w:hAnsi="Georgia"/>
          <w:i/>
          <w:iCs/>
          <w:color w:val="000000"/>
          <w:kern w:val="0"/>
          <w:sz w:val="24"/>
          <w:szCs w:val="24"/>
          <w:rPrChange w:id="346" w:author="Penny Downey" w:date="2019-05-10T15:01:00Z">
            <w:rPr>
              <w:ins w:id="347" w:author="Penny Downey" w:date="2019-05-10T14:54:00Z"/>
              <w:rFonts w:ascii="Georgia" w:hAnsi="Georgia"/>
              <w:i/>
              <w:iCs/>
              <w:color w:val="000000"/>
              <w:kern w:val="0"/>
            </w:rPr>
          </w:rPrChange>
        </w:rPr>
        <w:pPrChange w:id="348" w:author="Penny Downey" w:date="2019-05-10T15:22:00Z">
          <w:pPr>
            <w:pStyle w:val="Heading2"/>
          </w:pPr>
        </w:pPrChange>
      </w:pPr>
      <w:ins w:id="349" w:author="Penny Downey" w:date="2019-05-10T15:03:00Z">
        <w:r>
          <w:rPr>
            <w:rStyle w:val="Hyperlink"/>
            <w:rFonts w:ascii="Georgia" w:hAnsi="Georgia" w:eastAsia="Times New Roman" w:cs="Arial"/>
            <w:bCs w:val="0"/>
            <w:sz w:val="24"/>
            <w:szCs w:val="22"/>
          </w:rPr>
          <w:fldChar w:fldCharType="end"/>
        </w:r>
      </w:ins>
      <w:ins w:id="350" w:author="Penny Downey" w:date="2019-05-10T14:54:00Z">
        <w:r w:rsidR="00114061" w:rsidRPr="00844D5E">
          <w:rPr>
            <w:rFonts w:ascii="Georgia" w:hAnsi="Georgia"/>
            <w:i/>
            <w:iCs/>
            <w:color w:val="000000"/>
            <w:sz w:val="24"/>
            <w:szCs w:val="24"/>
            <w:rPrChange w:author="Penny Downey" w:date="2019-05-10T15:01:00Z" w:id="351">
              <w:rPr>
                <w:rFonts w:ascii="Georgia" w:hAnsi="Georgia"/>
                <w:i/>
                <w:iCs/>
                <w:color w:val="000000"/>
              </w:rPr>
            </w:rPrChange>
          </w:rPr>
          <w:t xml:space="preserve">SAS </w:t>
        </w:r>
        <w:proofErr w:type="spellStart"/>
        <w:r w:rsidR="00114061" w:rsidRPr="00844D5E">
          <w:rPr>
            <w:rFonts w:ascii="Georgia" w:hAnsi="Georgia"/>
            <w:i/>
            <w:iCs/>
            <w:color w:val="000000"/>
            <w:sz w:val="24"/>
            <w:szCs w:val="24"/>
            <w:rPrChange w:author="Penny Downey" w:date="2019-05-10T15:01:00Z" w:id="352">
              <w:rPr>
                <w:rFonts w:ascii="Georgia" w:hAnsi="Georgia"/>
                <w:i/>
                <w:iCs/>
                <w:color w:val="000000"/>
              </w:rPr>
            </w:rPrChange>
          </w:rPr>
          <w:t>Viya</w:t>
        </w:r>
        <w:proofErr w:type="spellEnd"/>
        <w:r w:rsidR="00114061" w:rsidRPr="00844D5E">
          <w:rPr>
            <w:rFonts w:ascii="Georgia" w:hAnsi="Georgia"/>
            <w:i/>
            <w:iCs/>
            <w:color w:val="000000"/>
            <w:sz w:val="24"/>
            <w:szCs w:val="24"/>
            <w:rPrChange w:author="Penny Downey" w:date="2019-05-10T15:01:00Z" w:id="353">
              <w:rPr>
                <w:rFonts w:ascii="Georgia" w:hAnsi="Georgia"/>
                <w:i/>
                <w:iCs/>
                <w:color w:val="000000"/>
              </w:rPr>
            </w:rPrChange>
          </w:rPr>
          <w:t xml:space="preserve"> License and Install Package:</w:t>
        </w:r>
      </w:ins>
    </w:p>
    <w:tbl>
      <w:tblPr>
        <w:tblW w:w="9720" w:type="dxa"/>
        <w:tblLayout w:type="fixed"/>
        <w:tblCellMar>
          <w:left w:w="120" w:type="dxa"/>
          <w:right w:w="120" w:type="dxa"/>
        </w:tblCellMar>
        <w:tblLook w:val="04A0" w:firstRow="1" w:lastRow="0" w:firstColumn="1" w:lastColumn="0" w:noHBand="0" w:noVBand="1"/>
        <w:tblPrChange w:id="354" w:author="Penny Downey" w:date="2019-05-10T14:12:00Z">
          <w:tblPr>
            <w:tblW w:w="0" w:type="dxa"/>
            <w:tblCellMar>
              <w:left w:w="120" w:type="dxa"/>
              <w:right w:w="120" w:type="dxa"/>
            </w:tblCellMar>
            <w:tblLook w:val="04A0" w:firstRow="1" w:lastRow="0" w:firstColumn="1" w:lastColumn="0" w:noHBand="0" w:noVBand="1"/>
          </w:tblPr>
        </w:tblPrChange>
      </w:tblPr>
      <w:tblGrid>
        <w:gridCol w:w="2730"/>
        <w:gridCol w:w="1125"/>
        <w:gridCol w:w="5865"/>
        <w:tblGridChange w:id="355">
          <w:tblGrid>
            <w:gridCol w:w="2545"/>
            <w:gridCol w:w="993"/>
            <w:gridCol w:w="6182"/>
          </w:tblGrid>
        </w:tblGridChange>
      </w:tblGrid>
      <w:tr w:rsidR="00114061" w14:paraId="1246F849" w14:textId="77777777" w:rsidTr="4EA700C7">
        <w:trPr>
          <w:tblHeader/>
          <w:ins w:id="356" w:author="Penny Downey" w:date="2019-05-10T14:54:00Z"/>
          <w:trPrChange w:id="357" w:author="Penny Downey" w:date="2019-05-10T14:12:00Z">
            <w:trPr>
              <w:tblHeader/>
            </w:trPr>
          </w:trPrChange>
        </w:trPr>
        <w:tc>
          <w:tcPr>
            <w:tcW w:w="2730" w:type="dxa"/>
            <w:tcBorders>
              <w:top w:val="single" w:sz="6" w:space="0" w:color="146EB4"/>
              <w:bottom w:val="single" w:sz="6" w:space="0" w:color="146EB4"/>
            </w:tcBorders>
            <w:shd w:val="clear" w:color="auto" w:fill="CBD5E9"/>
            <w:vAlign w:val="center"/>
            <w:hideMark/>
            <w:tcPrChange w:id="358" w:author="Penny Downey" w:date="2019-05-10T14:12:00Z">
              <w:tcPr>
                <w:tcW w:w="0" w:type="auto"/>
                <w:tcBorders>
                  <w:top w:val="single" w:sz="6" w:space="0" w:color="146EB4"/>
                  <w:bottom w:val="single" w:sz="6" w:space="0" w:color="146EB4"/>
                </w:tcBorders>
                <w:shd w:val="clear" w:color="auto" w:fill="CBD5E9"/>
                <w:vAlign w:val="center"/>
                <w:hideMark/>
              </w:tcPr>
            </w:tcPrChange>
          </w:tcPr>
          <w:p w14:paraId="69F2952E" w14:textId="77777777" w:rsidR="00114061" w:rsidRDefault="00114061">
            <w:pPr>
              <w:rPr>
                <w:ins w:id="359" w:author="Penny Downey" w:date="2019-05-10T14:54:00Z"/>
                <w:b/>
                <w:bCs/>
                <w:color w:val="000000"/>
                <w:sz w:val="20"/>
                <w:szCs w:val="20"/>
              </w:rPr>
            </w:pPr>
            <w:ins w:id="360" w:author="Penny Downey" w:date="2019-05-10T14:54:00Z">
              <w:r>
                <w:rPr>
                  <w:b/>
                  <w:bCs/>
                  <w:color w:val="000000"/>
                  <w:sz w:val="20"/>
                  <w:szCs w:val="20"/>
                </w:rPr>
                <w:t>Parameter label (name)</w:t>
              </w:r>
            </w:ins>
          </w:p>
        </w:tc>
        <w:tc>
          <w:tcPr>
            <w:tcW w:w="1125" w:type="dxa"/>
            <w:tcBorders>
              <w:top w:val="single" w:sz="6" w:space="0" w:color="146EB4"/>
              <w:bottom w:val="single" w:sz="6" w:space="0" w:color="146EB4"/>
            </w:tcBorders>
            <w:shd w:val="clear" w:color="auto" w:fill="CBD5E9"/>
            <w:vAlign w:val="center"/>
            <w:hideMark/>
            <w:tcPrChange w:id="361" w:author="Penny Downey" w:date="2019-05-10T14:12:00Z">
              <w:tcPr>
                <w:tcW w:w="0" w:type="auto"/>
                <w:tcBorders>
                  <w:top w:val="single" w:sz="6" w:space="0" w:color="146EB4"/>
                  <w:bottom w:val="single" w:sz="6" w:space="0" w:color="146EB4"/>
                </w:tcBorders>
                <w:shd w:val="clear" w:color="auto" w:fill="CBD5E9"/>
                <w:vAlign w:val="center"/>
                <w:hideMark/>
              </w:tcPr>
            </w:tcPrChange>
          </w:tcPr>
          <w:p w14:paraId="1A51FD39" w14:textId="67D42411" w:rsidR="00114061" w:rsidRDefault="00114061">
            <w:pPr>
              <w:rPr>
                <w:ins w:id="362" w:author="Penny Downey" w:date="2019-05-10T14:54:00Z"/>
                <w:b/>
                <w:bCs/>
                <w:color w:val="000000"/>
                <w:sz w:val="20"/>
                <w:szCs w:val="20"/>
              </w:rPr>
            </w:pPr>
            <w:ins w:id="363" w:author="Penny Downey" w:date="2019-05-10T14:54:00Z">
              <w:r>
                <w:rPr>
                  <w:b/>
                  <w:bCs/>
                  <w:color w:val="000000"/>
                  <w:sz w:val="20"/>
                  <w:szCs w:val="20"/>
                </w:rPr>
                <w:t>Defaul</w:t>
              </w:r>
            </w:ins>
            <w:ins w:id="364" w:author="Penny Downey" w:date="2019-05-10T14:55:00Z">
              <w:r w:rsidR="00C921EF">
                <w:rPr>
                  <w:b/>
                  <w:bCs/>
                  <w:color w:val="000000"/>
                  <w:sz w:val="20"/>
                  <w:szCs w:val="20"/>
                </w:rPr>
                <w:t>t</w:t>
              </w:r>
            </w:ins>
          </w:p>
        </w:tc>
        <w:tc>
          <w:tcPr>
            <w:tcW w:w="5865" w:type="dxa"/>
            <w:tcBorders>
              <w:top w:val="single" w:sz="6" w:space="0" w:color="146EB4"/>
              <w:bottom w:val="single" w:sz="6" w:space="0" w:color="146EB4"/>
            </w:tcBorders>
            <w:shd w:val="clear" w:color="auto" w:fill="CBD5E9"/>
            <w:vAlign w:val="center"/>
            <w:hideMark/>
            <w:tcPrChange w:id="365" w:author="Penny Downey" w:date="2019-05-10T14:12:00Z">
              <w:tcPr>
                <w:tcW w:w="16284" w:type="dxa"/>
                <w:tcBorders>
                  <w:top w:val="single" w:sz="6" w:space="0" w:color="146EB4"/>
                  <w:bottom w:val="single" w:sz="6" w:space="0" w:color="146EB4"/>
                </w:tcBorders>
                <w:shd w:val="clear" w:color="auto" w:fill="CBD5E9"/>
                <w:vAlign w:val="center"/>
                <w:hideMark/>
              </w:tcPr>
            </w:tcPrChange>
          </w:tcPr>
          <w:p w14:paraId="566C42AE" w14:textId="77777777" w:rsidR="00114061" w:rsidRDefault="00114061">
            <w:pPr>
              <w:rPr>
                <w:ins w:id="366" w:author="Penny Downey" w:date="2019-05-10T14:54:00Z"/>
                <w:b/>
                <w:bCs/>
                <w:color w:val="000000"/>
                <w:sz w:val="20"/>
                <w:szCs w:val="20"/>
              </w:rPr>
            </w:pPr>
            <w:ins w:id="367" w:author="Penny Downey" w:date="2019-05-10T14:54:00Z">
              <w:r>
                <w:rPr>
                  <w:b/>
                  <w:bCs/>
                  <w:color w:val="000000"/>
                  <w:sz w:val="20"/>
                  <w:szCs w:val="20"/>
                </w:rPr>
                <w:t>Description</w:t>
              </w:r>
            </w:ins>
          </w:p>
        </w:tc>
      </w:tr>
      <w:tr w:rsidR="00114061" w14:paraId="27CEAA2F" w14:textId="77777777" w:rsidTr="4EA700C7">
        <w:trPr>
          <w:ins w:id="368" w:author="Penny Downey" w:date="2019-05-10T14:54:00Z"/>
        </w:trPr>
        <w:tc>
          <w:tcPr>
            <w:tcW w:w="2730" w:type="dxa"/>
            <w:tcBorders>
              <w:bottom w:val="single" w:sz="6" w:space="0" w:color="146EB4"/>
            </w:tcBorders>
            <w:tcMar>
              <w:top w:w="24" w:type="dxa"/>
              <w:left w:w="120" w:type="dxa"/>
              <w:bottom w:w="24" w:type="dxa"/>
              <w:right w:w="120" w:type="dxa"/>
            </w:tcMar>
            <w:vAlign w:val="center"/>
            <w:hideMark/>
            <w:tcPrChange w:id="369" w:author="Penny Downey" w:date="2019-05-10T14:12:00Z">
              <w:tcPr>
                <w:tcW w:w="0" w:type="auto"/>
                <w:tcBorders>
                  <w:bottom w:val="single" w:sz="6" w:space="0" w:color="146EB4"/>
                </w:tcBorders>
                <w:tcMar>
                  <w:top w:w="24" w:type="dxa"/>
                  <w:left w:w="120" w:type="dxa"/>
                  <w:bottom w:w="24" w:type="dxa"/>
                  <w:right w:w="120" w:type="dxa"/>
                </w:tcMar>
                <w:vAlign w:val="center"/>
                <w:hideMark/>
              </w:tcPr>
            </w:tcPrChange>
          </w:tcPr>
          <w:p w14:paraId="47AFD1A6" w14:textId="77777777" w:rsidR="00114061" w:rsidRDefault="00114061">
            <w:pPr>
              <w:rPr>
                <w:ins w:id="370" w:author="Penny Downey" w:date="2019-05-10T14:54:00Z"/>
                <w:color w:val="000000"/>
                <w:sz w:val="20"/>
                <w:szCs w:val="20"/>
              </w:rPr>
            </w:pPr>
            <w:ins w:id="371" w:author="Penny Downey" w:date="2019-05-10T14:54:00Z">
              <w:r>
                <w:rPr>
                  <w:rStyle w:val="label-name"/>
                  <w:b/>
                  <w:bCs/>
                  <w:color w:val="000000"/>
                  <w:sz w:val="20"/>
                  <w:szCs w:val="20"/>
                </w:rPr>
                <w:t xml:space="preserve">SAS </w:t>
              </w:r>
              <w:proofErr w:type="spellStart"/>
              <w:r>
                <w:rPr>
                  <w:rStyle w:val="label-name"/>
                  <w:b/>
                  <w:bCs/>
                  <w:color w:val="000000"/>
                  <w:sz w:val="20"/>
                  <w:szCs w:val="20"/>
                </w:rPr>
                <w:t>Viya</w:t>
              </w:r>
              <w:proofErr w:type="spellEnd"/>
              <w:r>
                <w:rPr>
                  <w:rStyle w:val="label-name"/>
                  <w:b/>
                  <w:bCs/>
                  <w:color w:val="000000"/>
                  <w:sz w:val="20"/>
                  <w:szCs w:val="20"/>
                </w:rPr>
                <w:t xml:space="preserve"> Software Order File</w:t>
              </w:r>
              <w:r>
                <w:rPr>
                  <w:color w:val="000000"/>
                  <w:sz w:val="20"/>
                  <w:szCs w:val="20"/>
                </w:rPr>
                <w:br/>
              </w:r>
              <w:r>
                <w:rPr>
                  <w:color w:val="000000"/>
                  <w:sz w:val="20"/>
                  <w:szCs w:val="20"/>
                </w:rPr>
                <w:t>(</w:t>
              </w:r>
              <w:proofErr w:type="spellStart"/>
              <w:r>
                <w:rPr>
                  <w:color w:val="000000"/>
                  <w:sz w:val="20"/>
                  <w:szCs w:val="20"/>
                </w:rPr>
                <w:t>DeploymentDataLocation</w:t>
              </w:r>
              <w:proofErr w:type="spellEnd"/>
              <w:r>
                <w:rPr>
                  <w:color w:val="000000"/>
                  <w:sz w:val="20"/>
                  <w:szCs w:val="20"/>
                </w:rPr>
                <w:t>)</w:t>
              </w:r>
            </w:ins>
          </w:p>
        </w:tc>
        <w:tc>
          <w:tcPr>
            <w:tcW w:w="1125" w:type="dxa"/>
            <w:tcBorders>
              <w:bottom w:val="single" w:sz="6" w:space="0" w:color="146EB4"/>
            </w:tcBorders>
            <w:tcMar>
              <w:top w:w="24" w:type="dxa"/>
              <w:left w:w="120" w:type="dxa"/>
              <w:bottom w:w="24" w:type="dxa"/>
              <w:right w:w="120" w:type="dxa"/>
            </w:tcMar>
            <w:vAlign w:val="center"/>
            <w:hideMark/>
            <w:tcPrChange w:id="372" w:author="Penny Downey" w:date="2019-05-10T14:12:00Z">
              <w:tcPr>
                <w:tcW w:w="0" w:type="auto"/>
                <w:tcBorders>
                  <w:bottom w:val="single" w:sz="6" w:space="0" w:color="146EB4"/>
                </w:tcBorders>
                <w:tcMar>
                  <w:top w:w="24" w:type="dxa"/>
                  <w:left w:w="120" w:type="dxa"/>
                  <w:bottom w:w="24" w:type="dxa"/>
                  <w:right w:w="120" w:type="dxa"/>
                </w:tcMar>
                <w:vAlign w:val="center"/>
                <w:hideMark/>
              </w:tcPr>
            </w:tcPrChange>
          </w:tcPr>
          <w:p w14:paraId="3F0AB1EF" w14:textId="77777777" w:rsidR="00114061" w:rsidRDefault="00114061">
            <w:pPr>
              <w:rPr>
                <w:ins w:id="373" w:author="Penny Downey" w:date="2019-05-10T14:54:00Z"/>
                <w:color w:val="000000"/>
                <w:sz w:val="20"/>
                <w:szCs w:val="20"/>
              </w:rPr>
            </w:pPr>
            <w:ins w:id="374" w:author="Penny Downey" w:date="2019-05-10T14:54:00Z">
              <w:r>
                <w:rPr>
                  <w:rStyle w:val="red"/>
                  <w:rFonts w:eastAsiaTheme="majorEastAsia"/>
                  <w:i/>
                  <w:iCs/>
                  <w:color w:val="FF0000"/>
                  <w:sz w:val="20"/>
                  <w:szCs w:val="20"/>
                </w:rPr>
                <w:t>Requires input</w:t>
              </w:r>
            </w:ins>
          </w:p>
        </w:tc>
        <w:tc>
          <w:tcPr>
            <w:tcW w:w="5865" w:type="dxa"/>
            <w:tcBorders>
              <w:bottom w:val="single" w:sz="6" w:space="0" w:color="146EB4"/>
            </w:tcBorders>
            <w:tcMar>
              <w:top w:w="24" w:type="dxa"/>
              <w:left w:w="120" w:type="dxa"/>
              <w:bottom w:w="24" w:type="dxa"/>
              <w:right w:w="120" w:type="dxa"/>
            </w:tcMar>
            <w:vAlign w:val="center"/>
            <w:hideMark/>
            <w:tcPrChange w:id="375" w:author="Penny Downey" w:date="2019-05-10T14:12:00Z">
              <w:tcPr>
                <w:tcW w:w="0" w:type="auto"/>
                <w:tcBorders>
                  <w:bottom w:val="single" w:sz="6" w:space="0" w:color="146EB4"/>
                </w:tcBorders>
                <w:tcMar>
                  <w:top w:w="24" w:type="dxa"/>
                  <w:left w:w="120" w:type="dxa"/>
                  <w:bottom w:w="24" w:type="dxa"/>
                  <w:right w:w="120" w:type="dxa"/>
                </w:tcMar>
                <w:vAlign w:val="center"/>
                <w:hideMark/>
              </w:tcPr>
            </w:tcPrChange>
          </w:tcPr>
          <w:p w14:paraId="1858F57E" w14:textId="77777777" w:rsidR="00114061" w:rsidRDefault="00114061">
            <w:pPr>
              <w:rPr>
                <w:ins w:id="376" w:author="Penny Downey" w:date="2019-05-10T14:54:00Z"/>
                <w:color w:val="000000"/>
                <w:sz w:val="20"/>
                <w:szCs w:val="20"/>
              </w:rPr>
            </w:pPr>
            <w:ins w:id="377" w:author="Penny Downey" w:date="2019-05-10T14:54:00Z">
              <w:r>
                <w:rPr>
                  <w:color w:val="000000"/>
                  <w:sz w:val="20"/>
                  <w:szCs w:val="20"/>
                </w:rPr>
                <w:t xml:space="preserve">S3 location of the Software Order Confirmation e-mail attachment. Example: </w:t>
              </w:r>
              <w:proofErr w:type="spellStart"/>
              <w:r>
                <w:rPr>
                  <w:color w:val="000000"/>
                  <w:sz w:val="20"/>
                  <w:szCs w:val="20"/>
                </w:rPr>
                <w:t>mysasbucket</w:t>
              </w:r>
              <w:proofErr w:type="spellEnd"/>
              <w:r>
                <w:rPr>
                  <w:color w:val="000000"/>
                  <w:sz w:val="20"/>
                  <w:szCs w:val="20"/>
                </w:rPr>
                <w:t>/</w:t>
              </w:r>
              <w:proofErr w:type="spellStart"/>
              <w:r>
                <w:rPr>
                  <w:color w:val="000000"/>
                  <w:sz w:val="20"/>
                  <w:szCs w:val="20"/>
                </w:rPr>
                <w:t>viya_deployment_data</w:t>
              </w:r>
              <w:proofErr w:type="spellEnd"/>
              <w:r>
                <w:rPr>
                  <w:color w:val="000000"/>
                  <w:sz w:val="20"/>
                  <w:szCs w:val="20"/>
                </w:rPr>
                <w:t>/SAS_Viya_deployment_data.zip</w:t>
              </w:r>
            </w:ins>
          </w:p>
        </w:tc>
      </w:tr>
    </w:tbl>
    <w:p w14:paraId="3E638486" w14:textId="24CA40EA" w:rsidR="00114061" w:rsidRDefault="00114061" w:rsidP="00114061">
      <w:pPr>
        <w:rPr>
          <w:ins w:id="378" w:author="Penny Downey" w:date="2019-05-10T14:54:00Z"/>
          <w:rStyle w:val="group-name"/>
          <w:rFonts w:eastAsiaTheme="majorEastAsia"/>
          <w:i/>
          <w:iCs/>
          <w:color w:val="000000"/>
          <w:sz w:val="27"/>
          <w:szCs w:val="27"/>
        </w:rPr>
      </w:pPr>
    </w:p>
    <w:p w14:paraId="0ADFCC0B" w14:textId="77777777" w:rsidR="00114061" w:rsidRPr="005F5971" w:rsidRDefault="00114061">
      <w:pPr>
        <w:pStyle w:val="Heading2"/>
        <w:spacing w:after="280"/>
        <w:rPr>
          <w:ins w:id="379" w:author="Penny Downey" w:date="2019-05-10T14:54:00Z"/>
          <w:sz w:val="24"/>
          <w:szCs w:val="24"/>
          <w:rPrChange w:id="380" w:author="Penny Downey" w:date="2019-05-10T15:00:00Z">
            <w:rPr>
              <w:ins w:id="381" w:author="Penny Downey" w:date="2019-05-10T14:54:00Z"/>
              <w:szCs w:val="36"/>
            </w:rPr>
          </w:rPrChange>
        </w:rPr>
        <w:pPrChange w:id="382" w:author="Penny Downey" w:date="2019-05-10T15:21:00Z">
          <w:pPr>
            <w:pStyle w:val="Heading2"/>
          </w:pPr>
        </w:pPrChange>
      </w:pPr>
      <w:ins w:id="383" w:author="Penny Downey" w:date="2019-05-10T14:54:00Z">
        <w:r w:rsidRPr="005F5971">
          <w:rPr>
            <w:rFonts w:ascii="Georgia" w:hAnsi="Georgia"/>
            <w:i/>
            <w:iCs/>
            <w:color w:val="000000"/>
            <w:sz w:val="24"/>
            <w:szCs w:val="24"/>
            <w:rPrChange w:author="Penny Downey" w:date="2019-05-10T15:00:00Z" w:id="384">
              <w:rPr>
                <w:rFonts w:ascii="Georgia" w:hAnsi="Georgia"/>
                <w:i/>
                <w:iCs/>
                <w:color w:val="000000"/>
              </w:rPr>
            </w:rPrChange>
          </w:rPr>
          <w:t>Administration:</w:t>
        </w:r>
      </w:ins>
    </w:p>
    <w:tbl>
      <w:tblPr>
        <w:tblW w:w="9720" w:type="dxa"/>
        <w:tblCellMar>
          <w:left w:w="120" w:type="dxa"/>
          <w:right w:w="120" w:type="dxa"/>
        </w:tblCellMar>
        <w:tblLook w:val="04A0" w:firstRow="1" w:lastRow="0" w:firstColumn="1" w:lastColumn="0" w:noHBand="0" w:noVBand="1"/>
        <w:tblPrChange w:id="385" w:author="Penny Downey" w:date="2019-05-10T14:12:00Z">
          <w:tblPr>
            <w:tblW w:w="9720" w:type="dxa"/>
            <w:tblCellMar>
              <w:left w:w="120" w:type="dxa"/>
              <w:right w:w="120" w:type="dxa"/>
            </w:tblCellMar>
            <w:tblLook w:val="04A0" w:firstRow="1" w:lastRow="0" w:firstColumn="1" w:lastColumn="0" w:noHBand="0" w:noVBand="1"/>
          </w:tblPr>
        </w:tblPrChange>
      </w:tblPr>
      <w:tblGrid>
        <w:gridCol w:w="2475"/>
        <w:gridCol w:w="1111"/>
        <w:gridCol w:w="6134"/>
        <w:tblGridChange w:id="386">
          <w:tblGrid>
            <w:gridCol w:w="2416"/>
            <w:gridCol w:w="1034"/>
            <w:gridCol w:w="6270"/>
          </w:tblGrid>
        </w:tblGridChange>
      </w:tblGrid>
      <w:tr w:rsidR="00114061" w14:paraId="5BE35D94" w14:textId="77777777" w:rsidTr="4EA700C7">
        <w:trPr>
          <w:tblHeader/>
          <w:ins w:id="387" w:author="Penny Downey" w:date="2019-05-10T14:54:00Z"/>
        </w:trPr>
        <w:tc>
          <w:tcPr>
            <w:tcW w:w="2475" w:type="dxa"/>
            <w:tcBorders>
              <w:top w:val="single" w:sz="6" w:space="0" w:color="146EB4"/>
              <w:bottom w:val="single" w:sz="6" w:space="0" w:color="146EB4"/>
            </w:tcBorders>
            <w:shd w:val="clear" w:color="auto" w:fill="CBD5E9"/>
            <w:vAlign w:val="center"/>
            <w:hideMark/>
            <w:tcPrChange w:id="388" w:author="Penny Downey" w:date="2019-05-10T14:12:00Z">
              <w:tcPr>
                <w:tcW w:w="0" w:type="auto"/>
                <w:tcBorders>
                  <w:top w:val="single" w:sz="6" w:space="0" w:color="146EB4"/>
                  <w:bottom w:val="single" w:sz="6" w:space="0" w:color="146EB4"/>
                </w:tcBorders>
                <w:shd w:val="clear" w:color="auto" w:fill="CBD5E9"/>
                <w:hideMark/>
              </w:tcPr>
            </w:tcPrChange>
          </w:tcPr>
          <w:p w14:paraId="46A380C9" w14:textId="77777777" w:rsidR="00114061" w:rsidRDefault="00114061">
            <w:pPr>
              <w:rPr>
                <w:ins w:id="389" w:author="Penny Downey" w:date="2019-05-10T14:54:00Z"/>
                <w:b/>
                <w:bCs/>
                <w:color w:val="000000"/>
                <w:sz w:val="20"/>
                <w:szCs w:val="20"/>
              </w:rPr>
            </w:pPr>
            <w:ins w:id="390" w:author="Penny Downey" w:date="2019-05-10T14:54:00Z">
              <w:r>
                <w:rPr>
                  <w:b/>
                  <w:bCs/>
                  <w:color w:val="000000"/>
                  <w:sz w:val="20"/>
                  <w:szCs w:val="20"/>
                </w:rPr>
                <w:t>Parameter label (name)</w:t>
              </w:r>
            </w:ins>
          </w:p>
        </w:tc>
        <w:tc>
          <w:tcPr>
            <w:tcW w:w="1111" w:type="dxa"/>
            <w:tcBorders>
              <w:top w:val="single" w:sz="6" w:space="0" w:color="146EB4"/>
              <w:bottom w:val="single" w:sz="6" w:space="0" w:color="146EB4"/>
            </w:tcBorders>
            <w:shd w:val="clear" w:color="auto" w:fill="CBD5E9"/>
            <w:vAlign w:val="center"/>
            <w:hideMark/>
            <w:tcPrChange w:id="391" w:author="Penny Downey" w:date="2019-05-10T14:12:00Z">
              <w:tcPr>
                <w:tcW w:w="0" w:type="auto"/>
                <w:tcBorders>
                  <w:top w:val="single" w:sz="6" w:space="0" w:color="146EB4"/>
                  <w:bottom w:val="single" w:sz="6" w:space="0" w:color="146EB4"/>
                </w:tcBorders>
                <w:shd w:val="clear" w:color="auto" w:fill="CBD5E9"/>
                <w:hideMark/>
              </w:tcPr>
            </w:tcPrChange>
          </w:tcPr>
          <w:p w14:paraId="0990811B" w14:textId="77777777" w:rsidR="00114061" w:rsidRDefault="00114061">
            <w:pPr>
              <w:rPr>
                <w:ins w:id="392" w:author="Penny Downey" w:date="2019-05-10T14:54:00Z"/>
                <w:b/>
                <w:bCs/>
                <w:color w:val="000000"/>
                <w:sz w:val="20"/>
                <w:szCs w:val="20"/>
              </w:rPr>
            </w:pPr>
            <w:ins w:id="393" w:author="Penny Downey" w:date="2019-05-10T14:54:00Z">
              <w:r>
                <w:rPr>
                  <w:b/>
                  <w:bCs/>
                  <w:color w:val="000000"/>
                  <w:sz w:val="20"/>
                  <w:szCs w:val="20"/>
                </w:rPr>
                <w:t>Default</w:t>
              </w:r>
            </w:ins>
          </w:p>
        </w:tc>
        <w:tc>
          <w:tcPr>
            <w:tcW w:w="6134" w:type="dxa"/>
            <w:tcBorders>
              <w:top w:val="single" w:sz="6" w:space="0" w:color="146EB4"/>
              <w:bottom w:val="single" w:sz="6" w:space="0" w:color="146EB4"/>
            </w:tcBorders>
            <w:shd w:val="clear" w:color="auto" w:fill="CBD5E9"/>
            <w:vAlign w:val="center"/>
            <w:hideMark/>
            <w:tcPrChange w:id="394" w:author="Penny Downey" w:date="2019-05-10T14:12:00Z">
              <w:tcPr>
                <w:tcW w:w="20232" w:type="dxa"/>
                <w:tcBorders>
                  <w:top w:val="single" w:sz="6" w:space="0" w:color="146EB4"/>
                  <w:bottom w:val="single" w:sz="6" w:space="0" w:color="146EB4"/>
                </w:tcBorders>
                <w:shd w:val="clear" w:color="auto" w:fill="CBD5E9"/>
                <w:hideMark/>
              </w:tcPr>
            </w:tcPrChange>
          </w:tcPr>
          <w:p w14:paraId="07B5935F" w14:textId="77777777" w:rsidR="00114061" w:rsidRDefault="00114061">
            <w:pPr>
              <w:rPr>
                <w:ins w:id="395" w:author="Penny Downey" w:date="2019-05-10T14:54:00Z"/>
                <w:b/>
                <w:bCs/>
                <w:color w:val="000000"/>
                <w:sz w:val="20"/>
                <w:szCs w:val="20"/>
              </w:rPr>
            </w:pPr>
            <w:ins w:id="396" w:author="Penny Downey" w:date="2019-05-10T14:54:00Z">
              <w:r>
                <w:rPr>
                  <w:b/>
                  <w:bCs/>
                  <w:color w:val="000000"/>
                  <w:sz w:val="20"/>
                  <w:szCs w:val="20"/>
                </w:rPr>
                <w:t>Description</w:t>
              </w:r>
            </w:ins>
          </w:p>
        </w:tc>
      </w:tr>
      <w:tr w:rsidR="00114061" w14:paraId="7A5826B8" w14:textId="77777777" w:rsidTr="4EA700C7">
        <w:trPr>
          <w:ins w:id="397" w:author="Penny Downey" w:date="2019-05-10T14:54:00Z"/>
        </w:trPr>
        <w:tc>
          <w:tcPr>
            <w:tcW w:w="2475" w:type="dxa"/>
            <w:tcBorders>
              <w:bottom w:val="single" w:sz="6" w:space="0" w:color="146EB4"/>
            </w:tcBorders>
            <w:tcMar>
              <w:top w:w="24" w:type="dxa"/>
              <w:left w:w="120" w:type="dxa"/>
              <w:bottom w:w="24" w:type="dxa"/>
              <w:right w:w="120" w:type="dxa"/>
            </w:tcMar>
            <w:vAlign w:val="center"/>
            <w:hideMark/>
            <w:tcPrChange w:id="398" w:author="Penny Downey" w:date="2019-05-10T14:12:00Z">
              <w:tcPr>
                <w:tcW w:w="0" w:type="auto"/>
                <w:tcBorders>
                  <w:bottom w:val="single" w:sz="6" w:space="0" w:color="146EB4"/>
                </w:tcBorders>
                <w:tcMar>
                  <w:top w:w="24" w:type="dxa"/>
                  <w:left w:w="120" w:type="dxa"/>
                  <w:bottom w:w="24" w:type="dxa"/>
                  <w:right w:w="120" w:type="dxa"/>
                </w:tcMar>
                <w:hideMark/>
              </w:tcPr>
            </w:tcPrChange>
          </w:tcPr>
          <w:p w14:paraId="3C89EE34" w14:textId="77777777" w:rsidR="00114061" w:rsidRDefault="00114061">
            <w:pPr>
              <w:rPr>
                <w:ins w:id="399" w:author="Penny Downey" w:date="2019-05-10T14:54:00Z"/>
                <w:color w:val="000000"/>
                <w:sz w:val="20"/>
                <w:szCs w:val="20"/>
              </w:rPr>
            </w:pPr>
            <w:ins w:id="400" w:author="Penny Downey" w:date="2019-05-10T14:54:00Z">
              <w:r>
                <w:rPr>
                  <w:rStyle w:val="label-name"/>
                  <w:b/>
                  <w:bCs/>
                  <w:color w:val="000000"/>
                  <w:sz w:val="20"/>
                  <w:szCs w:val="20"/>
                </w:rPr>
                <w:t>Key Name</w:t>
              </w:r>
              <w:r>
                <w:rPr>
                  <w:color w:val="000000"/>
                  <w:sz w:val="20"/>
                  <w:szCs w:val="20"/>
                </w:rPr>
                <w:br/>
              </w:r>
              <w:r>
                <w:rPr>
                  <w:color w:val="000000"/>
                  <w:sz w:val="20"/>
                  <w:szCs w:val="20"/>
                </w:rPr>
                <w:t>(</w:t>
              </w:r>
              <w:proofErr w:type="spellStart"/>
              <w:r>
                <w:rPr>
                  <w:color w:val="000000"/>
                  <w:sz w:val="20"/>
                  <w:szCs w:val="20"/>
                </w:rPr>
                <w:t>KeyPairName</w:t>
              </w:r>
              <w:proofErr w:type="spellEnd"/>
              <w:r>
                <w:rPr>
                  <w:color w:val="000000"/>
                  <w:sz w:val="20"/>
                  <w:szCs w:val="20"/>
                </w:rPr>
                <w:t>)</w:t>
              </w:r>
            </w:ins>
          </w:p>
        </w:tc>
        <w:tc>
          <w:tcPr>
            <w:tcW w:w="1111" w:type="dxa"/>
            <w:tcBorders>
              <w:bottom w:val="single" w:sz="6" w:space="0" w:color="146EB4"/>
            </w:tcBorders>
            <w:tcMar>
              <w:top w:w="24" w:type="dxa"/>
              <w:left w:w="120" w:type="dxa"/>
              <w:bottom w:w="24" w:type="dxa"/>
              <w:right w:w="120" w:type="dxa"/>
            </w:tcMar>
            <w:vAlign w:val="center"/>
            <w:hideMark/>
            <w:tcPrChange w:id="401" w:author="Penny Downey" w:date="2019-05-10T14:12:00Z">
              <w:tcPr>
                <w:tcW w:w="0" w:type="auto"/>
                <w:tcBorders>
                  <w:bottom w:val="single" w:sz="6" w:space="0" w:color="146EB4"/>
                </w:tcBorders>
                <w:tcMar>
                  <w:top w:w="24" w:type="dxa"/>
                  <w:left w:w="120" w:type="dxa"/>
                  <w:bottom w:w="24" w:type="dxa"/>
                  <w:right w:w="120" w:type="dxa"/>
                </w:tcMar>
                <w:hideMark/>
              </w:tcPr>
            </w:tcPrChange>
          </w:tcPr>
          <w:p w14:paraId="128408E6" w14:textId="77777777" w:rsidR="00114061" w:rsidRDefault="00114061">
            <w:pPr>
              <w:rPr>
                <w:ins w:id="402" w:author="Penny Downey" w:date="2019-05-10T14:54:00Z"/>
                <w:color w:val="000000"/>
                <w:sz w:val="20"/>
                <w:szCs w:val="20"/>
              </w:rPr>
            </w:pPr>
            <w:ins w:id="403" w:author="Penny Downey" w:date="2019-05-10T14:54:00Z">
              <w:r>
                <w:rPr>
                  <w:rStyle w:val="red"/>
                  <w:rFonts w:eastAsiaTheme="majorEastAsia"/>
                  <w:i/>
                  <w:iCs/>
                  <w:color w:val="FF0000"/>
                  <w:sz w:val="20"/>
                  <w:szCs w:val="20"/>
                </w:rPr>
                <w:t>Requires input</w:t>
              </w:r>
            </w:ins>
          </w:p>
        </w:tc>
        <w:tc>
          <w:tcPr>
            <w:tcW w:w="6134" w:type="dxa"/>
            <w:tcBorders>
              <w:bottom w:val="single" w:sz="6" w:space="0" w:color="146EB4"/>
            </w:tcBorders>
            <w:tcMar>
              <w:top w:w="24" w:type="dxa"/>
              <w:left w:w="120" w:type="dxa"/>
              <w:bottom w:w="24" w:type="dxa"/>
              <w:right w:w="120" w:type="dxa"/>
            </w:tcMar>
            <w:vAlign w:val="center"/>
            <w:hideMark/>
            <w:tcPrChange w:id="404" w:author="Penny Downey" w:date="2019-05-10T14:12:00Z">
              <w:tcPr>
                <w:tcW w:w="0" w:type="auto"/>
                <w:tcBorders>
                  <w:bottom w:val="single" w:sz="6" w:space="0" w:color="146EB4"/>
                </w:tcBorders>
                <w:tcMar>
                  <w:top w:w="24" w:type="dxa"/>
                  <w:left w:w="120" w:type="dxa"/>
                  <w:bottom w:w="24" w:type="dxa"/>
                  <w:right w:w="120" w:type="dxa"/>
                </w:tcMar>
                <w:hideMark/>
              </w:tcPr>
            </w:tcPrChange>
          </w:tcPr>
          <w:p w14:paraId="6E562862" w14:textId="77777777" w:rsidR="00114061" w:rsidRDefault="00114061">
            <w:pPr>
              <w:rPr>
                <w:ins w:id="405" w:author="Penny Downey" w:date="2019-05-10T14:54:00Z"/>
                <w:color w:val="000000"/>
                <w:sz w:val="20"/>
                <w:szCs w:val="20"/>
              </w:rPr>
            </w:pPr>
            <w:ins w:id="406" w:author="Penny Downey" w:date="2019-05-10T14:54:00Z">
              <w:r>
                <w:rPr>
                  <w:color w:val="000000"/>
                  <w:sz w:val="20"/>
                  <w:szCs w:val="20"/>
                </w:rPr>
                <w:t>Name of an existing EC2 key pair. This will allow you to access the Ansible Controller after it launches.</w:t>
              </w:r>
            </w:ins>
          </w:p>
        </w:tc>
      </w:tr>
      <w:tr w:rsidR="00114061" w14:paraId="3BE0A9FE" w14:textId="77777777" w:rsidTr="4EA700C7">
        <w:trPr>
          <w:ins w:id="407" w:author="Penny Downey" w:date="2019-05-10T14:54:00Z"/>
        </w:trPr>
        <w:tc>
          <w:tcPr>
            <w:tcW w:w="2475" w:type="dxa"/>
            <w:tcBorders>
              <w:bottom w:val="single" w:sz="6" w:space="0" w:color="146EB4"/>
            </w:tcBorders>
            <w:tcMar>
              <w:top w:w="24" w:type="dxa"/>
              <w:left w:w="120" w:type="dxa"/>
              <w:bottom w:w="24" w:type="dxa"/>
              <w:right w:w="120" w:type="dxa"/>
            </w:tcMar>
            <w:vAlign w:val="center"/>
            <w:hideMark/>
            <w:tcPrChange w:id="408" w:author="Penny Downey" w:date="2019-05-10T14:12:00Z">
              <w:tcPr>
                <w:tcW w:w="0" w:type="auto"/>
                <w:tcBorders>
                  <w:bottom w:val="single" w:sz="6" w:space="0" w:color="146EB4"/>
                </w:tcBorders>
                <w:tcMar>
                  <w:top w:w="24" w:type="dxa"/>
                  <w:left w:w="120" w:type="dxa"/>
                  <w:bottom w:w="24" w:type="dxa"/>
                  <w:right w:w="120" w:type="dxa"/>
                </w:tcMar>
                <w:hideMark/>
              </w:tcPr>
            </w:tcPrChange>
          </w:tcPr>
          <w:p w14:paraId="22D24912" w14:textId="77777777" w:rsidR="00114061" w:rsidRDefault="00114061">
            <w:pPr>
              <w:rPr>
                <w:ins w:id="409" w:author="Penny Downey" w:date="2019-05-10T14:54:00Z"/>
                <w:color w:val="000000"/>
                <w:sz w:val="20"/>
                <w:szCs w:val="20"/>
              </w:rPr>
            </w:pPr>
            <w:ins w:id="410" w:author="Penny Downey" w:date="2019-05-10T14:54:00Z">
              <w:r>
                <w:rPr>
                  <w:rStyle w:val="label-name"/>
                  <w:b/>
                  <w:bCs/>
                  <w:color w:val="000000"/>
                  <w:sz w:val="20"/>
                  <w:szCs w:val="20"/>
                </w:rPr>
                <w:t>VPC Availability Zone</w:t>
              </w:r>
              <w:r>
                <w:rPr>
                  <w:color w:val="000000"/>
                  <w:sz w:val="20"/>
                  <w:szCs w:val="20"/>
                </w:rPr>
                <w:br/>
              </w:r>
              <w:r>
                <w:rPr>
                  <w:color w:val="000000"/>
                  <w:sz w:val="20"/>
                  <w:szCs w:val="20"/>
                </w:rPr>
                <w:t>(</w:t>
              </w:r>
              <w:proofErr w:type="spellStart"/>
              <w:r>
                <w:rPr>
                  <w:color w:val="000000"/>
                  <w:sz w:val="20"/>
                  <w:szCs w:val="20"/>
                </w:rPr>
                <w:t>AvailabilityZone</w:t>
              </w:r>
              <w:proofErr w:type="spellEnd"/>
              <w:r>
                <w:rPr>
                  <w:color w:val="000000"/>
                  <w:sz w:val="20"/>
                  <w:szCs w:val="20"/>
                </w:rPr>
                <w:t>)</w:t>
              </w:r>
            </w:ins>
          </w:p>
        </w:tc>
        <w:tc>
          <w:tcPr>
            <w:tcW w:w="1111" w:type="dxa"/>
            <w:tcBorders>
              <w:bottom w:val="single" w:sz="6" w:space="0" w:color="146EB4"/>
            </w:tcBorders>
            <w:tcMar>
              <w:top w:w="24" w:type="dxa"/>
              <w:left w:w="120" w:type="dxa"/>
              <w:bottom w:w="24" w:type="dxa"/>
              <w:right w:w="120" w:type="dxa"/>
            </w:tcMar>
            <w:vAlign w:val="center"/>
            <w:hideMark/>
            <w:tcPrChange w:id="411" w:author="Penny Downey" w:date="2019-05-10T14:12:00Z">
              <w:tcPr>
                <w:tcW w:w="0" w:type="auto"/>
                <w:tcBorders>
                  <w:bottom w:val="single" w:sz="6" w:space="0" w:color="146EB4"/>
                </w:tcBorders>
                <w:tcMar>
                  <w:top w:w="24" w:type="dxa"/>
                  <w:left w:w="120" w:type="dxa"/>
                  <w:bottom w:w="24" w:type="dxa"/>
                  <w:right w:w="120" w:type="dxa"/>
                </w:tcMar>
                <w:hideMark/>
              </w:tcPr>
            </w:tcPrChange>
          </w:tcPr>
          <w:p w14:paraId="784A047D" w14:textId="77777777" w:rsidR="00114061" w:rsidRDefault="00114061">
            <w:pPr>
              <w:rPr>
                <w:ins w:id="412" w:author="Penny Downey" w:date="2019-05-10T14:54:00Z"/>
                <w:color w:val="000000"/>
                <w:sz w:val="20"/>
                <w:szCs w:val="20"/>
              </w:rPr>
            </w:pPr>
            <w:ins w:id="413" w:author="Penny Downey" w:date="2019-05-10T14:54:00Z">
              <w:r>
                <w:rPr>
                  <w:rStyle w:val="red"/>
                  <w:rFonts w:eastAsiaTheme="majorEastAsia"/>
                  <w:i/>
                  <w:iCs/>
                  <w:color w:val="FF0000"/>
                  <w:sz w:val="20"/>
                  <w:szCs w:val="20"/>
                </w:rPr>
                <w:t>Requires input</w:t>
              </w:r>
            </w:ins>
          </w:p>
        </w:tc>
        <w:tc>
          <w:tcPr>
            <w:tcW w:w="6134" w:type="dxa"/>
            <w:tcBorders>
              <w:bottom w:val="single" w:sz="6" w:space="0" w:color="146EB4"/>
            </w:tcBorders>
            <w:tcMar>
              <w:top w:w="24" w:type="dxa"/>
              <w:left w:w="120" w:type="dxa"/>
              <w:bottom w:w="24" w:type="dxa"/>
              <w:right w:w="120" w:type="dxa"/>
            </w:tcMar>
            <w:vAlign w:val="center"/>
            <w:hideMark/>
            <w:tcPrChange w:id="414" w:author="Penny Downey" w:date="2019-05-10T14:12:00Z">
              <w:tcPr>
                <w:tcW w:w="0" w:type="auto"/>
                <w:tcBorders>
                  <w:bottom w:val="single" w:sz="6" w:space="0" w:color="146EB4"/>
                </w:tcBorders>
                <w:tcMar>
                  <w:top w:w="24" w:type="dxa"/>
                  <w:left w:w="120" w:type="dxa"/>
                  <w:bottom w:w="24" w:type="dxa"/>
                  <w:right w:w="120" w:type="dxa"/>
                </w:tcMar>
                <w:hideMark/>
              </w:tcPr>
            </w:tcPrChange>
          </w:tcPr>
          <w:p w14:paraId="4A9B1E27" w14:textId="77777777" w:rsidR="00114061" w:rsidRDefault="00114061">
            <w:pPr>
              <w:rPr>
                <w:ins w:id="415" w:author="Penny Downey" w:date="2019-05-10T14:54:00Z"/>
                <w:color w:val="000000"/>
                <w:sz w:val="20"/>
                <w:szCs w:val="20"/>
              </w:rPr>
            </w:pPr>
            <w:ins w:id="416" w:author="Penny Downey" w:date="2019-05-10T14:54:00Z">
              <w:r>
                <w:rPr>
                  <w:color w:val="000000"/>
                  <w:sz w:val="20"/>
                  <w:szCs w:val="20"/>
                </w:rPr>
                <w:t>The Availability Zone for the public and private subnet.</w:t>
              </w:r>
            </w:ins>
          </w:p>
        </w:tc>
      </w:tr>
      <w:tr w:rsidR="00114061" w14:paraId="47E31EE4" w14:textId="77777777" w:rsidTr="4EA700C7">
        <w:trPr>
          <w:ins w:id="417" w:author="Penny Downey" w:date="2019-05-10T14:54:00Z"/>
        </w:trPr>
        <w:tc>
          <w:tcPr>
            <w:tcW w:w="2475" w:type="dxa"/>
            <w:tcBorders>
              <w:bottom w:val="single" w:sz="6" w:space="0" w:color="146EB4"/>
            </w:tcBorders>
            <w:tcMar>
              <w:top w:w="24" w:type="dxa"/>
              <w:left w:w="120" w:type="dxa"/>
              <w:bottom w:w="24" w:type="dxa"/>
              <w:right w:w="120" w:type="dxa"/>
            </w:tcMar>
            <w:vAlign w:val="center"/>
            <w:hideMark/>
            <w:tcPrChange w:id="418" w:author="Penny Downey" w:date="2019-05-10T14:12:00Z">
              <w:tcPr>
                <w:tcW w:w="0" w:type="auto"/>
                <w:tcBorders>
                  <w:bottom w:val="single" w:sz="6" w:space="0" w:color="146EB4"/>
                </w:tcBorders>
                <w:tcMar>
                  <w:top w:w="24" w:type="dxa"/>
                  <w:left w:w="120" w:type="dxa"/>
                  <w:bottom w:w="24" w:type="dxa"/>
                  <w:right w:w="120" w:type="dxa"/>
                </w:tcMar>
                <w:hideMark/>
              </w:tcPr>
            </w:tcPrChange>
          </w:tcPr>
          <w:p w14:paraId="34E6375C" w14:textId="77777777" w:rsidR="00114061" w:rsidRDefault="00114061">
            <w:pPr>
              <w:rPr>
                <w:ins w:id="419" w:author="Penny Downey" w:date="2019-05-10T14:54:00Z"/>
                <w:color w:val="000000"/>
                <w:sz w:val="20"/>
                <w:szCs w:val="20"/>
              </w:rPr>
            </w:pPr>
            <w:ins w:id="420" w:author="Penny Downey" w:date="2019-05-10T14:54:00Z">
              <w:r>
                <w:rPr>
                  <w:rStyle w:val="label-name"/>
                  <w:b/>
                  <w:bCs/>
                  <w:color w:val="000000"/>
                  <w:sz w:val="20"/>
                  <w:szCs w:val="20"/>
                </w:rPr>
                <w:lastRenderedPageBreak/>
                <w:t>Permitted IP Range for Application Access</w:t>
              </w:r>
              <w:r>
                <w:rPr>
                  <w:color w:val="000000"/>
                  <w:sz w:val="20"/>
                  <w:szCs w:val="20"/>
                </w:rPr>
                <w:br/>
              </w:r>
              <w:r>
                <w:rPr>
                  <w:color w:val="000000"/>
                  <w:sz w:val="20"/>
                  <w:szCs w:val="20"/>
                </w:rPr>
                <w:t>(</w:t>
              </w:r>
              <w:proofErr w:type="spellStart"/>
              <w:r>
                <w:rPr>
                  <w:color w:val="000000"/>
                  <w:sz w:val="20"/>
                  <w:szCs w:val="20"/>
                </w:rPr>
                <w:t>WebIngressLocation</w:t>
              </w:r>
              <w:proofErr w:type="spellEnd"/>
              <w:r>
                <w:rPr>
                  <w:color w:val="000000"/>
                  <w:sz w:val="20"/>
                  <w:szCs w:val="20"/>
                </w:rPr>
                <w:t>)</w:t>
              </w:r>
            </w:ins>
          </w:p>
        </w:tc>
        <w:tc>
          <w:tcPr>
            <w:tcW w:w="1111" w:type="dxa"/>
            <w:tcBorders>
              <w:bottom w:val="single" w:sz="6" w:space="0" w:color="146EB4"/>
            </w:tcBorders>
            <w:tcMar>
              <w:top w:w="24" w:type="dxa"/>
              <w:left w:w="120" w:type="dxa"/>
              <w:bottom w:w="24" w:type="dxa"/>
              <w:right w:w="120" w:type="dxa"/>
            </w:tcMar>
            <w:vAlign w:val="center"/>
            <w:hideMark/>
            <w:tcPrChange w:id="421" w:author="Penny Downey" w:date="2019-05-10T14:12:00Z">
              <w:tcPr>
                <w:tcW w:w="0" w:type="auto"/>
                <w:tcBorders>
                  <w:bottom w:val="single" w:sz="6" w:space="0" w:color="146EB4"/>
                </w:tcBorders>
                <w:tcMar>
                  <w:top w:w="24" w:type="dxa"/>
                  <w:left w:w="120" w:type="dxa"/>
                  <w:bottom w:w="24" w:type="dxa"/>
                  <w:right w:w="120" w:type="dxa"/>
                </w:tcMar>
                <w:hideMark/>
              </w:tcPr>
            </w:tcPrChange>
          </w:tcPr>
          <w:p w14:paraId="7EE6A633" w14:textId="77777777" w:rsidR="00114061" w:rsidRDefault="00114061">
            <w:pPr>
              <w:rPr>
                <w:ins w:id="422" w:author="Penny Downey" w:date="2019-05-10T14:54:00Z"/>
                <w:color w:val="000000"/>
                <w:sz w:val="20"/>
                <w:szCs w:val="20"/>
              </w:rPr>
            </w:pPr>
            <w:ins w:id="423" w:author="Penny Downey" w:date="2019-05-10T14:54:00Z">
              <w:r>
                <w:rPr>
                  <w:rStyle w:val="red"/>
                  <w:rFonts w:eastAsiaTheme="majorEastAsia"/>
                  <w:i/>
                  <w:iCs/>
                  <w:color w:val="FF0000"/>
                  <w:sz w:val="20"/>
                  <w:szCs w:val="20"/>
                </w:rPr>
                <w:t>Requires input</w:t>
              </w:r>
            </w:ins>
          </w:p>
        </w:tc>
        <w:tc>
          <w:tcPr>
            <w:tcW w:w="6134" w:type="dxa"/>
            <w:tcBorders>
              <w:bottom w:val="single" w:sz="6" w:space="0" w:color="146EB4"/>
            </w:tcBorders>
            <w:tcMar>
              <w:top w:w="24" w:type="dxa"/>
              <w:left w:w="120" w:type="dxa"/>
              <w:bottom w:w="24" w:type="dxa"/>
              <w:right w:w="120" w:type="dxa"/>
            </w:tcMar>
            <w:vAlign w:val="center"/>
            <w:hideMark/>
            <w:tcPrChange w:id="424" w:author="Penny Downey" w:date="2019-05-10T14:12:00Z">
              <w:tcPr>
                <w:tcW w:w="0" w:type="auto"/>
                <w:tcBorders>
                  <w:bottom w:val="single" w:sz="6" w:space="0" w:color="146EB4"/>
                </w:tcBorders>
                <w:tcMar>
                  <w:top w:w="24" w:type="dxa"/>
                  <w:left w:w="120" w:type="dxa"/>
                  <w:bottom w:w="24" w:type="dxa"/>
                  <w:right w:w="120" w:type="dxa"/>
                </w:tcMar>
                <w:hideMark/>
              </w:tcPr>
            </w:tcPrChange>
          </w:tcPr>
          <w:p w14:paraId="7182F44D" w14:textId="77777777" w:rsidR="00114061" w:rsidRDefault="00114061">
            <w:pPr>
              <w:rPr>
                <w:ins w:id="425" w:author="Penny Downey" w:date="2019-05-10T14:54:00Z"/>
                <w:color w:val="000000"/>
                <w:sz w:val="20"/>
                <w:szCs w:val="20"/>
              </w:rPr>
            </w:pPr>
            <w:ins w:id="426" w:author="Penny Downey" w:date="2019-05-10T14:54:00Z">
              <w:r>
                <w:rPr>
                  <w:color w:val="000000"/>
                  <w:sz w:val="20"/>
                  <w:szCs w:val="20"/>
                </w:rPr>
                <w:t xml:space="preserve">Allow inbound HTTP traffic to the SAS </w:t>
              </w:r>
              <w:proofErr w:type="spellStart"/>
              <w:r>
                <w:rPr>
                  <w:color w:val="000000"/>
                  <w:sz w:val="20"/>
                  <w:szCs w:val="20"/>
                </w:rPr>
                <w:t>Viya</w:t>
              </w:r>
              <w:proofErr w:type="spellEnd"/>
              <w:r>
                <w:rPr>
                  <w:color w:val="000000"/>
                  <w:sz w:val="20"/>
                  <w:szCs w:val="20"/>
                </w:rPr>
                <w:t xml:space="preserve"> Environment from this CIDR block (IP address range). Must be a valid IP CIDR range of the form </w:t>
              </w:r>
              <w:proofErr w:type="spellStart"/>
              <w:r>
                <w:rPr>
                  <w:color w:val="000000"/>
                  <w:sz w:val="20"/>
                  <w:szCs w:val="20"/>
                </w:rPr>
                <w:t>x.x.x.x</w:t>
              </w:r>
              <w:proofErr w:type="spellEnd"/>
              <w:r>
                <w:rPr>
                  <w:color w:val="000000"/>
                  <w:sz w:val="20"/>
                  <w:szCs w:val="20"/>
                </w:rPr>
                <w:t>/x.</w:t>
              </w:r>
            </w:ins>
          </w:p>
        </w:tc>
      </w:tr>
      <w:tr w:rsidR="00114061" w14:paraId="07A78D2F" w14:textId="77777777" w:rsidTr="4EA700C7">
        <w:trPr>
          <w:ins w:id="427" w:author="Penny Downey" w:date="2019-05-10T14:54:00Z"/>
        </w:trPr>
        <w:tc>
          <w:tcPr>
            <w:tcW w:w="2475" w:type="dxa"/>
            <w:tcBorders>
              <w:bottom w:val="single" w:sz="6" w:space="0" w:color="146EB4"/>
            </w:tcBorders>
            <w:tcMar>
              <w:top w:w="24" w:type="dxa"/>
              <w:left w:w="120" w:type="dxa"/>
              <w:bottom w:w="24" w:type="dxa"/>
              <w:right w:w="120" w:type="dxa"/>
            </w:tcMar>
            <w:vAlign w:val="center"/>
            <w:hideMark/>
            <w:tcPrChange w:id="428" w:author="Penny Downey" w:date="2019-05-10T14:12:00Z">
              <w:tcPr>
                <w:tcW w:w="0" w:type="auto"/>
                <w:tcBorders>
                  <w:bottom w:val="single" w:sz="6" w:space="0" w:color="146EB4"/>
                </w:tcBorders>
                <w:tcMar>
                  <w:top w:w="24" w:type="dxa"/>
                  <w:left w:w="120" w:type="dxa"/>
                  <w:bottom w:w="24" w:type="dxa"/>
                  <w:right w:w="120" w:type="dxa"/>
                </w:tcMar>
                <w:hideMark/>
              </w:tcPr>
            </w:tcPrChange>
          </w:tcPr>
          <w:p w14:paraId="6F24E079" w14:textId="77777777" w:rsidR="00114061" w:rsidRDefault="00114061">
            <w:pPr>
              <w:rPr>
                <w:ins w:id="429" w:author="Penny Downey" w:date="2019-05-10T14:54:00Z"/>
                <w:color w:val="000000"/>
                <w:sz w:val="20"/>
                <w:szCs w:val="20"/>
              </w:rPr>
            </w:pPr>
            <w:ins w:id="430" w:author="Penny Downey" w:date="2019-05-10T14:54:00Z">
              <w:r>
                <w:rPr>
                  <w:rStyle w:val="label-name"/>
                  <w:b/>
                  <w:bCs/>
                  <w:color w:val="000000"/>
                  <w:sz w:val="20"/>
                  <w:szCs w:val="20"/>
                </w:rPr>
                <w:t>Permitted IP Range for Deployment Admin</w:t>
              </w:r>
              <w:r>
                <w:rPr>
                  <w:color w:val="000000"/>
                  <w:sz w:val="20"/>
                  <w:szCs w:val="20"/>
                </w:rPr>
                <w:br/>
              </w:r>
              <w:r>
                <w:rPr>
                  <w:color w:val="000000"/>
                  <w:sz w:val="20"/>
                  <w:szCs w:val="20"/>
                </w:rPr>
                <w:t>(</w:t>
              </w:r>
              <w:proofErr w:type="spellStart"/>
              <w:r>
                <w:rPr>
                  <w:color w:val="000000"/>
                  <w:sz w:val="20"/>
                  <w:szCs w:val="20"/>
                </w:rPr>
                <w:t>AdminIngressLocation</w:t>
              </w:r>
              <w:proofErr w:type="spellEnd"/>
              <w:r>
                <w:rPr>
                  <w:color w:val="000000"/>
                  <w:sz w:val="20"/>
                  <w:szCs w:val="20"/>
                </w:rPr>
                <w:t>)</w:t>
              </w:r>
            </w:ins>
          </w:p>
        </w:tc>
        <w:tc>
          <w:tcPr>
            <w:tcW w:w="1111" w:type="dxa"/>
            <w:tcBorders>
              <w:bottom w:val="single" w:sz="6" w:space="0" w:color="146EB4"/>
            </w:tcBorders>
            <w:tcMar>
              <w:top w:w="24" w:type="dxa"/>
              <w:left w:w="120" w:type="dxa"/>
              <w:bottom w:w="24" w:type="dxa"/>
              <w:right w:w="120" w:type="dxa"/>
            </w:tcMar>
            <w:vAlign w:val="center"/>
            <w:hideMark/>
            <w:tcPrChange w:id="431" w:author="Penny Downey" w:date="2019-05-10T14:12:00Z">
              <w:tcPr>
                <w:tcW w:w="0" w:type="auto"/>
                <w:tcBorders>
                  <w:bottom w:val="single" w:sz="6" w:space="0" w:color="146EB4"/>
                </w:tcBorders>
                <w:tcMar>
                  <w:top w:w="24" w:type="dxa"/>
                  <w:left w:w="120" w:type="dxa"/>
                  <w:bottom w:w="24" w:type="dxa"/>
                  <w:right w:w="120" w:type="dxa"/>
                </w:tcMar>
                <w:hideMark/>
              </w:tcPr>
            </w:tcPrChange>
          </w:tcPr>
          <w:p w14:paraId="74C48561" w14:textId="77777777" w:rsidR="00114061" w:rsidRDefault="00114061">
            <w:pPr>
              <w:rPr>
                <w:ins w:id="432" w:author="Penny Downey" w:date="2019-05-10T14:54:00Z"/>
                <w:color w:val="000000"/>
                <w:sz w:val="20"/>
                <w:szCs w:val="20"/>
              </w:rPr>
            </w:pPr>
            <w:ins w:id="433" w:author="Penny Downey" w:date="2019-05-10T14:54:00Z">
              <w:r>
                <w:rPr>
                  <w:rStyle w:val="red"/>
                  <w:rFonts w:eastAsiaTheme="majorEastAsia"/>
                  <w:i/>
                  <w:iCs/>
                  <w:color w:val="FF0000"/>
                  <w:sz w:val="20"/>
                  <w:szCs w:val="20"/>
                </w:rPr>
                <w:t>Requires input</w:t>
              </w:r>
            </w:ins>
          </w:p>
        </w:tc>
        <w:tc>
          <w:tcPr>
            <w:tcW w:w="6134" w:type="dxa"/>
            <w:tcBorders>
              <w:bottom w:val="single" w:sz="6" w:space="0" w:color="146EB4"/>
            </w:tcBorders>
            <w:tcMar>
              <w:top w:w="24" w:type="dxa"/>
              <w:left w:w="120" w:type="dxa"/>
              <w:bottom w:w="24" w:type="dxa"/>
              <w:right w:w="120" w:type="dxa"/>
            </w:tcMar>
            <w:vAlign w:val="center"/>
            <w:hideMark/>
            <w:tcPrChange w:id="434" w:author="Penny Downey" w:date="2019-05-10T14:12:00Z">
              <w:tcPr>
                <w:tcW w:w="0" w:type="auto"/>
                <w:tcBorders>
                  <w:bottom w:val="single" w:sz="6" w:space="0" w:color="146EB4"/>
                </w:tcBorders>
                <w:tcMar>
                  <w:top w:w="24" w:type="dxa"/>
                  <w:left w:w="120" w:type="dxa"/>
                  <w:bottom w:w="24" w:type="dxa"/>
                  <w:right w:w="120" w:type="dxa"/>
                </w:tcMar>
                <w:hideMark/>
              </w:tcPr>
            </w:tcPrChange>
          </w:tcPr>
          <w:p w14:paraId="323DCB28" w14:textId="77777777" w:rsidR="00114061" w:rsidRDefault="00114061">
            <w:pPr>
              <w:rPr>
                <w:ins w:id="435" w:author="Penny Downey" w:date="2019-05-10T14:54:00Z"/>
                <w:color w:val="000000"/>
                <w:sz w:val="20"/>
                <w:szCs w:val="20"/>
              </w:rPr>
            </w:pPr>
            <w:ins w:id="436" w:author="Penny Downey" w:date="2019-05-10T14:54:00Z">
              <w:r>
                <w:rPr>
                  <w:color w:val="000000"/>
                  <w:sz w:val="20"/>
                  <w:szCs w:val="20"/>
                </w:rPr>
                <w:t xml:space="preserve">Allow inbound SSH traffic to the Ansible Controller from this CIDR block (IP address range). Must be a valid IP CIDR range of the form </w:t>
              </w:r>
              <w:proofErr w:type="spellStart"/>
              <w:r>
                <w:rPr>
                  <w:color w:val="000000"/>
                  <w:sz w:val="20"/>
                  <w:szCs w:val="20"/>
                </w:rPr>
                <w:t>x.x.x.x</w:t>
              </w:r>
              <w:proofErr w:type="spellEnd"/>
              <w:r>
                <w:rPr>
                  <w:color w:val="000000"/>
                  <w:sz w:val="20"/>
                  <w:szCs w:val="20"/>
                </w:rPr>
                <w:t>/x.</w:t>
              </w:r>
            </w:ins>
          </w:p>
        </w:tc>
      </w:tr>
      <w:tr w:rsidR="00114061" w14:paraId="4BFBB213" w14:textId="77777777" w:rsidTr="4EA700C7">
        <w:trPr>
          <w:ins w:id="437" w:author="Penny Downey" w:date="2019-05-10T14:54:00Z"/>
        </w:trPr>
        <w:tc>
          <w:tcPr>
            <w:tcW w:w="2475" w:type="dxa"/>
            <w:tcBorders>
              <w:bottom w:val="single" w:sz="6" w:space="0" w:color="146EB4"/>
            </w:tcBorders>
            <w:tcMar>
              <w:top w:w="24" w:type="dxa"/>
              <w:left w:w="120" w:type="dxa"/>
              <w:bottom w:w="24" w:type="dxa"/>
              <w:right w:w="120" w:type="dxa"/>
            </w:tcMar>
            <w:vAlign w:val="center"/>
            <w:hideMark/>
            <w:tcPrChange w:id="438" w:author="Penny Downey" w:date="2019-05-10T14:12:00Z">
              <w:tcPr>
                <w:tcW w:w="0" w:type="auto"/>
                <w:tcBorders>
                  <w:bottom w:val="single" w:sz="6" w:space="0" w:color="146EB4"/>
                </w:tcBorders>
                <w:tcMar>
                  <w:top w:w="24" w:type="dxa"/>
                  <w:left w:w="120" w:type="dxa"/>
                  <w:bottom w:w="24" w:type="dxa"/>
                  <w:right w:w="120" w:type="dxa"/>
                </w:tcMar>
                <w:hideMark/>
              </w:tcPr>
            </w:tcPrChange>
          </w:tcPr>
          <w:p w14:paraId="41DFFAC6" w14:textId="77777777" w:rsidR="00114061" w:rsidRDefault="00114061">
            <w:pPr>
              <w:rPr>
                <w:ins w:id="439" w:author="Penny Downey" w:date="2019-05-10T14:54:00Z"/>
                <w:color w:val="000000"/>
                <w:sz w:val="20"/>
                <w:szCs w:val="20"/>
              </w:rPr>
            </w:pPr>
            <w:ins w:id="440" w:author="Penny Downey" w:date="2019-05-10T14:54:00Z">
              <w:r>
                <w:rPr>
                  <w:rStyle w:val="label-name"/>
                  <w:b/>
                  <w:bCs/>
                  <w:color w:val="000000"/>
                  <w:sz w:val="20"/>
                  <w:szCs w:val="20"/>
                </w:rPr>
                <w:t>SAS Administrator Password</w:t>
              </w:r>
              <w:r>
                <w:rPr>
                  <w:color w:val="000000"/>
                  <w:sz w:val="20"/>
                  <w:szCs w:val="20"/>
                </w:rPr>
                <w:br/>
              </w:r>
              <w:r>
                <w:rPr>
                  <w:color w:val="000000"/>
                  <w:sz w:val="20"/>
                  <w:szCs w:val="20"/>
                </w:rPr>
                <w:t>(</w:t>
              </w:r>
              <w:proofErr w:type="spellStart"/>
              <w:r>
                <w:rPr>
                  <w:color w:val="000000"/>
                  <w:sz w:val="20"/>
                  <w:szCs w:val="20"/>
                </w:rPr>
                <w:t>SASAdminPass</w:t>
              </w:r>
              <w:proofErr w:type="spellEnd"/>
              <w:r>
                <w:rPr>
                  <w:color w:val="000000"/>
                  <w:sz w:val="20"/>
                  <w:szCs w:val="20"/>
                </w:rPr>
                <w:t>)</w:t>
              </w:r>
            </w:ins>
          </w:p>
        </w:tc>
        <w:tc>
          <w:tcPr>
            <w:tcW w:w="1111" w:type="dxa"/>
            <w:tcBorders>
              <w:bottom w:val="single" w:sz="6" w:space="0" w:color="146EB4"/>
            </w:tcBorders>
            <w:tcMar>
              <w:top w:w="24" w:type="dxa"/>
              <w:left w:w="120" w:type="dxa"/>
              <w:bottom w:w="24" w:type="dxa"/>
              <w:right w:w="120" w:type="dxa"/>
            </w:tcMar>
            <w:vAlign w:val="center"/>
            <w:hideMark/>
            <w:tcPrChange w:id="441" w:author="Penny Downey" w:date="2019-05-10T14:12:00Z">
              <w:tcPr>
                <w:tcW w:w="0" w:type="auto"/>
                <w:tcBorders>
                  <w:bottom w:val="single" w:sz="6" w:space="0" w:color="146EB4"/>
                </w:tcBorders>
                <w:tcMar>
                  <w:top w:w="24" w:type="dxa"/>
                  <w:left w:w="120" w:type="dxa"/>
                  <w:bottom w:w="24" w:type="dxa"/>
                  <w:right w:w="120" w:type="dxa"/>
                </w:tcMar>
                <w:hideMark/>
              </w:tcPr>
            </w:tcPrChange>
          </w:tcPr>
          <w:p w14:paraId="48A44855" w14:textId="77777777" w:rsidR="00114061" w:rsidRDefault="00114061">
            <w:pPr>
              <w:rPr>
                <w:ins w:id="442" w:author="Penny Downey" w:date="2019-05-10T14:54:00Z"/>
                <w:color w:val="000000"/>
                <w:sz w:val="20"/>
                <w:szCs w:val="20"/>
              </w:rPr>
            </w:pPr>
            <w:ins w:id="443" w:author="Penny Downey" w:date="2019-05-10T14:54:00Z">
              <w:r>
                <w:rPr>
                  <w:rStyle w:val="red"/>
                  <w:rFonts w:eastAsiaTheme="majorEastAsia"/>
                  <w:i/>
                  <w:iCs/>
                  <w:color w:val="FF0000"/>
                  <w:sz w:val="20"/>
                  <w:szCs w:val="20"/>
                </w:rPr>
                <w:t>Requires input</w:t>
              </w:r>
            </w:ins>
          </w:p>
        </w:tc>
        <w:tc>
          <w:tcPr>
            <w:tcW w:w="6134" w:type="dxa"/>
            <w:tcBorders>
              <w:bottom w:val="single" w:sz="6" w:space="0" w:color="146EB4"/>
            </w:tcBorders>
            <w:tcMar>
              <w:top w:w="24" w:type="dxa"/>
              <w:left w:w="120" w:type="dxa"/>
              <w:bottom w:w="24" w:type="dxa"/>
              <w:right w:w="120" w:type="dxa"/>
            </w:tcMar>
            <w:vAlign w:val="center"/>
            <w:hideMark/>
            <w:tcPrChange w:id="444" w:author="Penny Downey" w:date="2019-05-10T14:12:00Z">
              <w:tcPr>
                <w:tcW w:w="0" w:type="auto"/>
                <w:tcBorders>
                  <w:bottom w:val="single" w:sz="6" w:space="0" w:color="146EB4"/>
                </w:tcBorders>
                <w:tcMar>
                  <w:top w:w="24" w:type="dxa"/>
                  <w:left w:w="120" w:type="dxa"/>
                  <w:bottom w:w="24" w:type="dxa"/>
                  <w:right w:w="120" w:type="dxa"/>
                </w:tcMar>
                <w:hideMark/>
              </w:tcPr>
            </w:tcPrChange>
          </w:tcPr>
          <w:p w14:paraId="6177CCE1" w14:textId="77777777" w:rsidR="00114061" w:rsidRDefault="00114061">
            <w:pPr>
              <w:rPr>
                <w:ins w:id="445" w:author="Penny Downey" w:date="2019-05-10T14:54:00Z"/>
                <w:color w:val="000000"/>
                <w:sz w:val="20"/>
                <w:szCs w:val="20"/>
              </w:rPr>
            </w:pPr>
            <w:ins w:id="446" w:author="Penny Downey" w:date="2019-05-10T14:54:00Z">
              <w:r>
                <w:rPr>
                  <w:color w:val="000000"/>
                  <w:sz w:val="20"/>
                  <w:szCs w:val="20"/>
                </w:rPr>
                <w:t>Password of the SAS Admin Users (</w:t>
              </w:r>
              <w:proofErr w:type="spellStart"/>
              <w:r>
                <w:rPr>
                  <w:color w:val="000000"/>
                  <w:sz w:val="20"/>
                  <w:szCs w:val="20"/>
                </w:rPr>
                <w:t>sasboot</w:t>
              </w:r>
              <w:proofErr w:type="spellEnd"/>
              <w:r>
                <w:rPr>
                  <w:color w:val="000000"/>
                  <w:sz w:val="20"/>
                  <w:szCs w:val="20"/>
                </w:rPr>
                <w:t xml:space="preserve">, optionally </w:t>
              </w:r>
              <w:proofErr w:type="spellStart"/>
              <w:r>
                <w:rPr>
                  <w:color w:val="000000"/>
                  <w:sz w:val="20"/>
                  <w:szCs w:val="20"/>
                </w:rPr>
                <w:t>sasadmin</w:t>
              </w:r>
              <w:proofErr w:type="spellEnd"/>
              <w:r>
                <w:rPr>
                  <w:color w:val="000000"/>
                  <w:sz w:val="20"/>
                  <w:szCs w:val="20"/>
                </w:rPr>
                <w:t>). Must have at least 6 and no more than 255 characters.</w:t>
              </w:r>
            </w:ins>
          </w:p>
        </w:tc>
      </w:tr>
      <w:tr w:rsidR="00114061" w14:paraId="55D60AAA" w14:textId="77777777" w:rsidTr="4EA700C7">
        <w:trPr>
          <w:ins w:id="447" w:author="Penny Downey" w:date="2019-05-10T14:54:00Z"/>
        </w:trPr>
        <w:tc>
          <w:tcPr>
            <w:tcW w:w="2475" w:type="dxa"/>
            <w:tcBorders>
              <w:bottom w:val="single" w:sz="6" w:space="0" w:color="146EB4"/>
            </w:tcBorders>
            <w:tcMar>
              <w:top w:w="24" w:type="dxa"/>
              <w:left w:w="120" w:type="dxa"/>
              <w:bottom w:w="24" w:type="dxa"/>
              <w:right w:w="120" w:type="dxa"/>
            </w:tcMar>
            <w:vAlign w:val="center"/>
            <w:hideMark/>
            <w:tcPrChange w:id="448" w:author="Penny Downey" w:date="2019-05-10T14:12:00Z">
              <w:tcPr>
                <w:tcW w:w="0" w:type="auto"/>
                <w:tcBorders>
                  <w:bottom w:val="single" w:sz="6" w:space="0" w:color="146EB4"/>
                </w:tcBorders>
                <w:tcMar>
                  <w:top w:w="24" w:type="dxa"/>
                  <w:left w:w="120" w:type="dxa"/>
                  <w:bottom w:w="24" w:type="dxa"/>
                  <w:right w:w="120" w:type="dxa"/>
                </w:tcMar>
                <w:hideMark/>
              </w:tcPr>
            </w:tcPrChange>
          </w:tcPr>
          <w:p w14:paraId="11EB50AE" w14:textId="77777777" w:rsidR="00114061" w:rsidRDefault="00114061">
            <w:pPr>
              <w:rPr>
                <w:ins w:id="449" w:author="Penny Downey" w:date="2019-05-10T14:54:00Z"/>
                <w:color w:val="000000"/>
                <w:sz w:val="20"/>
                <w:szCs w:val="20"/>
              </w:rPr>
            </w:pPr>
            <w:ins w:id="450" w:author="Penny Downey" w:date="2019-05-10T14:54:00Z">
              <w:r>
                <w:rPr>
                  <w:rStyle w:val="label-name"/>
                  <w:b/>
                  <w:bCs/>
                  <w:color w:val="000000"/>
                  <w:sz w:val="20"/>
                  <w:szCs w:val="20"/>
                </w:rPr>
                <w:t>Password for Default User</w:t>
              </w:r>
              <w:r>
                <w:rPr>
                  <w:color w:val="000000"/>
                  <w:sz w:val="20"/>
                  <w:szCs w:val="20"/>
                </w:rPr>
                <w:br/>
              </w:r>
              <w:r>
                <w:rPr>
                  <w:color w:val="000000"/>
                  <w:sz w:val="20"/>
                  <w:szCs w:val="20"/>
                </w:rPr>
                <w:t>(</w:t>
              </w:r>
              <w:proofErr w:type="spellStart"/>
              <w:r>
                <w:rPr>
                  <w:color w:val="000000"/>
                  <w:sz w:val="20"/>
                  <w:szCs w:val="20"/>
                </w:rPr>
                <w:t>SASUserPass</w:t>
              </w:r>
              <w:proofErr w:type="spellEnd"/>
              <w:r>
                <w:rPr>
                  <w:color w:val="000000"/>
                  <w:sz w:val="20"/>
                  <w:szCs w:val="20"/>
                </w:rPr>
                <w:t>)</w:t>
              </w:r>
            </w:ins>
          </w:p>
        </w:tc>
        <w:tc>
          <w:tcPr>
            <w:tcW w:w="1111" w:type="dxa"/>
            <w:tcBorders>
              <w:bottom w:val="single" w:sz="6" w:space="0" w:color="146EB4"/>
            </w:tcBorders>
            <w:tcMar>
              <w:top w:w="24" w:type="dxa"/>
              <w:left w:w="120" w:type="dxa"/>
              <w:bottom w:w="24" w:type="dxa"/>
              <w:right w:w="120" w:type="dxa"/>
            </w:tcMar>
            <w:vAlign w:val="center"/>
            <w:hideMark/>
            <w:tcPrChange w:id="451" w:author="Penny Downey" w:date="2019-05-10T14:12:00Z">
              <w:tcPr>
                <w:tcW w:w="0" w:type="auto"/>
                <w:tcBorders>
                  <w:bottom w:val="single" w:sz="6" w:space="0" w:color="146EB4"/>
                </w:tcBorders>
                <w:tcMar>
                  <w:top w:w="24" w:type="dxa"/>
                  <w:left w:w="120" w:type="dxa"/>
                  <w:bottom w:w="24" w:type="dxa"/>
                  <w:right w:w="120" w:type="dxa"/>
                </w:tcMar>
                <w:hideMark/>
              </w:tcPr>
            </w:tcPrChange>
          </w:tcPr>
          <w:p w14:paraId="0B82EB85" w14:textId="77777777" w:rsidR="00114061" w:rsidRDefault="00114061">
            <w:pPr>
              <w:rPr>
                <w:ins w:id="452" w:author="Penny Downey" w:date="2019-05-10T14:54:00Z"/>
                <w:color w:val="000000"/>
                <w:sz w:val="20"/>
                <w:szCs w:val="20"/>
              </w:rPr>
            </w:pPr>
            <w:ins w:id="453" w:author="Penny Downey" w:date="2019-05-10T14:54:00Z">
              <w:r>
                <w:rPr>
                  <w:rStyle w:val="red"/>
                  <w:rFonts w:eastAsiaTheme="majorEastAsia"/>
                  <w:i/>
                  <w:iCs/>
                  <w:color w:val="FF0000"/>
                  <w:sz w:val="20"/>
                  <w:szCs w:val="20"/>
                </w:rPr>
                <w:t>Requires input</w:t>
              </w:r>
            </w:ins>
          </w:p>
        </w:tc>
        <w:tc>
          <w:tcPr>
            <w:tcW w:w="6134" w:type="dxa"/>
            <w:tcBorders>
              <w:bottom w:val="single" w:sz="6" w:space="0" w:color="146EB4"/>
            </w:tcBorders>
            <w:tcMar>
              <w:top w:w="24" w:type="dxa"/>
              <w:left w:w="120" w:type="dxa"/>
              <w:bottom w:w="24" w:type="dxa"/>
              <w:right w:w="120" w:type="dxa"/>
            </w:tcMar>
            <w:vAlign w:val="center"/>
            <w:hideMark/>
            <w:tcPrChange w:id="454" w:author="Penny Downey" w:date="2019-05-10T14:12:00Z">
              <w:tcPr>
                <w:tcW w:w="0" w:type="auto"/>
                <w:tcBorders>
                  <w:bottom w:val="single" w:sz="6" w:space="0" w:color="146EB4"/>
                </w:tcBorders>
                <w:tcMar>
                  <w:top w:w="24" w:type="dxa"/>
                  <w:left w:w="120" w:type="dxa"/>
                  <w:bottom w:w="24" w:type="dxa"/>
                  <w:right w:w="120" w:type="dxa"/>
                </w:tcMar>
                <w:hideMark/>
              </w:tcPr>
            </w:tcPrChange>
          </w:tcPr>
          <w:p w14:paraId="38920BA8" w14:textId="77777777" w:rsidR="00114061" w:rsidRDefault="00114061">
            <w:pPr>
              <w:rPr>
                <w:ins w:id="455" w:author="Penny Downey" w:date="2019-05-10T14:54:00Z"/>
                <w:color w:val="000000"/>
                <w:sz w:val="20"/>
                <w:szCs w:val="20"/>
              </w:rPr>
            </w:pPr>
            <w:ins w:id="456" w:author="Penny Downey" w:date="2019-05-10T14:54:00Z">
              <w:r>
                <w:rPr>
                  <w:color w:val="000000"/>
                  <w:sz w:val="20"/>
                  <w:szCs w:val="20"/>
                </w:rPr>
                <w:t>Password of the default SAS User (</w:t>
              </w:r>
              <w:proofErr w:type="spellStart"/>
              <w:r>
                <w:rPr>
                  <w:color w:val="000000"/>
                  <w:sz w:val="20"/>
                  <w:szCs w:val="20"/>
                </w:rPr>
                <w:t>sasuser</w:t>
              </w:r>
              <w:proofErr w:type="spellEnd"/>
              <w:r>
                <w:rPr>
                  <w:color w:val="000000"/>
                  <w:sz w:val="20"/>
                  <w:szCs w:val="20"/>
                </w:rPr>
                <w:t>). If left empty, no default users are being created (WARNING: If not set, deployment will require additional setup steps before being usable).</w:t>
              </w:r>
            </w:ins>
          </w:p>
        </w:tc>
      </w:tr>
      <w:tr w:rsidR="00114061" w14:paraId="0C01AA60" w14:textId="77777777" w:rsidTr="4EA700C7">
        <w:trPr>
          <w:ins w:id="457" w:author="Penny Downey" w:date="2019-05-10T14:54:00Z"/>
        </w:trPr>
        <w:tc>
          <w:tcPr>
            <w:tcW w:w="2475" w:type="dxa"/>
            <w:tcBorders>
              <w:bottom w:val="single" w:sz="6" w:space="0" w:color="146EB4"/>
            </w:tcBorders>
            <w:tcMar>
              <w:top w:w="24" w:type="dxa"/>
              <w:left w:w="120" w:type="dxa"/>
              <w:bottom w:w="24" w:type="dxa"/>
              <w:right w:w="120" w:type="dxa"/>
            </w:tcMar>
            <w:vAlign w:val="center"/>
            <w:hideMark/>
            <w:tcPrChange w:id="458" w:author="Penny Downey" w:date="2019-05-10T14:12:00Z">
              <w:tcPr>
                <w:tcW w:w="0" w:type="auto"/>
                <w:tcBorders>
                  <w:bottom w:val="single" w:sz="6" w:space="0" w:color="146EB4"/>
                </w:tcBorders>
                <w:tcMar>
                  <w:top w:w="24" w:type="dxa"/>
                  <w:left w:w="120" w:type="dxa"/>
                  <w:bottom w:w="24" w:type="dxa"/>
                  <w:right w:w="120" w:type="dxa"/>
                </w:tcMar>
                <w:hideMark/>
              </w:tcPr>
            </w:tcPrChange>
          </w:tcPr>
          <w:p w14:paraId="0F640569" w14:textId="77777777" w:rsidR="00114061" w:rsidRDefault="00114061">
            <w:pPr>
              <w:rPr>
                <w:ins w:id="459" w:author="Penny Downey" w:date="2019-05-10T14:54:00Z"/>
                <w:color w:val="000000"/>
                <w:sz w:val="20"/>
                <w:szCs w:val="20"/>
              </w:rPr>
            </w:pPr>
            <w:ins w:id="460" w:author="Penny Downey" w:date="2019-05-10T14:54:00Z">
              <w:r>
                <w:rPr>
                  <w:rStyle w:val="label-name"/>
                  <w:b/>
                  <w:bCs/>
                  <w:color w:val="000000"/>
                  <w:sz w:val="20"/>
                  <w:szCs w:val="20"/>
                </w:rPr>
                <w:t xml:space="preserve">EC2 Instance Size for the </w:t>
              </w:r>
              <w:proofErr w:type="spellStart"/>
              <w:r>
                <w:rPr>
                  <w:rStyle w:val="label-name"/>
                  <w:b/>
                  <w:bCs/>
                  <w:color w:val="000000"/>
                  <w:sz w:val="20"/>
                  <w:szCs w:val="20"/>
                </w:rPr>
                <w:t>Viya</w:t>
              </w:r>
              <w:proofErr w:type="spellEnd"/>
              <w:r>
                <w:rPr>
                  <w:rStyle w:val="label-name"/>
                  <w:b/>
                  <w:bCs/>
                  <w:color w:val="000000"/>
                  <w:sz w:val="20"/>
                  <w:szCs w:val="20"/>
                </w:rPr>
                <w:t xml:space="preserve"> Services VM</w:t>
              </w:r>
              <w:r>
                <w:rPr>
                  <w:color w:val="000000"/>
                  <w:sz w:val="20"/>
                  <w:szCs w:val="20"/>
                </w:rPr>
                <w:br/>
              </w:r>
              <w:r>
                <w:rPr>
                  <w:color w:val="000000"/>
                  <w:sz w:val="20"/>
                  <w:szCs w:val="20"/>
                </w:rPr>
                <w:t>(</w:t>
              </w:r>
              <w:proofErr w:type="spellStart"/>
              <w:r>
                <w:rPr>
                  <w:color w:val="000000"/>
                  <w:sz w:val="20"/>
                  <w:szCs w:val="20"/>
                </w:rPr>
                <w:t>ServicesInstanceSize</w:t>
              </w:r>
              <w:proofErr w:type="spellEnd"/>
              <w:r>
                <w:rPr>
                  <w:color w:val="000000"/>
                  <w:sz w:val="20"/>
                  <w:szCs w:val="20"/>
                </w:rPr>
                <w:t>)</w:t>
              </w:r>
            </w:ins>
          </w:p>
        </w:tc>
        <w:tc>
          <w:tcPr>
            <w:tcW w:w="1111" w:type="dxa"/>
            <w:tcBorders>
              <w:bottom w:val="single" w:sz="6" w:space="0" w:color="146EB4"/>
            </w:tcBorders>
            <w:tcMar>
              <w:top w:w="24" w:type="dxa"/>
              <w:left w:w="120" w:type="dxa"/>
              <w:bottom w:w="24" w:type="dxa"/>
              <w:right w:w="120" w:type="dxa"/>
            </w:tcMar>
            <w:vAlign w:val="center"/>
            <w:hideMark/>
            <w:tcPrChange w:id="461" w:author="Penny Downey" w:date="2019-05-10T14:12:00Z">
              <w:tcPr>
                <w:tcW w:w="0" w:type="auto"/>
                <w:tcBorders>
                  <w:bottom w:val="single" w:sz="6" w:space="0" w:color="146EB4"/>
                </w:tcBorders>
                <w:tcMar>
                  <w:top w:w="24" w:type="dxa"/>
                  <w:left w:w="120" w:type="dxa"/>
                  <w:bottom w:w="24" w:type="dxa"/>
                  <w:right w:w="120" w:type="dxa"/>
                </w:tcMar>
                <w:hideMark/>
              </w:tcPr>
            </w:tcPrChange>
          </w:tcPr>
          <w:p w14:paraId="0B3044F8" w14:textId="77777777" w:rsidR="00114061" w:rsidRDefault="00114061">
            <w:pPr>
              <w:rPr>
                <w:ins w:id="462" w:author="Penny Downey" w:date="2019-05-10T14:54:00Z"/>
                <w:color w:val="000000"/>
                <w:sz w:val="20"/>
                <w:szCs w:val="20"/>
              </w:rPr>
            </w:pPr>
            <w:ins w:id="463" w:author="Penny Downey" w:date="2019-05-10T14:54:00Z">
              <w:r>
                <w:rPr>
                  <w:color w:val="000000"/>
                  <w:sz w:val="20"/>
                  <w:szCs w:val="20"/>
                </w:rPr>
                <w:t>4xlarge</w:t>
              </w:r>
            </w:ins>
          </w:p>
        </w:tc>
        <w:tc>
          <w:tcPr>
            <w:tcW w:w="6134" w:type="dxa"/>
            <w:tcBorders>
              <w:bottom w:val="single" w:sz="6" w:space="0" w:color="146EB4"/>
            </w:tcBorders>
            <w:tcMar>
              <w:top w:w="24" w:type="dxa"/>
              <w:left w:w="120" w:type="dxa"/>
              <w:bottom w:w="24" w:type="dxa"/>
              <w:right w:w="120" w:type="dxa"/>
            </w:tcMar>
            <w:vAlign w:val="center"/>
            <w:hideMark/>
            <w:tcPrChange w:id="464" w:author="Penny Downey" w:date="2019-05-10T14:12:00Z">
              <w:tcPr>
                <w:tcW w:w="0" w:type="auto"/>
                <w:tcBorders>
                  <w:bottom w:val="single" w:sz="6" w:space="0" w:color="146EB4"/>
                </w:tcBorders>
                <w:tcMar>
                  <w:top w:w="24" w:type="dxa"/>
                  <w:left w:w="120" w:type="dxa"/>
                  <w:bottom w:w="24" w:type="dxa"/>
                  <w:right w:w="120" w:type="dxa"/>
                </w:tcMar>
                <w:hideMark/>
              </w:tcPr>
            </w:tcPrChange>
          </w:tcPr>
          <w:p w14:paraId="55D29DEF" w14:textId="77777777" w:rsidR="00114061" w:rsidRDefault="00114061">
            <w:pPr>
              <w:rPr>
                <w:ins w:id="465" w:author="Penny Downey" w:date="2019-05-10T14:54:00Z"/>
                <w:color w:val="000000"/>
                <w:sz w:val="20"/>
                <w:szCs w:val="20"/>
              </w:rPr>
            </w:pPr>
            <w:ins w:id="466" w:author="Penny Downey" w:date="2019-05-10T14:54:00Z">
              <w:r>
                <w:rPr>
                  <w:color w:val="000000"/>
                  <w:sz w:val="20"/>
                  <w:szCs w:val="20"/>
                </w:rPr>
                <w:t xml:space="preserve">Determines the size of the r5 EC2 VM instance used for the </w:t>
              </w:r>
              <w:proofErr w:type="spellStart"/>
              <w:r>
                <w:rPr>
                  <w:color w:val="000000"/>
                  <w:sz w:val="20"/>
                  <w:szCs w:val="20"/>
                </w:rPr>
                <w:t>Viya</w:t>
              </w:r>
              <w:proofErr w:type="spellEnd"/>
              <w:r>
                <w:rPr>
                  <w:color w:val="000000"/>
                  <w:sz w:val="20"/>
                  <w:szCs w:val="20"/>
                </w:rPr>
                <w:t xml:space="preserve"> Services</w:t>
              </w:r>
            </w:ins>
          </w:p>
        </w:tc>
      </w:tr>
      <w:tr w:rsidR="00114061" w14:paraId="215910BC" w14:textId="77777777" w:rsidTr="4EA700C7">
        <w:trPr>
          <w:ins w:id="467" w:author="Penny Downey" w:date="2019-05-10T14:54:00Z"/>
        </w:trPr>
        <w:tc>
          <w:tcPr>
            <w:tcW w:w="2475" w:type="dxa"/>
            <w:tcBorders>
              <w:bottom w:val="single" w:sz="6" w:space="0" w:color="146EB4"/>
            </w:tcBorders>
            <w:tcMar>
              <w:top w:w="24" w:type="dxa"/>
              <w:left w:w="120" w:type="dxa"/>
              <w:bottom w:w="24" w:type="dxa"/>
              <w:right w:w="120" w:type="dxa"/>
            </w:tcMar>
            <w:vAlign w:val="center"/>
            <w:hideMark/>
            <w:tcPrChange w:id="468" w:author="Penny Downey" w:date="2019-05-10T14:12:00Z">
              <w:tcPr>
                <w:tcW w:w="0" w:type="auto"/>
                <w:tcBorders>
                  <w:bottom w:val="single" w:sz="6" w:space="0" w:color="146EB4"/>
                </w:tcBorders>
                <w:tcMar>
                  <w:top w:w="24" w:type="dxa"/>
                  <w:left w:w="120" w:type="dxa"/>
                  <w:bottom w:w="24" w:type="dxa"/>
                  <w:right w:w="120" w:type="dxa"/>
                </w:tcMar>
                <w:hideMark/>
              </w:tcPr>
            </w:tcPrChange>
          </w:tcPr>
          <w:p w14:paraId="36F1E278" w14:textId="77777777" w:rsidR="00114061" w:rsidRDefault="00114061">
            <w:pPr>
              <w:rPr>
                <w:ins w:id="469" w:author="Penny Downey" w:date="2019-05-10T14:54:00Z"/>
                <w:color w:val="000000"/>
                <w:sz w:val="20"/>
                <w:szCs w:val="20"/>
              </w:rPr>
            </w:pPr>
            <w:ins w:id="470" w:author="Penny Downey" w:date="2019-05-10T14:54:00Z">
              <w:r>
                <w:rPr>
                  <w:rStyle w:val="label-name"/>
                  <w:b/>
                  <w:bCs/>
                  <w:color w:val="000000"/>
                  <w:sz w:val="20"/>
                  <w:szCs w:val="20"/>
                </w:rPr>
                <w:t xml:space="preserve">Mirror of SAS </w:t>
              </w:r>
              <w:proofErr w:type="spellStart"/>
              <w:r>
                <w:rPr>
                  <w:rStyle w:val="label-name"/>
                  <w:b/>
                  <w:bCs/>
                  <w:color w:val="000000"/>
                  <w:sz w:val="20"/>
                  <w:szCs w:val="20"/>
                </w:rPr>
                <w:t>Viya</w:t>
              </w:r>
              <w:proofErr w:type="spellEnd"/>
              <w:r>
                <w:rPr>
                  <w:rStyle w:val="label-name"/>
                  <w:b/>
                  <w:bCs/>
                  <w:color w:val="000000"/>
                  <w:sz w:val="20"/>
                  <w:szCs w:val="20"/>
                </w:rPr>
                <w:t xml:space="preserve"> Deployment Data</w:t>
              </w:r>
              <w:r>
                <w:rPr>
                  <w:color w:val="000000"/>
                  <w:sz w:val="20"/>
                  <w:szCs w:val="20"/>
                </w:rPr>
                <w:br/>
              </w:r>
              <w:r>
                <w:rPr>
                  <w:color w:val="000000"/>
                  <w:sz w:val="20"/>
                  <w:szCs w:val="20"/>
                </w:rPr>
                <w:t>(</w:t>
              </w:r>
              <w:proofErr w:type="spellStart"/>
              <w:r>
                <w:rPr>
                  <w:color w:val="000000"/>
                  <w:sz w:val="20"/>
                  <w:szCs w:val="20"/>
                </w:rPr>
                <w:t>DeploymentMirror</w:t>
              </w:r>
              <w:proofErr w:type="spellEnd"/>
              <w:r>
                <w:rPr>
                  <w:color w:val="000000"/>
                  <w:sz w:val="20"/>
                  <w:szCs w:val="20"/>
                </w:rPr>
                <w:t>)</w:t>
              </w:r>
            </w:ins>
          </w:p>
        </w:tc>
        <w:tc>
          <w:tcPr>
            <w:tcW w:w="1111" w:type="dxa"/>
            <w:tcBorders>
              <w:bottom w:val="single" w:sz="6" w:space="0" w:color="146EB4"/>
            </w:tcBorders>
            <w:tcMar>
              <w:top w:w="24" w:type="dxa"/>
              <w:left w:w="120" w:type="dxa"/>
              <w:bottom w:w="24" w:type="dxa"/>
              <w:right w:w="120" w:type="dxa"/>
            </w:tcMar>
            <w:vAlign w:val="center"/>
            <w:hideMark/>
            <w:tcPrChange w:id="471" w:author="Penny Downey" w:date="2019-05-10T14:12:00Z">
              <w:tcPr>
                <w:tcW w:w="0" w:type="auto"/>
                <w:tcBorders>
                  <w:bottom w:val="single" w:sz="6" w:space="0" w:color="146EB4"/>
                </w:tcBorders>
                <w:tcMar>
                  <w:top w:w="24" w:type="dxa"/>
                  <w:left w:w="120" w:type="dxa"/>
                  <w:bottom w:w="24" w:type="dxa"/>
                  <w:right w:w="120" w:type="dxa"/>
                </w:tcMar>
                <w:hideMark/>
              </w:tcPr>
            </w:tcPrChange>
          </w:tcPr>
          <w:p w14:paraId="7889D4E8" w14:textId="77777777" w:rsidR="00114061" w:rsidRDefault="00114061">
            <w:pPr>
              <w:rPr>
                <w:ins w:id="472" w:author="Penny Downey" w:date="2019-05-10T14:54:00Z"/>
                <w:color w:val="000000"/>
                <w:sz w:val="20"/>
                <w:szCs w:val="20"/>
              </w:rPr>
            </w:pPr>
            <w:ins w:id="473" w:author="Penny Downey" w:date="2019-05-10T14:54:00Z">
              <w:r>
                <w:rPr>
                  <w:color w:val="000000"/>
                  <w:sz w:val="20"/>
                  <w:szCs w:val="20"/>
                </w:rPr>
                <w:t>—</w:t>
              </w:r>
            </w:ins>
          </w:p>
        </w:tc>
        <w:tc>
          <w:tcPr>
            <w:tcW w:w="6134" w:type="dxa"/>
            <w:tcBorders>
              <w:bottom w:val="single" w:sz="6" w:space="0" w:color="146EB4"/>
            </w:tcBorders>
            <w:tcMar>
              <w:top w:w="24" w:type="dxa"/>
              <w:left w:w="120" w:type="dxa"/>
              <w:bottom w:w="24" w:type="dxa"/>
              <w:right w:w="120" w:type="dxa"/>
            </w:tcMar>
            <w:vAlign w:val="center"/>
            <w:hideMark/>
            <w:tcPrChange w:id="474" w:author="Penny Downey" w:date="2019-05-10T14:12:00Z">
              <w:tcPr>
                <w:tcW w:w="0" w:type="auto"/>
                <w:tcBorders>
                  <w:bottom w:val="single" w:sz="6" w:space="0" w:color="146EB4"/>
                </w:tcBorders>
                <w:tcMar>
                  <w:top w:w="24" w:type="dxa"/>
                  <w:left w:w="120" w:type="dxa"/>
                  <w:bottom w:w="24" w:type="dxa"/>
                  <w:right w:w="120" w:type="dxa"/>
                </w:tcMar>
                <w:hideMark/>
              </w:tcPr>
            </w:tcPrChange>
          </w:tcPr>
          <w:p w14:paraId="5AB9B4C7" w14:textId="77777777" w:rsidR="00114061" w:rsidRDefault="00114061">
            <w:pPr>
              <w:rPr>
                <w:ins w:id="475" w:author="Penny Downey" w:date="2019-05-10T14:54:00Z"/>
                <w:color w:val="000000"/>
                <w:sz w:val="20"/>
                <w:szCs w:val="20"/>
              </w:rPr>
            </w:pPr>
            <w:ins w:id="476" w:author="Penny Downey" w:date="2019-05-10T14:54:00Z">
              <w:r>
                <w:rPr>
                  <w:color w:val="000000"/>
                  <w:sz w:val="20"/>
                  <w:szCs w:val="20"/>
                </w:rPr>
                <w:t xml:space="preserve">(Optional) Location of SAS </w:t>
              </w:r>
              <w:proofErr w:type="spellStart"/>
              <w:r>
                <w:rPr>
                  <w:color w:val="000000"/>
                  <w:sz w:val="20"/>
                  <w:szCs w:val="20"/>
                </w:rPr>
                <w:t>Viya</w:t>
              </w:r>
              <w:proofErr w:type="spellEnd"/>
              <w:r>
                <w:rPr>
                  <w:color w:val="000000"/>
                  <w:sz w:val="20"/>
                  <w:szCs w:val="20"/>
                </w:rPr>
                <w:t xml:space="preserve"> Deployment Repository Mirror</w:t>
              </w:r>
            </w:ins>
          </w:p>
        </w:tc>
      </w:tr>
      <w:tr w:rsidR="00114061" w14:paraId="29D1C35B" w14:textId="77777777" w:rsidTr="4EA700C7">
        <w:trPr>
          <w:ins w:id="477" w:author="Penny Downey" w:date="2019-05-10T14:54:00Z"/>
        </w:trPr>
        <w:tc>
          <w:tcPr>
            <w:tcW w:w="2475" w:type="dxa"/>
            <w:tcBorders>
              <w:bottom w:val="single" w:sz="6" w:space="0" w:color="146EB4"/>
            </w:tcBorders>
            <w:tcMar>
              <w:top w:w="24" w:type="dxa"/>
              <w:left w:w="120" w:type="dxa"/>
              <w:bottom w:w="24" w:type="dxa"/>
              <w:right w:w="120" w:type="dxa"/>
            </w:tcMar>
            <w:vAlign w:val="center"/>
            <w:hideMark/>
            <w:tcPrChange w:id="478" w:author="Penny Downey" w:date="2019-05-10T14:12:00Z">
              <w:tcPr>
                <w:tcW w:w="0" w:type="auto"/>
                <w:tcBorders>
                  <w:bottom w:val="single" w:sz="6" w:space="0" w:color="146EB4"/>
                </w:tcBorders>
                <w:tcMar>
                  <w:top w:w="24" w:type="dxa"/>
                  <w:left w:w="120" w:type="dxa"/>
                  <w:bottom w:w="24" w:type="dxa"/>
                  <w:right w:w="120" w:type="dxa"/>
                </w:tcMar>
                <w:hideMark/>
              </w:tcPr>
            </w:tcPrChange>
          </w:tcPr>
          <w:p w14:paraId="70E3B8FC" w14:textId="77777777" w:rsidR="00114061" w:rsidRDefault="00114061">
            <w:pPr>
              <w:rPr>
                <w:ins w:id="479" w:author="Penny Downey" w:date="2019-05-10T14:54:00Z"/>
                <w:color w:val="000000"/>
                <w:sz w:val="20"/>
                <w:szCs w:val="20"/>
              </w:rPr>
            </w:pPr>
            <w:ins w:id="480" w:author="Penny Downey" w:date="2019-05-10T14:54:00Z">
              <w:r>
                <w:rPr>
                  <w:rStyle w:val="label-name"/>
                  <w:b/>
                  <w:bCs/>
                  <w:color w:val="000000"/>
                  <w:sz w:val="20"/>
                  <w:szCs w:val="20"/>
                </w:rPr>
                <w:t>Operator Email</w:t>
              </w:r>
              <w:r>
                <w:rPr>
                  <w:color w:val="000000"/>
                  <w:sz w:val="20"/>
                  <w:szCs w:val="20"/>
                </w:rPr>
                <w:br/>
              </w:r>
              <w:r>
                <w:rPr>
                  <w:color w:val="000000"/>
                  <w:sz w:val="20"/>
                  <w:szCs w:val="20"/>
                </w:rPr>
                <w:t>(</w:t>
              </w:r>
              <w:proofErr w:type="spellStart"/>
              <w:r>
                <w:rPr>
                  <w:color w:val="000000"/>
                  <w:sz w:val="20"/>
                  <w:szCs w:val="20"/>
                </w:rPr>
                <w:t>OperatorEmail</w:t>
              </w:r>
              <w:proofErr w:type="spellEnd"/>
              <w:r>
                <w:rPr>
                  <w:color w:val="000000"/>
                  <w:sz w:val="20"/>
                  <w:szCs w:val="20"/>
                </w:rPr>
                <w:t>)</w:t>
              </w:r>
            </w:ins>
          </w:p>
        </w:tc>
        <w:tc>
          <w:tcPr>
            <w:tcW w:w="1111" w:type="dxa"/>
            <w:tcBorders>
              <w:bottom w:val="single" w:sz="6" w:space="0" w:color="146EB4"/>
            </w:tcBorders>
            <w:tcMar>
              <w:top w:w="24" w:type="dxa"/>
              <w:left w:w="120" w:type="dxa"/>
              <w:bottom w:w="24" w:type="dxa"/>
              <w:right w:w="120" w:type="dxa"/>
            </w:tcMar>
            <w:vAlign w:val="center"/>
            <w:hideMark/>
            <w:tcPrChange w:id="481" w:author="Penny Downey" w:date="2019-05-10T14:12:00Z">
              <w:tcPr>
                <w:tcW w:w="0" w:type="auto"/>
                <w:tcBorders>
                  <w:bottom w:val="single" w:sz="6" w:space="0" w:color="146EB4"/>
                </w:tcBorders>
                <w:tcMar>
                  <w:top w:w="24" w:type="dxa"/>
                  <w:left w:w="120" w:type="dxa"/>
                  <w:bottom w:w="24" w:type="dxa"/>
                  <w:right w:w="120" w:type="dxa"/>
                </w:tcMar>
                <w:hideMark/>
              </w:tcPr>
            </w:tcPrChange>
          </w:tcPr>
          <w:p w14:paraId="6B3CA0B1" w14:textId="77777777" w:rsidR="00114061" w:rsidRDefault="00114061">
            <w:pPr>
              <w:rPr>
                <w:ins w:id="482" w:author="Penny Downey" w:date="2019-05-10T14:54:00Z"/>
                <w:color w:val="000000"/>
                <w:sz w:val="20"/>
                <w:szCs w:val="20"/>
              </w:rPr>
            </w:pPr>
            <w:ins w:id="483" w:author="Penny Downey" w:date="2019-05-10T14:54:00Z">
              <w:r>
                <w:rPr>
                  <w:color w:val="000000"/>
                  <w:sz w:val="20"/>
                  <w:szCs w:val="20"/>
                </w:rPr>
                <w:t>—</w:t>
              </w:r>
            </w:ins>
          </w:p>
        </w:tc>
        <w:tc>
          <w:tcPr>
            <w:tcW w:w="6134" w:type="dxa"/>
            <w:tcBorders>
              <w:bottom w:val="single" w:sz="6" w:space="0" w:color="146EB4"/>
            </w:tcBorders>
            <w:tcMar>
              <w:top w:w="24" w:type="dxa"/>
              <w:left w:w="120" w:type="dxa"/>
              <w:bottom w:w="24" w:type="dxa"/>
              <w:right w:w="120" w:type="dxa"/>
            </w:tcMar>
            <w:vAlign w:val="center"/>
            <w:hideMark/>
            <w:tcPrChange w:id="484" w:author="Penny Downey" w:date="2019-05-10T14:12:00Z">
              <w:tcPr>
                <w:tcW w:w="0" w:type="auto"/>
                <w:tcBorders>
                  <w:bottom w:val="single" w:sz="6" w:space="0" w:color="146EB4"/>
                </w:tcBorders>
                <w:tcMar>
                  <w:top w:w="24" w:type="dxa"/>
                  <w:left w:w="120" w:type="dxa"/>
                  <w:bottom w:w="24" w:type="dxa"/>
                  <w:right w:w="120" w:type="dxa"/>
                </w:tcMar>
                <w:hideMark/>
              </w:tcPr>
            </w:tcPrChange>
          </w:tcPr>
          <w:p w14:paraId="0FED9DF7" w14:textId="77777777" w:rsidR="00114061" w:rsidRDefault="00114061">
            <w:pPr>
              <w:rPr>
                <w:ins w:id="485" w:author="Penny Downey" w:date="2019-05-10T14:54:00Z"/>
                <w:color w:val="000000"/>
                <w:sz w:val="20"/>
                <w:szCs w:val="20"/>
              </w:rPr>
            </w:pPr>
            <w:ins w:id="486" w:author="Penny Downey" w:date="2019-05-10T14:54:00Z">
              <w:r>
                <w:rPr>
                  <w:color w:val="000000"/>
                  <w:sz w:val="20"/>
                  <w:szCs w:val="20"/>
                </w:rPr>
                <w:t>(Optional) Email address to send a notification about deployment success or failure.</w:t>
              </w:r>
            </w:ins>
          </w:p>
        </w:tc>
      </w:tr>
    </w:tbl>
    <w:p w14:paraId="6F403D7E" w14:textId="77777777" w:rsidR="00114061" w:rsidRDefault="00114061" w:rsidP="00114061">
      <w:pPr>
        <w:rPr>
          <w:ins w:id="487" w:author="Penny Downey" w:date="2019-05-10T14:54:00Z"/>
          <w:rStyle w:val="group-name"/>
          <w:rFonts w:eastAsiaTheme="majorEastAsia"/>
          <w:i/>
          <w:iCs/>
          <w:color w:val="000000"/>
          <w:sz w:val="27"/>
          <w:szCs w:val="27"/>
        </w:rPr>
      </w:pPr>
      <w:ins w:id="488" w:author="Penny Downey" w:date="2019-05-10T14:54:00Z">
        <w:r>
          <w:rPr>
            <w:color w:val="000000"/>
            <w:sz w:val="27"/>
            <w:szCs w:val="27"/>
          </w:rPr>
          <w:br/>
        </w:r>
      </w:ins>
    </w:p>
    <w:p w14:paraId="0E83F6E6" w14:textId="77777777" w:rsidR="00114061" w:rsidRPr="005F5971" w:rsidRDefault="00114061">
      <w:pPr>
        <w:pStyle w:val="Heading2"/>
        <w:spacing w:after="280"/>
        <w:rPr>
          <w:ins w:id="489" w:author="Penny Downey" w:date="2019-05-10T14:54:00Z"/>
          <w:sz w:val="24"/>
          <w:szCs w:val="24"/>
          <w:rPrChange w:id="490" w:author="Penny Downey" w:date="2019-05-10T15:00:00Z">
            <w:rPr>
              <w:ins w:id="491" w:author="Penny Downey" w:date="2019-05-10T14:54:00Z"/>
              <w:szCs w:val="36"/>
            </w:rPr>
          </w:rPrChange>
        </w:rPr>
        <w:pPrChange w:id="492" w:author="Penny Downey" w:date="2019-05-10T15:21:00Z">
          <w:pPr>
            <w:pStyle w:val="Heading2"/>
          </w:pPr>
        </w:pPrChange>
      </w:pPr>
      <w:ins w:id="493" w:author="Penny Downey" w:date="2019-05-10T14:54:00Z">
        <w:r w:rsidRPr="005F5971">
          <w:rPr>
            <w:rFonts w:ascii="Georgia" w:hAnsi="Georgia"/>
            <w:i/>
            <w:iCs/>
            <w:color w:val="000000"/>
            <w:sz w:val="24"/>
            <w:szCs w:val="24"/>
            <w:rPrChange w:author="Penny Downey" w:date="2019-05-10T15:00:00Z" w:id="494">
              <w:rPr>
                <w:rFonts w:ascii="Georgia" w:hAnsi="Georgia"/>
                <w:i/>
                <w:iCs/>
                <w:color w:val="000000"/>
              </w:rPr>
            </w:rPrChange>
          </w:rPr>
          <w:lastRenderedPageBreak/>
          <w:t>Server DNS configuration (only required for custom DNS name and SSL):</w:t>
        </w:r>
      </w:ins>
    </w:p>
    <w:tbl>
      <w:tblPr>
        <w:tblW w:w="9720" w:type="dxa"/>
        <w:tblCellMar>
          <w:left w:w="120" w:type="dxa"/>
          <w:right w:w="120" w:type="dxa"/>
        </w:tblCellMar>
        <w:tblLook w:val="04A0" w:firstRow="1" w:lastRow="0" w:firstColumn="1" w:lastColumn="0" w:noHBand="0" w:noVBand="1"/>
        <w:tblPrChange w:id="495" w:author="Penny Downey" w:date="2019-05-10T14:11:00Z">
          <w:tblPr>
            <w:tblW w:w="9720" w:type="dxa"/>
            <w:tblCellMar>
              <w:left w:w="120" w:type="dxa"/>
              <w:right w:w="120" w:type="dxa"/>
            </w:tblCellMar>
            <w:tblLook w:val="04A0" w:firstRow="1" w:lastRow="0" w:firstColumn="1" w:lastColumn="0" w:noHBand="0" w:noVBand="1"/>
          </w:tblPr>
        </w:tblPrChange>
      </w:tblPr>
      <w:tblGrid>
        <w:gridCol w:w="2205"/>
        <w:gridCol w:w="1110"/>
        <w:gridCol w:w="6405"/>
        <w:tblGridChange w:id="496">
          <w:tblGrid>
            <w:gridCol w:w="2140"/>
            <w:gridCol w:w="1003"/>
            <w:gridCol w:w="6577"/>
          </w:tblGrid>
        </w:tblGridChange>
      </w:tblGrid>
      <w:tr w:rsidR="00114061" w14:paraId="79BC73D9" w14:textId="77777777" w:rsidTr="0B2C3EF4">
        <w:trPr>
          <w:tblHeader/>
          <w:ins w:id="497" w:author="Penny Downey" w:date="2019-05-10T14:54:00Z"/>
        </w:trPr>
        <w:tc>
          <w:tcPr>
            <w:tcW w:w="2205" w:type="dxa"/>
            <w:tcBorders>
              <w:top w:val="single" w:sz="6" w:space="0" w:color="146EB4"/>
              <w:bottom w:val="single" w:sz="6" w:space="0" w:color="146EB4"/>
            </w:tcBorders>
            <w:shd w:val="clear" w:color="auto" w:fill="CBD5E9"/>
            <w:vAlign w:val="center"/>
            <w:hideMark/>
            <w:tcPrChange w:id="498" w:author="Penny Downey" w:date="2019-05-10T14:11:00Z">
              <w:tcPr>
                <w:tcW w:w="0" w:type="auto"/>
                <w:tcBorders>
                  <w:top w:val="single" w:sz="6" w:space="0" w:color="146EB4"/>
                  <w:bottom w:val="single" w:sz="6" w:space="0" w:color="146EB4"/>
                </w:tcBorders>
                <w:shd w:val="clear" w:color="auto" w:fill="CBD5E9"/>
                <w:hideMark/>
              </w:tcPr>
            </w:tcPrChange>
          </w:tcPr>
          <w:p w14:paraId="77A38D39" w14:textId="77777777" w:rsidR="00114061" w:rsidRDefault="00114061">
            <w:pPr>
              <w:rPr>
                <w:ins w:id="499" w:author="Penny Downey" w:date="2019-05-10T14:54:00Z"/>
                <w:b/>
                <w:bCs/>
                <w:color w:val="000000"/>
                <w:sz w:val="20"/>
                <w:szCs w:val="20"/>
              </w:rPr>
            </w:pPr>
            <w:ins w:id="500" w:author="Penny Downey" w:date="2019-05-10T14:54:00Z">
              <w:r>
                <w:rPr>
                  <w:b/>
                  <w:bCs/>
                  <w:color w:val="000000"/>
                  <w:sz w:val="20"/>
                  <w:szCs w:val="20"/>
                </w:rPr>
                <w:t>Parameter label (name)</w:t>
              </w:r>
            </w:ins>
          </w:p>
        </w:tc>
        <w:tc>
          <w:tcPr>
            <w:tcW w:w="1110" w:type="dxa"/>
            <w:tcBorders>
              <w:top w:val="single" w:sz="6" w:space="0" w:color="146EB4"/>
              <w:bottom w:val="single" w:sz="6" w:space="0" w:color="146EB4"/>
            </w:tcBorders>
            <w:shd w:val="clear" w:color="auto" w:fill="CBD5E9"/>
            <w:vAlign w:val="center"/>
            <w:hideMark/>
            <w:tcPrChange w:id="501" w:author="Penny Downey" w:date="2019-05-10T14:11:00Z">
              <w:tcPr>
                <w:tcW w:w="0" w:type="auto"/>
                <w:tcBorders>
                  <w:top w:val="single" w:sz="6" w:space="0" w:color="146EB4"/>
                  <w:bottom w:val="single" w:sz="6" w:space="0" w:color="146EB4"/>
                </w:tcBorders>
                <w:shd w:val="clear" w:color="auto" w:fill="CBD5E9"/>
                <w:hideMark/>
              </w:tcPr>
            </w:tcPrChange>
          </w:tcPr>
          <w:p w14:paraId="586DC256" w14:textId="77777777" w:rsidR="00114061" w:rsidRDefault="00114061">
            <w:pPr>
              <w:rPr>
                <w:ins w:id="502" w:author="Penny Downey" w:date="2019-05-10T14:54:00Z"/>
                <w:b/>
                <w:bCs/>
                <w:color w:val="000000"/>
                <w:sz w:val="20"/>
                <w:szCs w:val="20"/>
              </w:rPr>
            </w:pPr>
            <w:ins w:id="503" w:author="Penny Downey" w:date="2019-05-10T14:54:00Z">
              <w:r>
                <w:rPr>
                  <w:b/>
                  <w:bCs/>
                  <w:color w:val="000000"/>
                  <w:sz w:val="20"/>
                  <w:szCs w:val="20"/>
                </w:rPr>
                <w:t>Default</w:t>
              </w:r>
            </w:ins>
          </w:p>
        </w:tc>
        <w:tc>
          <w:tcPr>
            <w:tcW w:w="6405" w:type="dxa"/>
            <w:tcBorders>
              <w:top w:val="single" w:sz="6" w:space="0" w:color="146EB4"/>
              <w:bottom w:val="single" w:sz="6" w:space="0" w:color="146EB4"/>
            </w:tcBorders>
            <w:shd w:val="clear" w:color="auto" w:fill="CBD5E9"/>
            <w:vAlign w:val="center"/>
            <w:hideMark/>
            <w:tcPrChange w:id="504" w:author="Penny Downey" w:date="2019-05-10T14:11:00Z">
              <w:tcPr>
                <w:tcW w:w="21600" w:type="dxa"/>
                <w:tcBorders>
                  <w:top w:val="single" w:sz="6" w:space="0" w:color="146EB4"/>
                  <w:bottom w:val="single" w:sz="6" w:space="0" w:color="146EB4"/>
                </w:tcBorders>
                <w:shd w:val="clear" w:color="auto" w:fill="CBD5E9"/>
                <w:hideMark/>
              </w:tcPr>
            </w:tcPrChange>
          </w:tcPr>
          <w:p w14:paraId="05C53630" w14:textId="77777777" w:rsidR="00114061" w:rsidRDefault="00114061">
            <w:pPr>
              <w:rPr>
                <w:ins w:id="505" w:author="Penny Downey" w:date="2019-05-10T14:54:00Z"/>
                <w:b/>
                <w:bCs/>
                <w:color w:val="000000"/>
                <w:sz w:val="20"/>
                <w:szCs w:val="20"/>
              </w:rPr>
            </w:pPr>
            <w:ins w:id="506" w:author="Penny Downey" w:date="2019-05-10T14:54:00Z">
              <w:r>
                <w:rPr>
                  <w:b/>
                  <w:bCs/>
                  <w:color w:val="000000"/>
                  <w:sz w:val="20"/>
                  <w:szCs w:val="20"/>
                </w:rPr>
                <w:t>Description</w:t>
              </w:r>
            </w:ins>
          </w:p>
        </w:tc>
      </w:tr>
      <w:tr w:rsidR="00114061" w14:paraId="5824A675" w14:textId="77777777" w:rsidTr="0B2C3EF4">
        <w:trPr>
          <w:ins w:id="507" w:author="Penny Downey" w:date="2019-05-10T14:54:00Z"/>
        </w:trPr>
        <w:tc>
          <w:tcPr>
            <w:tcW w:w="2205" w:type="dxa"/>
            <w:tcBorders>
              <w:bottom w:val="single" w:sz="6" w:space="0" w:color="146EB4"/>
            </w:tcBorders>
            <w:tcMar>
              <w:top w:w="24" w:type="dxa"/>
              <w:left w:w="120" w:type="dxa"/>
              <w:bottom w:w="24" w:type="dxa"/>
              <w:right w:w="120" w:type="dxa"/>
            </w:tcMar>
            <w:vAlign w:val="center"/>
            <w:hideMark/>
            <w:tcPrChange w:id="508" w:author="Penny Downey" w:date="2019-05-10T14:11:00Z">
              <w:tcPr>
                <w:tcW w:w="0" w:type="auto"/>
                <w:tcBorders>
                  <w:bottom w:val="single" w:sz="6" w:space="0" w:color="146EB4"/>
                </w:tcBorders>
                <w:tcMar>
                  <w:top w:w="24" w:type="dxa"/>
                  <w:left w:w="120" w:type="dxa"/>
                  <w:bottom w:w="24" w:type="dxa"/>
                  <w:right w:w="120" w:type="dxa"/>
                </w:tcMar>
                <w:hideMark/>
              </w:tcPr>
            </w:tcPrChange>
          </w:tcPr>
          <w:p w14:paraId="4DB556AC" w14:textId="77777777" w:rsidR="00114061" w:rsidRDefault="00114061">
            <w:pPr>
              <w:rPr>
                <w:ins w:id="509" w:author="Penny Downey" w:date="2019-05-10T14:54:00Z"/>
                <w:color w:val="000000"/>
                <w:sz w:val="20"/>
                <w:szCs w:val="20"/>
              </w:rPr>
            </w:pPr>
            <w:ins w:id="510" w:author="Penny Downey" w:date="2019-05-10T14:54:00Z">
              <w:r>
                <w:rPr>
                  <w:rStyle w:val="label-name"/>
                  <w:b/>
                  <w:bCs/>
                  <w:color w:val="000000"/>
                  <w:sz w:val="20"/>
                  <w:szCs w:val="20"/>
                </w:rPr>
                <w:t>Domain Name</w:t>
              </w:r>
              <w:r>
                <w:rPr>
                  <w:color w:val="000000"/>
                  <w:sz w:val="20"/>
                  <w:szCs w:val="20"/>
                </w:rPr>
                <w:br/>
              </w:r>
              <w:r>
                <w:rPr>
                  <w:color w:val="000000"/>
                  <w:sz w:val="20"/>
                  <w:szCs w:val="20"/>
                </w:rPr>
                <w:t>(DomainName)</w:t>
              </w:r>
            </w:ins>
          </w:p>
        </w:tc>
        <w:tc>
          <w:tcPr>
            <w:tcW w:w="1110" w:type="dxa"/>
            <w:tcBorders>
              <w:bottom w:val="single" w:sz="6" w:space="0" w:color="146EB4"/>
            </w:tcBorders>
            <w:tcMar>
              <w:top w:w="24" w:type="dxa"/>
              <w:left w:w="120" w:type="dxa"/>
              <w:bottom w:w="24" w:type="dxa"/>
              <w:right w:w="120" w:type="dxa"/>
            </w:tcMar>
            <w:vAlign w:val="center"/>
            <w:hideMark/>
            <w:tcPrChange w:id="511" w:author="Penny Downey" w:date="2019-05-10T14:11:00Z">
              <w:tcPr>
                <w:tcW w:w="0" w:type="auto"/>
                <w:tcBorders>
                  <w:bottom w:val="single" w:sz="6" w:space="0" w:color="146EB4"/>
                </w:tcBorders>
                <w:tcMar>
                  <w:top w:w="24" w:type="dxa"/>
                  <w:left w:w="120" w:type="dxa"/>
                  <w:bottom w:w="24" w:type="dxa"/>
                  <w:right w:w="120" w:type="dxa"/>
                </w:tcMar>
                <w:hideMark/>
              </w:tcPr>
            </w:tcPrChange>
          </w:tcPr>
          <w:p w14:paraId="40CAF4A7" w14:textId="77777777" w:rsidR="00114061" w:rsidRDefault="00114061">
            <w:pPr>
              <w:rPr>
                <w:ins w:id="512" w:author="Penny Downey" w:date="2019-05-10T14:54:00Z"/>
                <w:color w:val="000000"/>
                <w:sz w:val="20"/>
                <w:szCs w:val="20"/>
              </w:rPr>
            </w:pPr>
            <w:ins w:id="513" w:author="Penny Downey" w:date="2019-05-10T14:54:00Z">
              <w:r>
                <w:rPr>
                  <w:color w:val="000000"/>
                  <w:sz w:val="20"/>
                  <w:szCs w:val="20"/>
                </w:rPr>
                <w:t>—</w:t>
              </w:r>
            </w:ins>
          </w:p>
        </w:tc>
        <w:tc>
          <w:tcPr>
            <w:tcW w:w="6405" w:type="dxa"/>
            <w:tcBorders>
              <w:bottom w:val="single" w:sz="6" w:space="0" w:color="146EB4"/>
            </w:tcBorders>
            <w:tcMar>
              <w:top w:w="24" w:type="dxa"/>
              <w:left w:w="120" w:type="dxa"/>
              <w:bottom w:w="24" w:type="dxa"/>
              <w:right w:w="120" w:type="dxa"/>
            </w:tcMar>
            <w:vAlign w:val="center"/>
            <w:hideMark/>
            <w:tcPrChange w:id="514" w:author="Penny Downey" w:date="2019-05-10T14:11:00Z">
              <w:tcPr>
                <w:tcW w:w="0" w:type="auto"/>
                <w:tcBorders>
                  <w:bottom w:val="single" w:sz="6" w:space="0" w:color="146EB4"/>
                </w:tcBorders>
                <w:tcMar>
                  <w:top w:w="24" w:type="dxa"/>
                  <w:left w:w="120" w:type="dxa"/>
                  <w:bottom w:w="24" w:type="dxa"/>
                  <w:right w:w="120" w:type="dxa"/>
                </w:tcMar>
                <w:hideMark/>
              </w:tcPr>
            </w:tcPrChange>
          </w:tcPr>
          <w:p w14:paraId="45188149" w14:textId="77777777" w:rsidR="00114061" w:rsidRDefault="00114061">
            <w:pPr>
              <w:rPr>
                <w:ins w:id="515" w:author="Penny Downey" w:date="2019-05-10T14:54:00Z"/>
                <w:color w:val="000000"/>
                <w:sz w:val="20"/>
                <w:szCs w:val="20"/>
              </w:rPr>
            </w:pPr>
            <w:ins w:id="516" w:author="Penny Downey" w:date="2019-05-10T14:54:00Z">
              <w:r>
                <w:rPr>
                  <w:color w:val="000000"/>
                  <w:sz w:val="20"/>
                  <w:szCs w:val="20"/>
                </w:rPr>
                <w:t xml:space="preserve">The SAS </w:t>
              </w:r>
              <w:proofErr w:type="spellStart"/>
              <w:r>
                <w:rPr>
                  <w:color w:val="000000"/>
                  <w:sz w:val="20"/>
                  <w:szCs w:val="20"/>
                </w:rPr>
                <w:t>Viya</w:t>
              </w:r>
              <w:proofErr w:type="spellEnd"/>
              <w:r>
                <w:rPr>
                  <w:color w:val="000000"/>
                  <w:sz w:val="20"/>
                  <w:szCs w:val="20"/>
                </w:rPr>
                <w:t xml:space="preserve"> Server portal will be reachable at this DNS name (blank = generated ELB name will be used as application DNS name)</w:t>
              </w:r>
            </w:ins>
          </w:p>
        </w:tc>
      </w:tr>
      <w:tr w:rsidR="00114061" w14:paraId="3F8CDC61" w14:textId="77777777" w:rsidTr="0B2C3EF4">
        <w:trPr>
          <w:ins w:id="517" w:author="Penny Downey" w:date="2019-05-10T14:54:00Z"/>
        </w:trPr>
        <w:tc>
          <w:tcPr>
            <w:tcW w:w="2205" w:type="dxa"/>
            <w:tcBorders>
              <w:bottom w:val="single" w:sz="6" w:space="0" w:color="146EB4"/>
            </w:tcBorders>
            <w:tcMar>
              <w:top w:w="24" w:type="dxa"/>
              <w:left w:w="120" w:type="dxa"/>
              <w:bottom w:w="24" w:type="dxa"/>
              <w:right w:w="120" w:type="dxa"/>
            </w:tcMar>
            <w:vAlign w:val="center"/>
            <w:hideMark/>
            <w:tcPrChange w:id="518" w:author="Penny Downey" w:date="2019-05-10T14:11:00Z">
              <w:tcPr>
                <w:tcW w:w="0" w:type="auto"/>
                <w:tcBorders>
                  <w:bottom w:val="single" w:sz="6" w:space="0" w:color="146EB4"/>
                </w:tcBorders>
                <w:tcMar>
                  <w:top w:w="24" w:type="dxa"/>
                  <w:left w:w="120" w:type="dxa"/>
                  <w:bottom w:w="24" w:type="dxa"/>
                  <w:right w:w="120" w:type="dxa"/>
                </w:tcMar>
                <w:hideMark/>
              </w:tcPr>
            </w:tcPrChange>
          </w:tcPr>
          <w:p w14:paraId="1112C7A6" w14:textId="77777777" w:rsidR="00114061" w:rsidRDefault="00114061">
            <w:pPr>
              <w:rPr>
                <w:ins w:id="519" w:author="Penny Downey" w:date="2019-05-10T14:54:00Z"/>
                <w:color w:val="000000"/>
                <w:sz w:val="20"/>
                <w:szCs w:val="20"/>
              </w:rPr>
            </w:pPr>
            <w:ins w:id="520" w:author="Penny Downey" w:date="2019-05-10T14:54:00Z">
              <w:r>
                <w:rPr>
                  <w:rStyle w:val="label-name"/>
                  <w:b/>
                  <w:bCs/>
                  <w:color w:val="000000"/>
                  <w:sz w:val="20"/>
                  <w:szCs w:val="20"/>
                </w:rPr>
                <w:t>Route 53 Hosted Zone</w:t>
              </w:r>
              <w:r>
                <w:rPr>
                  <w:color w:val="000000"/>
                  <w:sz w:val="20"/>
                  <w:szCs w:val="20"/>
                </w:rPr>
                <w:br/>
              </w:r>
              <w:r>
                <w:rPr>
                  <w:color w:val="000000"/>
                  <w:sz w:val="20"/>
                  <w:szCs w:val="20"/>
                </w:rPr>
                <w:t>(</w:t>
              </w:r>
              <w:proofErr w:type="spellStart"/>
              <w:r>
                <w:rPr>
                  <w:color w:val="000000"/>
                  <w:sz w:val="20"/>
                  <w:szCs w:val="20"/>
                </w:rPr>
                <w:t>AWSHostedZoneID</w:t>
              </w:r>
              <w:proofErr w:type="spellEnd"/>
              <w:r>
                <w:rPr>
                  <w:color w:val="000000"/>
                  <w:sz w:val="20"/>
                  <w:szCs w:val="20"/>
                </w:rPr>
                <w:t>)</w:t>
              </w:r>
            </w:ins>
          </w:p>
        </w:tc>
        <w:tc>
          <w:tcPr>
            <w:tcW w:w="1110" w:type="dxa"/>
            <w:tcBorders>
              <w:bottom w:val="single" w:sz="6" w:space="0" w:color="146EB4"/>
            </w:tcBorders>
            <w:tcMar>
              <w:top w:w="24" w:type="dxa"/>
              <w:left w:w="120" w:type="dxa"/>
              <w:bottom w:w="24" w:type="dxa"/>
              <w:right w:w="120" w:type="dxa"/>
            </w:tcMar>
            <w:vAlign w:val="center"/>
            <w:hideMark/>
            <w:tcPrChange w:id="521" w:author="Penny Downey" w:date="2019-05-10T14:11:00Z">
              <w:tcPr>
                <w:tcW w:w="0" w:type="auto"/>
                <w:tcBorders>
                  <w:bottom w:val="single" w:sz="6" w:space="0" w:color="146EB4"/>
                </w:tcBorders>
                <w:tcMar>
                  <w:top w:w="24" w:type="dxa"/>
                  <w:left w:w="120" w:type="dxa"/>
                  <w:bottom w:w="24" w:type="dxa"/>
                  <w:right w:w="120" w:type="dxa"/>
                </w:tcMar>
                <w:hideMark/>
              </w:tcPr>
            </w:tcPrChange>
          </w:tcPr>
          <w:p w14:paraId="1881E96C" w14:textId="77777777" w:rsidR="00114061" w:rsidRDefault="00114061">
            <w:pPr>
              <w:rPr>
                <w:ins w:id="522" w:author="Penny Downey" w:date="2019-05-10T14:54:00Z"/>
                <w:color w:val="000000"/>
                <w:sz w:val="20"/>
                <w:szCs w:val="20"/>
              </w:rPr>
            </w:pPr>
            <w:ins w:id="523" w:author="Penny Downey" w:date="2019-05-10T14:54:00Z">
              <w:r>
                <w:rPr>
                  <w:color w:val="000000"/>
                  <w:sz w:val="20"/>
                  <w:szCs w:val="20"/>
                </w:rPr>
                <w:t>—</w:t>
              </w:r>
            </w:ins>
          </w:p>
        </w:tc>
        <w:tc>
          <w:tcPr>
            <w:tcW w:w="6405" w:type="dxa"/>
            <w:tcBorders>
              <w:bottom w:val="single" w:sz="6" w:space="0" w:color="146EB4"/>
            </w:tcBorders>
            <w:tcMar>
              <w:top w:w="24" w:type="dxa"/>
              <w:left w:w="120" w:type="dxa"/>
              <w:bottom w:w="24" w:type="dxa"/>
              <w:right w:w="120" w:type="dxa"/>
            </w:tcMar>
            <w:vAlign w:val="center"/>
            <w:hideMark/>
            <w:tcPrChange w:id="524" w:author="Penny Downey" w:date="2019-05-10T14:11:00Z">
              <w:tcPr>
                <w:tcW w:w="0" w:type="auto"/>
                <w:tcBorders>
                  <w:bottom w:val="single" w:sz="6" w:space="0" w:color="146EB4"/>
                </w:tcBorders>
                <w:tcMar>
                  <w:top w:w="24" w:type="dxa"/>
                  <w:left w:w="120" w:type="dxa"/>
                  <w:bottom w:w="24" w:type="dxa"/>
                  <w:right w:w="120" w:type="dxa"/>
                </w:tcMar>
                <w:hideMark/>
              </w:tcPr>
            </w:tcPrChange>
          </w:tcPr>
          <w:p w14:paraId="4AE49DF7" w14:textId="77777777" w:rsidR="00114061" w:rsidRDefault="00114061">
            <w:pPr>
              <w:rPr>
                <w:ins w:id="525" w:author="Penny Downey" w:date="2019-05-10T14:54:00Z"/>
                <w:color w:val="000000"/>
                <w:sz w:val="20"/>
                <w:szCs w:val="20"/>
              </w:rPr>
            </w:pPr>
            <w:ins w:id="526" w:author="Penny Downey" w:date="2019-05-10T14:54:00Z">
              <w:r>
                <w:rPr>
                  <w:color w:val="000000"/>
                  <w:sz w:val="20"/>
                  <w:szCs w:val="20"/>
                </w:rPr>
                <w:t>Existing DNS Zone ID for the DomainName (blank = generated ELB name will be used as application DNS name)</w:t>
              </w:r>
            </w:ins>
          </w:p>
        </w:tc>
      </w:tr>
      <w:tr w:rsidR="00114061" w14:paraId="78EEDFB5" w14:textId="77777777" w:rsidTr="0B2C3EF4">
        <w:trPr>
          <w:ins w:id="527" w:author="Penny Downey" w:date="2019-05-10T14:54:00Z"/>
        </w:trPr>
        <w:tc>
          <w:tcPr>
            <w:tcW w:w="2205" w:type="dxa"/>
            <w:tcBorders>
              <w:bottom w:val="single" w:sz="6" w:space="0" w:color="146EB4"/>
            </w:tcBorders>
            <w:tcMar>
              <w:top w:w="24" w:type="dxa"/>
              <w:left w:w="120" w:type="dxa"/>
              <w:bottom w:w="24" w:type="dxa"/>
              <w:right w:w="120" w:type="dxa"/>
            </w:tcMar>
            <w:vAlign w:val="center"/>
            <w:hideMark/>
            <w:tcPrChange w:id="528" w:author="Penny Downey" w:date="2019-05-10T14:11:00Z">
              <w:tcPr>
                <w:tcW w:w="0" w:type="auto"/>
                <w:tcBorders>
                  <w:bottom w:val="single" w:sz="6" w:space="0" w:color="146EB4"/>
                </w:tcBorders>
                <w:tcMar>
                  <w:top w:w="24" w:type="dxa"/>
                  <w:left w:w="120" w:type="dxa"/>
                  <w:bottom w:w="24" w:type="dxa"/>
                  <w:right w:w="120" w:type="dxa"/>
                </w:tcMar>
                <w:hideMark/>
              </w:tcPr>
            </w:tcPrChange>
          </w:tcPr>
          <w:p w14:paraId="19EF524D" w14:textId="77777777" w:rsidR="00114061" w:rsidRDefault="00114061">
            <w:pPr>
              <w:rPr>
                <w:ins w:id="529" w:author="Penny Downey" w:date="2019-05-10T14:54:00Z"/>
                <w:color w:val="000000"/>
                <w:sz w:val="20"/>
                <w:szCs w:val="20"/>
              </w:rPr>
            </w:pPr>
            <w:ins w:id="530" w:author="Penny Downey" w:date="2019-05-10T14:54:00Z">
              <w:r>
                <w:rPr>
                  <w:rStyle w:val="label-name"/>
                  <w:b/>
                  <w:bCs/>
                  <w:color w:val="000000"/>
                  <w:sz w:val="20"/>
                  <w:szCs w:val="20"/>
                </w:rPr>
                <w:t>SSL Certificate</w:t>
              </w:r>
              <w:r>
                <w:rPr>
                  <w:color w:val="000000"/>
                  <w:sz w:val="20"/>
                  <w:szCs w:val="20"/>
                </w:rPr>
                <w:br/>
              </w:r>
              <w:r>
                <w:rPr>
                  <w:color w:val="000000"/>
                  <w:sz w:val="20"/>
                  <w:szCs w:val="20"/>
                </w:rPr>
                <w:t>(</w:t>
              </w:r>
              <w:proofErr w:type="spellStart"/>
              <w:r>
                <w:rPr>
                  <w:color w:val="000000"/>
                  <w:sz w:val="20"/>
                  <w:szCs w:val="20"/>
                </w:rPr>
                <w:t>SSLCertificateARN</w:t>
              </w:r>
              <w:proofErr w:type="spellEnd"/>
              <w:r>
                <w:rPr>
                  <w:color w:val="000000"/>
                  <w:sz w:val="20"/>
                  <w:szCs w:val="20"/>
                </w:rPr>
                <w:t>)</w:t>
              </w:r>
            </w:ins>
          </w:p>
        </w:tc>
        <w:tc>
          <w:tcPr>
            <w:tcW w:w="1110" w:type="dxa"/>
            <w:tcBorders>
              <w:bottom w:val="single" w:sz="6" w:space="0" w:color="146EB4"/>
            </w:tcBorders>
            <w:tcMar>
              <w:top w:w="24" w:type="dxa"/>
              <w:left w:w="120" w:type="dxa"/>
              <w:bottom w:w="24" w:type="dxa"/>
              <w:right w:w="120" w:type="dxa"/>
            </w:tcMar>
            <w:vAlign w:val="center"/>
            <w:hideMark/>
            <w:tcPrChange w:id="531" w:author="Penny Downey" w:date="2019-05-10T14:11:00Z">
              <w:tcPr>
                <w:tcW w:w="0" w:type="auto"/>
                <w:tcBorders>
                  <w:bottom w:val="single" w:sz="6" w:space="0" w:color="146EB4"/>
                </w:tcBorders>
                <w:tcMar>
                  <w:top w:w="24" w:type="dxa"/>
                  <w:left w:w="120" w:type="dxa"/>
                  <w:bottom w:w="24" w:type="dxa"/>
                  <w:right w:w="120" w:type="dxa"/>
                </w:tcMar>
                <w:hideMark/>
              </w:tcPr>
            </w:tcPrChange>
          </w:tcPr>
          <w:p w14:paraId="0D351E61" w14:textId="77777777" w:rsidR="00114061" w:rsidRDefault="00114061">
            <w:pPr>
              <w:rPr>
                <w:ins w:id="532" w:author="Penny Downey" w:date="2019-05-10T14:54:00Z"/>
                <w:color w:val="000000"/>
                <w:sz w:val="20"/>
                <w:szCs w:val="20"/>
              </w:rPr>
            </w:pPr>
            <w:ins w:id="533" w:author="Penny Downey" w:date="2019-05-10T14:54:00Z">
              <w:r>
                <w:rPr>
                  <w:color w:val="000000"/>
                  <w:sz w:val="20"/>
                  <w:szCs w:val="20"/>
                </w:rPr>
                <w:t>—</w:t>
              </w:r>
            </w:ins>
          </w:p>
        </w:tc>
        <w:tc>
          <w:tcPr>
            <w:tcW w:w="6405" w:type="dxa"/>
            <w:tcBorders>
              <w:bottom w:val="single" w:sz="6" w:space="0" w:color="146EB4"/>
            </w:tcBorders>
            <w:tcMar>
              <w:top w:w="24" w:type="dxa"/>
              <w:left w:w="120" w:type="dxa"/>
              <w:bottom w:w="24" w:type="dxa"/>
              <w:right w:w="120" w:type="dxa"/>
            </w:tcMar>
            <w:vAlign w:val="center"/>
            <w:hideMark/>
            <w:tcPrChange w:id="534" w:author="Penny Downey" w:date="2019-05-10T14:11:00Z">
              <w:tcPr>
                <w:tcW w:w="0" w:type="auto"/>
                <w:tcBorders>
                  <w:bottom w:val="single" w:sz="6" w:space="0" w:color="146EB4"/>
                </w:tcBorders>
                <w:tcMar>
                  <w:top w:w="24" w:type="dxa"/>
                  <w:left w:w="120" w:type="dxa"/>
                  <w:bottom w:w="24" w:type="dxa"/>
                  <w:right w:w="120" w:type="dxa"/>
                </w:tcMar>
                <w:hideMark/>
              </w:tcPr>
            </w:tcPrChange>
          </w:tcPr>
          <w:p w14:paraId="49DB30E0" w14:textId="77777777" w:rsidR="00114061" w:rsidRDefault="00114061">
            <w:pPr>
              <w:rPr>
                <w:ins w:id="535" w:author="Penny Downey" w:date="2019-05-10T14:54:00Z"/>
                <w:color w:val="000000"/>
                <w:sz w:val="20"/>
                <w:szCs w:val="20"/>
              </w:rPr>
            </w:pPr>
            <w:ins w:id="536" w:author="Penny Downey" w:date="2019-05-10T14:54:00Z">
              <w:r>
                <w:rPr>
                  <w:color w:val="000000"/>
                  <w:sz w:val="20"/>
                  <w:szCs w:val="20"/>
                </w:rPr>
                <w:t xml:space="preserve">The AWS </w:t>
              </w:r>
              <w:proofErr w:type="spellStart"/>
              <w:r>
                <w:rPr>
                  <w:color w:val="000000"/>
                  <w:sz w:val="20"/>
                  <w:szCs w:val="20"/>
                </w:rPr>
                <w:t>CertificateManager</w:t>
              </w:r>
              <w:proofErr w:type="spellEnd"/>
              <w:r>
                <w:rPr>
                  <w:color w:val="000000"/>
                  <w:sz w:val="20"/>
                  <w:szCs w:val="20"/>
                </w:rPr>
                <w:t xml:space="preserve"> Amazon Resource Name (ARN) for the SSL certificate to use to enable HTTPS. The certificate needs to match the DomainName. Syntax: </w:t>
              </w:r>
              <w:proofErr w:type="spellStart"/>
              <w:r>
                <w:rPr>
                  <w:color w:val="000000"/>
                  <w:sz w:val="20"/>
                  <w:szCs w:val="20"/>
                </w:rPr>
                <w:t>arn:aws:acm:region:account-id:certificate</w:t>
              </w:r>
              <w:proofErr w:type="spellEnd"/>
              <w:r>
                <w:rPr>
                  <w:color w:val="000000"/>
                  <w:sz w:val="20"/>
                  <w:szCs w:val="20"/>
                </w:rPr>
                <w:t>/certificate-id Example: arn:aws:acm:us-east-1:123456789012:certificate/12345678-1234-1234-1234-123456789012</w:t>
              </w:r>
            </w:ins>
          </w:p>
        </w:tc>
      </w:tr>
    </w:tbl>
    <w:p w14:paraId="1AC017A6" w14:textId="52C4EC40" w:rsidR="00114061" w:rsidRDefault="00114061">
      <w:pPr>
        <w:rPr>
          <w:ins w:id="537" w:author="Penny Downey" w:date="2019-05-10T14:54:00Z"/>
          <w:szCs w:val="36"/>
        </w:rPr>
        <w:pPrChange w:id="538" w:author="Penny Downey" w:date="2019-05-10T15:00:00Z">
          <w:pPr>
            <w:pStyle w:val="Heading2"/>
          </w:pPr>
        </w:pPrChange>
      </w:pPr>
      <w:ins w:id="539" w:author="Penny Downey" w:date="2019-05-10T14:54:00Z">
        <w:r>
          <w:rPr>
            <w:color w:val="000000"/>
            <w:sz w:val="27"/>
            <w:szCs w:val="27"/>
          </w:rPr>
          <w:br/>
        </w:r>
        <w:r>
          <w:rPr>
            <w:i/>
            <w:iCs/>
            <w:color w:val="000000"/>
          </w:rPr>
          <w:t>AWS Quick Start Configuration:</w:t>
        </w:r>
      </w:ins>
    </w:p>
    <w:tbl>
      <w:tblPr>
        <w:tblW w:w="9720" w:type="dxa"/>
        <w:tblCellMar>
          <w:left w:w="120" w:type="dxa"/>
          <w:right w:w="120" w:type="dxa"/>
        </w:tblCellMar>
        <w:tblLook w:val="04A0" w:firstRow="1" w:lastRow="0" w:firstColumn="1" w:lastColumn="0" w:noHBand="0" w:noVBand="1"/>
        <w:tblPrChange w:id="540" w:author="Penny Downey" w:date="2019-05-10T14:11:00Z">
          <w:tblPr>
            <w:tblW w:w="9720" w:type="dxa"/>
            <w:tblCellMar>
              <w:left w:w="120" w:type="dxa"/>
              <w:right w:w="120" w:type="dxa"/>
            </w:tblCellMar>
            <w:tblLook w:val="04A0" w:firstRow="1" w:lastRow="0" w:firstColumn="1" w:lastColumn="0" w:noHBand="0" w:noVBand="1"/>
          </w:tblPr>
        </w:tblPrChange>
      </w:tblPr>
      <w:tblGrid>
        <w:gridCol w:w="2114"/>
        <w:gridCol w:w="1206"/>
        <w:gridCol w:w="6400"/>
        <w:tblGridChange w:id="541">
          <w:tblGrid>
            <w:gridCol w:w="2011"/>
            <w:gridCol w:w="1206"/>
            <w:gridCol w:w="6503"/>
          </w:tblGrid>
        </w:tblGridChange>
      </w:tblGrid>
      <w:tr w:rsidR="00114061" w14:paraId="2E4128D4" w14:textId="77777777" w:rsidTr="0B2C3EF4">
        <w:trPr>
          <w:tblHeader/>
          <w:ins w:id="542" w:author="Penny Downey" w:date="2019-05-10T14:54:00Z"/>
        </w:trPr>
        <w:tc>
          <w:tcPr>
            <w:tcW w:w="2115" w:type="dxa"/>
            <w:tcBorders>
              <w:top w:val="single" w:sz="6" w:space="0" w:color="146EB4"/>
              <w:bottom w:val="single" w:sz="6" w:space="0" w:color="146EB4"/>
            </w:tcBorders>
            <w:shd w:val="clear" w:color="auto" w:fill="CBD5E9"/>
            <w:vAlign w:val="center"/>
            <w:hideMark/>
            <w:tcPrChange w:id="543" w:author="Penny Downey" w:date="2019-05-10T14:11:00Z">
              <w:tcPr>
                <w:tcW w:w="0" w:type="auto"/>
                <w:tcBorders>
                  <w:top w:val="single" w:sz="6" w:space="0" w:color="146EB4"/>
                  <w:bottom w:val="single" w:sz="6" w:space="0" w:color="146EB4"/>
                </w:tcBorders>
                <w:shd w:val="clear" w:color="auto" w:fill="CBD5E9"/>
                <w:hideMark/>
              </w:tcPr>
            </w:tcPrChange>
          </w:tcPr>
          <w:p w14:paraId="565807A8" w14:textId="77777777" w:rsidR="00114061" w:rsidRDefault="00114061">
            <w:pPr>
              <w:rPr>
                <w:ins w:id="544" w:author="Penny Downey" w:date="2019-05-10T14:54:00Z"/>
                <w:b/>
                <w:bCs/>
                <w:color w:val="000000"/>
                <w:sz w:val="20"/>
                <w:szCs w:val="20"/>
              </w:rPr>
            </w:pPr>
            <w:ins w:id="545" w:author="Penny Downey" w:date="2019-05-10T14:54:00Z">
              <w:r>
                <w:rPr>
                  <w:b/>
                  <w:bCs/>
                  <w:color w:val="000000"/>
                  <w:sz w:val="20"/>
                  <w:szCs w:val="20"/>
                </w:rPr>
                <w:t>Parameter label (name)</w:t>
              </w:r>
            </w:ins>
          </w:p>
        </w:tc>
        <w:tc>
          <w:tcPr>
            <w:tcW w:w="1170" w:type="dxa"/>
            <w:tcBorders>
              <w:top w:val="single" w:sz="6" w:space="0" w:color="146EB4"/>
              <w:bottom w:val="single" w:sz="6" w:space="0" w:color="146EB4"/>
            </w:tcBorders>
            <w:shd w:val="clear" w:color="auto" w:fill="CBD5E9"/>
            <w:vAlign w:val="center"/>
            <w:hideMark/>
            <w:tcPrChange w:id="546" w:author="Penny Downey" w:date="2019-05-10T14:11:00Z">
              <w:tcPr>
                <w:tcW w:w="0" w:type="auto"/>
                <w:tcBorders>
                  <w:top w:val="single" w:sz="6" w:space="0" w:color="146EB4"/>
                  <w:bottom w:val="single" w:sz="6" w:space="0" w:color="146EB4"/>
                </w:tcBorders>
                <w:shd w:val="clear" w:color="auto" w:fill="CBD5E9"/>
                <w:hideMark/>
              </w:tcPr>
            </w:tcPrChange>
          </w:tcPr>
          <w:p w14:paraId="0A2A9565" w14:textId="77777777" w:rsidR="00114061" w:rsidRDefault="00114061">
            <w:pPr>
              <w:rPr>
                <w:ins w:id="547" w:author="Penny Downey" w:date="2019-05-10T14:54:00Z"/>
                <w:b/>
                <w:bCs/>
                <w:color w:val="000000"/>
                <w:sz w:val="20"/>
                <w:szCs w:val="20"/>
              </w:rPr>
            </w:pPr>
            <w:ins w:id="548" w:author="Penny Downey" w:date="2019-05-10T14:54:00Z">
              <w:r>
                <w:rPr>
                  <w:b/>
                  <w:bCs/>
                  <w:color w:val="000000"/>
                  <w:sz w:val="20"/>
                  <w:szCs w:val="20"/>
                </w:rPr>
                <w:t>Default</w:t>
              </w:r>
            </w:ins>
          </w:p>
        </w:tc>
        <w:tc>
          <w:tcPr>
            <w:tcW w:w="6435" w:type="dxa"/>
            <w:tcBorders>
              <w:top w:val="single" w:sz="6" w:space="0" w:color="146EB4"/>
              <w:bottom w:val="single" w:sz="6" w:space="0" w:color="146EB4"/>
            </w:tcBorders>
            <w:shd w:val="clear" w:color="auto" w:fill="CBD5E9"/>
            <w:vAlign w:val="center"/>
            <w:hideMark/>
            <w:tcPrChange w:id="549" w:author="Penny Downey" w:date="2019-05-10T14:11:00Z">
              <w:tcPr>
                <w:tcW w:w="21600" w:type="dxa"/>
                <w:tcBorders>
                  <w:top w:val="single" w:sz="6" w:space="0" w:color="146EB4"/>
                  <w:bottom w:val="single" w:sz="6" w:space="0" w:color="146EB4"/>
                </w:tcBorders>
                <w:shd w:val="clear" w:color="auto" w:fill="CBD5E9"/>
                <w:hideMark/>
              </w:tcPr>
            </w:tcPrChange>
          </w:tcPr>
          <w:p w14:paraId="1EB2039C" w14:textId="77777777" w:rsidR="00114061" w:rsidRDefault="00114061">
            <w:pPr>
              <w:rPr>
                <w:ins w:id="550" w:author="Penny Downey" w:date="2019-05-10T14:54:00Z"/>
                <w:b/>
                <w:bCs/>
                <w:color w:val="000000"/>
                <w:sz w:val="20"/>
                <w:szCs w:val="20"/>
              </w:rPr>
            </w:pPr>
            <w:ins w:id="551" w:author="Penny Downey" w:date="2019-05-10T14:54:00Z">
              <w:r>
                <w:rPr>
                  <w:b/>
                  <w:bCs/>
                  <w:color w:val="000000"/>
                  <w:sz w:val="20"/>
                  <w:szCs w:val="20"/>
                </w:rPr>
                <w:t>Description</w:t>
              </w:r>
            </w:ins>
          </w:p>
        </w:tc>
      </w:tr>
      <w:tr w:rsidR="00114061" w14:paraId="562ABE48" w14:textId="77777777" w:rsidTr="0B2C3EF4">
        <w:trPr>
          <w:ins w:id="552" w:author="Penny Downey" w:date="2019-05-10T14:54:00Z"/>
        </w:trPr>
        <w:tc>
          <w:tcPr>
            <w:tcW w:w="2115" w:type="dxa"/>
            <w:tcBorders>
              <w:bottom w:val="single" w:sz="6" w:space="0" w:color="146EB4"/>
            </w:tcBorders>
            <w:tcMar>
              <w:top w:w="24" w:type="dxa"/>
              <w:left w:w="120" w:type="dxa"/>
              <w:bottom w:w="24" w:type="dxa"/>
              <w:right w:w="120" w:type="dxa"/>
            </w:tcMar>
            <w:vAlign w:val="center"/>
            <w:hideMark/>
            <w:tcPrChange w:id="553" w:author="Penny Downey" w:date="2019-05-10T14:11:00Z">
              <w:tcPr>
                <w:tcW w:w="0" w:type="auto"/>
                <w:tcBorders>
                  <w:bottom w:val="single" w:sz="6" w:space="0" w:color="146EB4"/>
                </w:tcBorders>
                <w:tcMar>
                  <w:top w:w="24" w:type="dxa"/>
                  <w:left w:w="120" w:type="dxa"/>
                  <w:bottom w:w="24" w:type="dxa"/>
                  <w:right w:w="120" w:type="dxa"/>
                </w:tcMar>
                <w:hideMark/>
              </w:tcPr>
            </w:tcPrChange>
          </w:tcPr>
          <w:p w14:paraId="14C8067D" w14:textId="77777777" w:rsidR="00114061" w:rsidRDefault="00114061">
            <w:pPr>
              <w:rPr>
                <w:ins w:id="554" w:author="Penny Downey" w:date="2019-05-10T14:54:00Z"/>
                <w:color w:val="000000"/>
                <w:sz w:val="20"/>
                <w:szCs w:val="20"/>
              </w:rPr>
            </w:pPr>
            <w:ins w:id="555" w:author="Penny Downey" w:date="2019-05-10T14:54:00Z">
              <w:r>
                <w:rPr>
                  <w:rStyle w:val="label-name"/>
                  <w:b/>
                  <w:bCs/>
                  <w:color w:val="000000"/>
                  <w:sz w:val="20"/>
                  <w:szCs w:val="20"/>
                </w:rPr>
                <w:t>Quick Start S3 Bucket Name</w:t>
              </w:r>
              <w:r>
                <w:rPr>
                  <w:color w:val="000000"/>
                  <w:sz w:val="20"/>
                  <w:szCs w:val="20"/>
                </w:rPr>
                <w:br/>
              </w:r>
              <w:r>
                <w:rPr>
                  <w:color w:val="000000"/>
                  <w:sz w:val="20"/>
                  <w:szCs w:val="20"/>
                </w:rPr>
                <w:t>(QSS3BucketName)</w:t>
              </w:r>
            </w:ins>
          </w:p>
        </w:tc>
        <w:tc>
          <w:tcPr>
            <w:tcW w:w="1170" w:type="dxa"/>
            <w:tcBorders>
              <w:bottom w:val="single" w:sz="6" w:space="0" w:color="146EB4"/>
            </w:tcBorders>
            <w:tcMar>
              <w:top w:w="24" w:type="dxa"/>
              <w:left w:w="120" w:type="dxa"/>
              <w:bottom w:w="24" w:type="dxa"/>
              <w:right w:w="120" w:type="dxa"/>
            </w:tcMar>
            <w:vAlign w:val="center"/>
            <w:hideMark/>
            <w:tcPrChange w:id="556" w:author="Penny Downey" w:date="2019-05-10T14:11:00Z">
              <w:tcPr>
                <w:tcW w:w="0" w:type="auto"/>
                <w:tcBorders>
                  <w:bottom w:val="single" w:sz="6" w:space="0" w:color="146EB4"/>
                </w:tcBorders>
                <w:tcMar>
                  <w:top w:w="24" w:type="dxa"/>
                  <w:left w:w="120" w:type="dxa"/>
                  <w:bottom w:w="24" w:type="dxa"/>
                  <w:right w:w="120" w:type="dxa"/>
                </w:tcMar>
                <w:hideMark/>
              </w:tcPr>
            </w:tcPrChange>
          </w:tcPr>
          <w:p w14:paraId="58ADA919" w14:textId="77777777" w:rsidR="00114061" w:rsidRDefault="00114061">
            <w:pPr>
              <w:rPr>
                <w:ins w:id="557" w:author="Penny Downey" w:date="2019-05-10T14:54:00Z"/>
                <w:color w:val="000000"/>
                <w:sz w:val="20"/>
                <w:szCs w:val="20"/>
              </w:rPr>
            </w:pPr>
            <w:proofErr w:type="spellStart"/>
            <w:ins w:id="558" w:author="Penny Downey" w:date="2019-05-10T14:54:00Z">
              <w:r>
                <w:rPr>
                  <w:color w:val="000000"/>
                  <w:sz w:val="20"/>
                  <w:szCs w:val="20"/>
                </w:rPr>
                <w:t>aws-quickstart</w:t>
              </w:r>
              <w:proofErr w:type="spellEnd"/>
            </w:ins>
          </w:p>
        </w:tc>
        <w:tc>
          <w:tcPr>
            <w:tcW w:w="6435" w:type="dxa"/>
            <w:tcBorders>
              <w:bottom w:val="single" w:sz="6" w:space="0" w:color="146EB4"/>
            </w:tcBorders>
            <w:tcMar>
              <w:top w:w="24" w:type="dxa"/>
              <w:left w:w="120" w:type="dxa"/>
              <w:bottom w:w="24" w:type="dxa"/>
              <w:right w:w="120" w:type="dxa"/>
            </w:tcMar>
            <w:vAlign w:val="center"/>
            <w:hideMark/>
            <w:tcPrChange w:id="559" w:author="Penny Downey" w:date="2019-05-10T14:11:00Z">
              <w:tcPr>
                <w:tcW w:w="0" w:type="auto"/>
                <w:tcBorders>
                  <w:bottom w:val="single" w:sz="6" w:space="0" w:color="146EB4"/>
                </w:tcBorders>
                <w:tcMar>
                  <w:top w:w="24" w:type="dxa"/>
                  <w:left w:w="120" w:type="dxa"/>
                  <w:bottom w:w="24" w:type="dxa"/>
                  <w:right w:w="120" w:type="dxa"/>
                </w:tcMar>
                <w:hideMark/>
              </w:tcPr>
            </w:tcPrChange>
          </w:tcPr>
          <w:p w14:paraId="193D0D0F" w14:textId="77777777" w:rsidR="00114061" w:rsidRDefault="00114061">
            <w:pPr>
              <w:rPr>
                <w:ins w:id="560" w:author="Penny Downey" w:date="2019-05-10T14:54:00Z"/>
                <w:color w:val="000000"/>
                <w:sz w:val="20"/>
                <w:szCs w:val="20"/>
              </w:rPr>
            </w:pPr>
            <w:ins w:id="561" w:author="Penny Downey" w:date="2019-05-10T14:54:00Z">
              <w:r>
                <w:rPr>
                  <w:color w:val="000000"/>
                  <w:sz w:val="20"/>
                  <w:szCs w:val="20"/>
                </w:rPr>
                <w:t>S3 bucket name for the Quick Start assets. Only change this value if you customize or extend the Quick Start for your own use. This string can include numbers, lowercase letters, uppercase letters, and hyphens (-). It cannot start or end with a hyphen (-).</w:t>
              </w:r>
            </w:ins>
          </w:p>
        </w:tc>
      </w:tr>
      <w:tr w:rsidR="00114061" w14:paraId="286523AB" w14:textId="77777777" w:rsidTr="0B2C3EF4">
        <w:trPr>
          <w:ins w:id="562" w:author="Penny Downey" w:date="2019-05-10T14:54:00Z"/>
        </w:trPr>
        <w:tc>
          <w:tcPr>
            <w:tcW w:w="2115" w:type="dxa"/>
            <w:tcBorders>
              <w:bottom w:val="single" w:sz="6" w:space="0" w:color="146EB4"/>
            </w:tcBorders>
            <w:tcMar>
              <w:top w:w="24" w:type="dxa"/>
              <w:left w:w="120" w:type="dxa"/>
              <w:bottom w:w="24" w:type="dxa"/>
              <w:right w:w="120" w:type="dxa"/>
            </w:tcMar>
            <w:vAlign w:val="center"/>
            <w:hideMark/>
            <w:tcPrChange w:id="563" w:author="Penny Downey" w:date="2019-05-10T14:11:00Z">
              <w:tcPr>
                <w:tcW w:w="0" w:type="auto"/>
                <w:tcBorders>
                  <w:bottom w:val="single" w:sz="6" w:space="0" w:color="146EB4"/>
                </w:tcBorders>
                <w:tcMar>
                  <w:top w:w="24" w:type="dxa"/>
                  <w:left w:w="120" w:type="dxa"/>
                  <w:bottom w:w="24" w:type="dxa"/>
                  <w:right w:w="120" w:type="dxa"/>
                </w:tcMar>
                <w:hideMark/>
              </w:tcPr>
            </w:tcPrChange>
          </w:tcPr>
          <w:p w14:paraId="40D2B516" w14:textId="77777777" w:rsidR="00114061" w:rsidRDefault="00114061">
            <w:pPr>
              <w:rPr>
                <w:ins w:id="564" w:author="Penny Downey" w:date="2019-05-10T14:54:00Z"/>
                <w:color w:val="000000"/>
                <w:sz w:val="20"/>
                <w:szCs w:val="20"/>
              </w:rPr>
            </w:pPr>
            <w:ins w:id="565" w:author="Penny Downey" w:date="2019-05-10T14:54:00Z">
              <w:r>
                <w:rPr>
                  <w:rStyle w:val="label-name"/>
                  <w:b/>
                  <w:bCs/>
                  <w:color w:val="000000"/>
                  <w:sz w:val="20"/>
                  <w:szCs w:val="20"/>
                </w:rPr>
                <w:t>Quick Start S3 Key Prefix</w:t>
              </w:r>
              <w:r>
                <w:rPr>
                  <w:color w:val="000000"/>
                  <w:sz w:val="20"/>
                  <w:szCs w:val="20"/>
                </w:rPr>
                <w:br/>
              </w:r>
              <w:r>
                <w:rPr>
                  <w:color w:val="000000"/>
                  <w:sz w:val="20"/>
                  <w:szCs w:val="20"/>
                </w:rPr>
                <w:t>(QSS3KeyPrefix)</w:t>
              </w:r>
            </w:ins>
          </w:p>
        </w:tc>
        <w:tc>
          <w:tcPr>
            <w:tcW w:w="1170" w:type="dxa"/>
            <w:tcBorders>
              <w:bottom w:val="single" w:sz="6" w:space="0" w:color="146EB4"/>
            </w:tcBorders>
            <w:tcMar>
              <w:top w:w="24" w:type="dxa"/>
              <w:left w:w="120" w:type="dxa"/>
              <w:bottom w:w="24" w:type="dxa"/>
              <w:right w:w="120" w:type="dxa"/>
            </w:tcMar>
            <w:vAlign w:val="center"/>
            <w:hideMark/>
            <w:tcPrChange w:id="566" w:author="Penny Downey" w:date="2019-05-10T14:11:00Z">
              <w:tcPr>
                <w:tcW w:w="0" w:type="auto"/>
                <w:tcBorders>
                  <w:bottom w:val="single" w:sz="6" w:space="0" w:color="146EB4"/>
                </w:tcBorders>
                <w:tcMar>
                  <w:top w:w="24" w:type="dxa"/>
                  <w:left w:w="120" w:type="dxa"/>
                  <w:bottom w:w="24" w:type="dxa"/>
                  <w:right w:w="120" w:type="dxa"/>
                </w:tcMar>
                <w:hideMark/>
              </w:tcPr>
            </w:tcPrChange>
          </w:tcPr>
          <w:p w14:paraId="6E79DA2A" w14:textId="77777777" w:rsidR="00114061" w:rsidRDefault="00114061">
            <w:pPr>
              <w:rPr>
                <w:ins w:id="567" w:author="Penny Downey" w:date="2019-05-10T14:54:00Z"/>
                <w:color w:val="000000"/>
                <w:sz w:val="20"/>
                <w:szCs w:val="20"/>
              </w:rPr>
            </w:pPr>
            <w:proofErr w:type="spellStart"/>
            <w:ins w:id="568" w:author="Penny Downey" w:date="2019-05-10T14:54:00Z">
              <w:r>
                <w:rPr>
                  <w:color w:val="000000"/>
                  <w:sz w:val="20"/>
                  <w:szCs w:val="20"/>
                </w:rPr>
                <w:t>quickstart-sas-viya</w:t>
              </w:r>
              <w:proofErr w:type="spellEnd"/>
              <w:r>
                <w:rPr>
                  <w:color w:val="000000"/>
                  <w:sz w:val="20"/>
                  <w:szCs w:val="20"/>
                </w:rPr>
                <w:t>/</w:t>
              </w:r>
            </w:ins>
          </w:p>
        </w:tc>
        <w:tc>
          <w:tcPr>
            <w:tcW w:w="6435" w:type="dxa"/>
            <w:tcBorders>
              <w:bottom w:val="single" w:sz="6" w:space="0" w:color="146EB4"/>
            </w:tcBorders>
            <w:tcMar>
              <w:top w:w="24" w:type="dxa"/>
              <w:left w:w="120" w:type="dxa"/>
              <w:bottom w:w="24" w:type="dxa"/>
              <w:right w:w="120" w:type="dxa"/>
            </w:tcMar>
            <w:vAlign w:val="center"/>
            <w:hideMark/>
            <w:tcPrChange w:id="569" w:author="Penny Downey" w:date="2019-05-10T14:11:00Z">
              <w:tcPr>
                <w:tcW w:w="0" w:type="auto"/>
                <w:tcBorders>
                  <w:bottom w:val="single" w:sz="6" w:space="0" w:color="146EB4"/>
                </w:tcBorders>
                <w:tcMar>
                  <w:top w:w="24" w:type="dxa"/>
                  <w:left w:w="120" w:type="dxa"/>
                  <w:bottom w:w="24" w:type="dxa"/>
                  <w:right w:w="120" w:type="dxa"/>
                </w:tcMar>
                <w:hideMark/>
              </w:tcPr>
            </w:tcPrChange>
          </w:tcPr>
          <w:p w14:paraId="53B380E8" w14:textId="77777777" w:rsidR="00114061" w:rsidRDefault="00114061">
            <w:pPr>
              <w:rPr>
                <w:ins w:id="570" w:author="Penny Downey" w:date="2019-05-10T14:54:00Z"/>
                <w:color w:val="000000"/>
                <w:sz w:val="20"/>
                <w:szCs w:val="20"/>
              </w:rPr>
            </w:pPr>
            <w:ins w:id="571" w:author="Penny Downey" w:date="2019-05-10T14:54:00Z">
              <w:r>
                <w:rPr>
                  <w:color w:val="000000"/>
                  <w:sz w:val="20"/>
                  <w:szCs w:val="20"/>
                </w:rPr>
                <w:t>S3 key prefix for the Quick Start assets. Only change this value if you customize or extend the Quick Start for your own use. Quick Start key prefix can include numbers, lowercase letters, uppercase letters, hyphens (-), and forward slash (/) and must terminate in a forward slash.</w:t>
              </w:r>
            </w:ins>
          </w:p>
        </w:tc>
      </w:tr>
    </w:tbl>
    <w:p w14:paraId="27EB1F8E" w14:textId="77777777" w:rsidR="00AA3D58" w:rsidRDefault="00114061" w:rsidP="00114061">
      <w:pPr>
        <w:rPr>
          <w:ins w:id="572" w:author="Penny Downey" w:date="2019-05-10T14:59:00Z"/>
          <w:rStyle w:val="group-name"/>
          <w:rFonts w:eastAsiaTheme="majorEastAsia"/>
          <w:i/>
          <w:iCs/>
          <w:color w:val="000000"/>
          <w:sz w:val="27"/>
          <w:szCs w:val="27"/>
        </w:rPr>
      </w:pPr>
      <w:ins w:id="573" w:author="Penny Downey" w:date="2019-05-10T14:54:00Z">
        <w:r>
          <w:rPr>
            <w:color w:val="000000"/>
            <w:sz w:val="27"/>
            <w:szCs w:val="27"/>
          </w:rPr>
          <w:br/>
        </w:r>
      </w:ins>
    </w:p>
    <w:p w14:paraId="56CC81D8" w14:textId="77777777" w:rsidR="00AF6875" w:rsidRDefault="00AF6875" w:rsidP="00114061">
      <w:pPr>
        <w:rPr>
          <w:ins w:id="574" w:author="Penny Downey" w:date="2019-05-10T15:04:00Z"/>
          <w:rStyle w:val="group-name"/>
          <w:rFonts w:eastAsiaTheme="majorEastAsia"/>
          <w:i/>
          <w:iCs/>
          <w:color w:val="000000"/>
          <w:sz w:val="27"/>
          <w:szCs w:val="27"/>
        </w:rPr>
      </w:pPr>
    </w:p>
    <w:p w14:paraId="109BD546" w14:textId="77777777" w:rsidR="00AF6875" w:rsidRDefault="00AF6875" w:rsidP="00114061">
      <w:pPr>
        <w:rPr>
          <w:ins w:id="575" w:author="Penny Downey" w:date="2019-05-10T15:04:00Z"/>
          <w:rStyle w:val="group-name"/>
          <w:rFonts w:eastAsiaTheme="majorEastAsia"/>
          <w:i/>
          <w:iCs/>
          <w:color w:val="000000"/>
          <w:sz w:val="27"/>
          <w:szCs w:val="27"/>
        </w:rPr>
      </w:pPr>
    </w:p>
    <w:p w14:paraId="4B16135D" w14:textId="7E9E0E69" w:rsidR="00114061" w:rsidRDefault="00114061" w:rsidP="00114061">
      <w:pPr>
        <w:rPr>
          <w:ins w:id="576" w:author="Penny Downey" w:date="2019-05-10T14:54:00Z"/>
          <w:rFonts w:ascii="Times New Roman" w:hAnsi="Times New Roman"/>
          <w:color w:val="auto"/>
        </w:rPr>
      </w:pPr>
      <w:ins w:id="577" w:author="Penny Downey" w:date="2019-05-10T14:54:00Z">
        <w:r>
          <w:rPr>
            <w:rStyle w:val="group-name"/>
            <w:rFonts w:eastAsiaTheme="majorEastAsia"/>
            <w:i/>
            <w:iCs/>
            <w:color w:val="000000"/>
            <w:sz w:val="27"/>
            <w:szCs w:val="27"/>
          </w:rPr>
          <w:t>Other Parameters:</w:t>
        </w:r>
      </w:ins>
    </w:p>
    <w:tbl>
      <w:tblPr>
        <w:tblW w:w="9720" w:type="dxa"/>
        <w:tblCellMar>
          <w:left w:w="120" w:type="dxa"/>
          <w:right w:w="120" w:type="dxa"/>
        </w:tblCellMar>
        <w:tblLook w:val="04A0" w:firstRow="1" w:lastRow="0" w:firstColumn="1" w:lastColumn="0" w:noHBand="0" w:noVBand="1"/>
        <w:tblPrChange w:id="578" w:author="Penny Downey" w:date="2019-05-10T14:11:00Z">
          <w:tblPr>
            <w:tblW w:w="9720" w:type="dxa"/>
            <w:tblCellMar>
              <w:left w:w="120" w:type="dxa"/>
              <w:right w:w="120" w:type="dxa"/>
            </w:tblCellMar>
            <w:tblLook w:val="04A0" w:firstRow="1" w:lastRow="0" w:firstColumn="1" w:lastColumn="0" w:noHBand="0" w:noVBand="1"/>
          </w:tblPr>
        </w:tblPrChange>
      </w:tblPr>
      <w:tblGrid>
        <w:gridCol w:w="1785"/>
        <w:gridCol w:w="1185"/>
        <w:gridCol w:w="6750"/>
        <w:tblGridChange w:id="579">
          <w:tblGrid>
            <w:gridCol w:w="1730"/>
            <w:gridCol w:w="1116"/>
            <w:gridCol w:w="6874"/>
          </w:tblGrid>
        </w:tblGridChange>
      </w:tblGrid>
      <w:tr w:rsidR="00114061" w14:paraId="4AB8F2C8" w14:textId="77777777" w:rsidTr="52535881">
        <w:trPr>
          <w:tblHeader/>
          <w:ins w:id="580" w:author="Penny Downey" w:date="2019-05-10T14:54:00Z"/>
        </w:trPr>
        <w:tc>
          <w:tcPr>
            <w:tcW w:w="1785" w:type="dxa"/>
            <w:tcBorders>
              <w:top w:val="single" w:sz="6" w:space="0" w:color="146EB4"/>
              <w:bottom w:val="single" w:sz="6" w:space="0" w:color="146EB4"/>
            </w:tcBorders>
            <w:shd w:val="clear" w:color="auto" w:fill="CBD5E9"/>
            <w:vAlign w:val="center"/>
            <w:hideMark/>
            <w:tcPrChange w:id="581" w:author="Penny Downey" w:date="2019-05-10T14:11:00Z">
              <w:tcPr>
                <w:tcW w:w="0" w:type="auto"/>
                <w:tcBorders>
                  <w:top w:val="single" w:sz="6" w:space="0" w:color="146EB4"/>
                  <w:bottom w:val="single" w:sz="6" w:space="0" w:color="146EB4"/>
                </w:tcBorders>
                <w:shd w:val="clear" w:color="auto" w:fill="CBD5E9"/>
                <w:hideMark/>
              </w:tcPr>
            </w:tcPrChange>
          </w:tcPr>
          <w:p w14:paraId="28F1B220" w14:textId="77777777" w:rsidR="00114061" w:rsidRDefault="00114061">
            <w:pPr>
              <w:rPr>
                <w:ins w:id="582" w:author="Penny Downey" w:date="2019-05-10T14:54:00Z"/>
                <w:b/>
                <w:bCs/>
                <w:color w:val="000000"/>
                <w:sz w:val="20"/>
                <w:szCs w:val="20"/>
              </w:rPr>
            </w:pPr>
            <w:ins w:id="583" w:author="Penny Downey" w:date="2019-05-10T14:54:00Z">
              <w:r>
                <w:rPr>
                  <w:b/>
                  <w:bCs/>
                  <w:color w:val="000000"/>
                  <w:sz w:val="20"/>
                  <w:szCs w:val="20"/>
                </w:rPr>
                <w:t>Parameter</w:t>
              </w:r>
            </w:ins>
          </w:p>
        </w:tc>
        <w:tc>
          <w:tcPr>
            <w:tcW w:w="1185" w:type="dxa"/>
            <w:tcBorders>
              <w:top w:val="single" w:sz="6" w:space="0" w:color="146EB4"/>
              <w:bottom w:val="single" w:sz="6" w:space="0" w:color="146EB4"/>
            </w:tcBorders>
            <w:shd w:val="clear" w:color="auto" w:fill="CBD5E9"/>
            <w:vAlign w:val="center"/>
            <w:hideMark/>
            <w:tcPrChange w:id="584" w:author="Penny Downey" w:date="2019-05-10T14:11:00Z">
              <w:tcPr>
                <w:tcW w:w="0" w:type="auto"/>
                <w:tcBorders>
                  <w:top w:val="single" w:sz="6" w:space="0" w:color="146EB4"/>
                  <w:bottom w:val="single" w:sz="6" w:space="0" w:color="146EB4"/>
                </w:tcBorders>
                <w:shd w:val="clear" w:color="auto" w:fill="CBD5E9"/>
                <w:hideMark/>
              </w:tcPr>
            </w:tcPrChange>
          </w:tcPr>
          <w:p w14:paraId="5B4B3935" w14:textId="77777777" w:rsidR="00114061" w:rsidRDefault="00114061">
            <w:pPr>
              <w:rPr>
                <w:ins w:id="585" w:author="Penny Downey" w:date="2019-05-10T14:54:00Z"/>
                <w:b/>
                <w:bCs/>
                <w:color w:val="000000"/>
                <w:sz w:val="20"/>
                <w:szCs w:val="20"/>
              </w:rPr>
            </w:pPr>
            <w:ins w:id="586" w:author="Penny Downey" w:date="2019-05-10T14:54:00Z">
              <w:r>
                <w:rPr>
                  <w:b/>
                  <w:bCs/>
                  <w:color w:val="000000"/>
                  <w:sz w:val="20"/>
                  <w:szCs w:val="20"/>
                </w:rPr>
                <w:t>Default</w:t>
              </w:r>
            </w:ins>
          </w:p>
        </w:tc>
        <w:tc>
          <w:tcPr>
            <w:tcW w:w="6750" w:type="dxa"/>
            <w:tcBorders>
              <w:top w:val="single" w:sz="6" w:space="0" w:color="146EB4"/>
              <w:bottom w:val="single" w:sz="6" w:space="0" w:color="146EB4"/>
            </w:tcBorders>
            <w:shd w:val="clear" w:color="auto" w:fill="CBD5E9"/>
            <w:vAlign w:val="center"/>
            <w:hideMark/>
            <w:tcPrChange w:id="587" w:author="Penny Downey" w:date="2019-05-10T14:11:00Z">
              <w:tcPr>
                <w:tcW w:w="10044" w:type="dxa"/>
                <w:tcBorders>
                  <w:top w:val="single" w:sz="6" w:space="0" w:color="146EB4"/>
                  <w:bottom w:val="single" w:sz="6" w:space="0" w:color="146EB4"/>
                </w:tcBorders>
                <w:shd w:val="clear" w:color="auto" w:fill="CBD5E9"/>
                <w:hideMark/>
              </w:tcPr>
            </w:tcPrChange>
          </w:tcPr>
          <w:p w14:paraId="6FDEA04F" w14:textId="77777777" w:rsidR="00114061" w:rsidRDefault="00114061">
            <w:pPr>
              <w:rPr>
                <w:ins w:id="588" w:author="Penny Downey" w:date="2019-05-10T14:54:00Z"/>
                <w:b/>
                <w:bCs/>
                <w:color w:val="000000"/>
                <w:sz w:val="20"/>
                <w:szCs w:val="20"/>
              </w:rPr>
            </w:pPr>
            <w:ins w:id="589" w:author="Penny Downey" w:date="2019-05-10T14:54:00Z">
              <w:r>
                <w:rPr>
                  <w:b/>
                  <w:bCs/>
                  <w:color w:val="000000"/>
                  <w:sz w:val="20"/>
                  <w:szCs w:val="20"/>
                </w:rPr>
                <w:t>Description</w:t>
              </w:r>
            </w:ins>
          </w:p>
        </w:tc>
      </w:tr>
      <w:tr w:rsidR="00114061" w14:paraId="187E8CFF" w14:textId="77777777" w:rsidTr="52535881">
        <w:trPr>
          <w:ins w:id="590" w:author="Penny Downey" w:date="2019-05-10T14:54:00Z"/>
        </w:trPr>
        <w:tc>
          <w:tcPr>
            <w:tcW w:w="1785" w:type="dxa"/>
            <w:tcBorders>
              <w:bottom w:val="single" w:sz="6" w:space="0" w:color="146EB4"/>
            </w:tcBorders>
            <w:tcMar>
              <w:top w:w="24" w:type="dxa"/>
              <w:left w:w="120" w:type="dxa"/>
              <w:bottom w:w="24" w:type="dxa"/>
              <w:right w:w="120" w:type="dxa"/>
            </w:tcMar>
            <w:vAlign w:val="center"/>
            <w:hideMark/>
            <w:tcPrChange w:id="591" w:author="Penny Downey" w:date="2019-05-10T14:11:00Z">
              <w:tcPr>
                <w:tcW w:w="0" w:type="auto"/>
                <w:tcBorders>
                  <w:bottom w:val="single" w:sz="6" w:space="0" w:color="146EB4"/>
                </w:tcBorders>
                <w:tcMar>
                  <w:top w:w="24" w:type="dxa"/>
                  <w:left w:w="120" w:type="dxa"/>
                  <w:bottom w:w="24" w:type="dxa"/>
                  <w:right w:w="120" w:type="dxa"/>
                </w:tcMar>
                <w:hideMark/>
              </w:tcPr>
            </w:tcPrChange>
          </w:tcPr>
          <w:p w14:paraId="3446B4B4" w14:textId="77777777" w:rsidR="00114061" w:rsidRDefault="00114061">
            <w:pPr>
              <w:rPr>
                <w:ins w:id="592" w:author="Penny Downey" w:date="2019-05-10T14:54:00Z"/>
                <w:color w:val="000000"/>
                <w:sz w:val="20"/>
                <w:szCs w:val="20"/>
              </w:rPr>
            </w:pPr>
            <w:proofErr w:type="spellStart"/>
            <w:ins w:id="593" w:author="Penny Downey" w:date="2019-05-10T14:54:00Z">
              <w:r>
                <w:rPr>
                  <w:color w:val="000000"/>
                  <w:sz w:val="20"/>
                  <w:szCs w:val="20"/>
                </w:rPr>
                <w:t>CASInstanceSize</w:t>
              </w:r>
              <w:proofErr w:type="spellEnd"/>
            </w:ins>
          </w:p>
        </w:tc>
        <w:tc>
          <w:tcPr>
            <w:tcW w:w="1185" w:type="dxa"/>
            <w:tcBorders>
              <w:bottom w:val="single" w:sz="6" w:space="0" w:color="146EB4"/>
            </w:tcBorders>
            <w:tcMar>
              <w:top w:w="24" w:type="dxa"/>
              <w:left w:w="120" w:type="dxa"/>
              <w:bottom w:w="24" w:type="dxa"/>
              <w:right w:w="120" w:type="dxa"/>
            </w:tcMar>
            <w:vAlign w:val="center"/>
            <w:hideMark/>
            <w:tcPrChange w:id="594" w:author="Penny Downey" w:date="2019-05-10T14:11:00Z">
              <w:tcPr>
                <w:tcW w:w="0" w:type="auto"/>
                <w:tcBorders>
                  <w:bottom w:val="single" w:sz="6" w:space="0" w:color="146EB4"/>
                </w:tcBorders>
                <w:tcMar>
                  <w:top w:w="24" w:type="dxa"/>
                  <w:left w:w="120" w:type="dxa"/>
                  <w:bottom w:w="24" w:type="dxa"/>
                  <w:right w:w="120" w:type="dxa"/>
                </w:tcMar>
                <w:hideMark/>
              </w:tcPr>
            </w:tcPrChange>
          </w:tcPr>
          <w:p w14:paraId="178F3343" w14:textId="77777777" w:rsidR="00114061" w:rsidRDefault="00114061">
            <w:pPr>
              <w:rPr>
                <w:ins w:id="595" w:author="Penny Downey" w:date="2019-05-10T14:54:00Z"/>
                <w:color w:val="000000"/>
                <w:sz w:val="20"/>
                <w:szCs w:val="20"/>
              </w:rPr>
            </w:pPr>
            <w:ins w:id="596" w:author="Penny Downey" w:date="2019-05-10T14:54:00Z">
              <w:r>
                <w:rPr>
                  <w:color w:val="000000"/>
                  <w:sz w:val="20"/>
                  <w:szCs w:val="20"/>
                </w:rPr>
                <w:t>i3.4xlarge</w:t>
              </w:r>
            </w:ins>
          </w:p>
        </w:tc>
        <w:tc>
          <w:tcPr>
            <w:tcW w:w="6750" w:type="dxa"/>
            <w:tcBorders>
              <w:bottom w:val="single" w:sz="6" w:space="0" w:color="146EB4"/>
            </w:tcBorders>
            <w:tcMar>
              <w:top w:w="24" w:type="dxa"/>
              <w:left w:w="120" w:type="dxa"/>
              <w:bottom w:w="24" w:type="dxa"/>
              <w:right w:w="120" w:type="dxa"/>
            </w:tcMar>
            <w:vAlign w:val="center"/>
            <w:hideMark/>
            <w:tcPrChange w:id="597" w:author="Penny Downey" w:date="2019-05-10T14:11:00Z">
              <w:tcPr>
                <w:tcW w:w="0" w:type="auto"/>
                <w:tcBorders>
                  <w:bottom w:val="single" w:sz="6" w:space="0" w:color="146EB4"/>
                </w:tcBorders>
                <w:tcMar>
                  <w:top w:w="24" w:type="dxa"/>
                  <w:left w:w="120" w:type="dxa"/>
                  <w:bottom w:w="24" w:type="dxa"/>
                  <w:right w:w="120" w:type="dxa"/>
                </w:tcMar>
                <w:hideMark/>
              </w:tcPr>
            </w:tcPrChange>
          </w:tcPr>
          <w:p w14:paraId="6BAE4AF5" w14:textId="77777777" w:rsidR="00114061" w:rsidRDefault="00114061">
            <w:pPr>
              <w:rPr>
                <w:ins w:id="598" w:author="Penny Downey" w:date="2019-05-10T14:54:00Z"/>
                <w:color w:val="000000"/>
                <w:sz w:val="20"/>
                <w:szCs w:val="20"/>
              </w:rPr>
            </w:pPr>
            <w:ins w:id="599" w:author="Penny Downey" w:date="2019-05-10T14:54:00Z">
              <w:r>
                <w:rPr>
                  <w:color w:val="000000"/>
                  <w:sz w:val="20"/>
                  <w:szCs w:val="20"/>
                </w:rPr>
                <w:t xml:space="preserve">Type of EC2 instance for the </w:t>
              </w:r>
              <w:proofErr w:type="spellStart"/>
              <w:r>
                <w:rPr>
                  <w:color w:val="000000"/>
                  <w:sz w:val="20"/>
                  <w:szCs w:val="20"/>
                </w:rPr>
                <w:t>Viya</w:t>
              </w:r>
              <w:proofErr w:type="spellEnd"/>
              <w:r>
                <w:rPr>
                  <w:color w:val="000000"/>
                  <w:sz w:val="20"/>
                  <w:szCs w:val="20"/>
                </w:rPr>
                <w:t xml:space="preserve"> Compute Nodes (i3 for performance, r5 for auto-recovery)</w:t>
              </w:r>
            </w:ins>
          </w:p>
        </w:tc>
      </w:tr>
    </w:tbl>
    <w:p w14:paraId="0C335CC7" w14:textId="1E4E9955" w:rsidR="00114061" w:rsidDel="00AF6875" w:rsidRDefault="00114061" w:rsidP="00560C98">
      <w:pPr>
        <w:pStyle w:val="ListBullet"/>
        <w:numPr>
          <w:ilvl w:val="0"/>
          <w:numId w:val="0"/>
        </w:numPr>
        <w:ind w:left="360"/>
        <w:rPr>
          <w:del w:id="600" w:author="Penny Downey" w:date="2019-05-10T15:04:00Z"/>
          <w:rStyle w:val="Hyperlink"/>
          <w:rFonts w:cs="Arial"/>
          <w:szCs w:val="22"/>
        </w:rPr>
      </w:pPr>
    </w:p>
    <w:p w14:paraId="094F65E1" w14:textId="5561612B" w:rsidR="002B6B4A" w:rsidDel="00EA001C" w:rsidRDefault="002B6B4A" w:rsidP="00560C98">
      <w:pPr>
        <w:pStyle w:val="ListBullet"/>
        <w:numPr>
          <w:ilvl w:val="0"/>
          <w:numId w:val="0"/>
        </w:numPr>
        <w:ind w:left="360"/>
        <w:rPr>
          <w:del w:id="601" w:author="Penny Downey" w:date="2019-05-10T14:53:00Z"/>
          <w:i/>
        </w:rPr>
      </w:pPr>
      <w:del w:id="602" w:author="Penny Downey" w:date="2019-05-10T14:53:00Z">
        <w:r w:rsidRPr="00250DE2" w:rsidDel="00EA001C">
          <w:rPr>
            <w:i/>
          </w:rPr>
          <w:delText>SAS Viya License and Install Package:</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21A3BCE9" w14:textId="41DF914A" w:rsidTr="00083AA3">
        <w:trPr>
          <w:cnfStyle w:val="100000000000" w:firstRow="1" w:lastRow="0" w:firstColumn="0" w:lastColumn="0" w:oddVBand="0" w:evenVBand="0" w:oddHBand="0" w:evenHBand="0" w:firstRowFirstColumn="0" w:firstRowLastColumn="0" w:lastRowFirstColumn="0" w:lastRowLastColumn="0"/>
          <w:del w:id="603"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6040D74" w14:textId="1BED41B0" w:rsidR="002B6B4A" w:rsidDel="00EA001C" w:rsidRDefault="002B6B4A" w:rsidP="00083AA3">
            <w:pPr>
              <w:pStyle w:val="Tabletext"/>
              <w:rPr>
                <w:del w:id="604" w:author="Penny Downey" w:date="2019-05-10T14:53:00Z"/>
              </w:rPr>
            </w:pPr>
            <w:del w:id="605" w:author="Penny Downey" w:date="2019-05-10T14:53:00Z">
              <w:r w:rsidDel="00EA001C">
                <w:delText>Parameter label</w:delText>
              </w:r>
            </w:del>
          </w:p>
          <w:p w14:paraId="2484F522" w14:textId="5C17B0A6" w:rsidR="002B6B4A" w:rsidDel="00EA001C" w:rsidRDefault="002B6B4A" w:rsidP="00083AA3">
            <w:pPr>
              <w:pStyle w:val="Tabletext"/>
              <w:rPr>
                <w:del w:id="606" w:author="Penny Downey" w:date="2019-05-10T14:53:00Z"/>
              </w:rPr>
            </w:pPr>
            <w:del w:id="607" w:author="Penny Downey" w:date="2019-05-10T14:53:00Z">
              <w:r w:rsidDel="00EA001C">
                <w:delText>(name)</w:delText>
              </w:r>
            </w:del>
          </w:p>
        </w:tc>
        <w:tc>
          <w:tcPr>
            <w:tcW w:w="979" w:type="dxa"/>
          </w:tcPr>
          <w:p w14:paraId="1BBCD299" w14:textId="3158AC29"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08" w:author="Penny Downey" w:date="2019-05-10T14:53:00Z"/>
                <w:kern w:val="0"/>
              </w:rPr>
            </w:pPr>
            <w:del w:id="609" w:author="Penny Downey" w:date="2019-05-10T14:53:00Z">
              <w:r w:rsidDel="00EA001C">
                <w:rPr>
                  <w:kern w:val="0"/>
                </w:rPr>
                <w:delText>Default</w:delText>
              </w:r>
            </w:del>
          </w:p>
        </w:tc>
        <w:tc>
          <w:tcPr>
            <w:tcW w:w="5623" w:type="dxa"/>
          </w:tcPr>
          <w:p w14:paraId="35E808BB" w14:textId="4A6FE636"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10" w:author="Penny Downey" w:date="2019-05-10T14:53:00Z"/>
                <w:kern w:val="0"/>
              </w:rPr>
            </w:pPr>
            <w:del w:id="611" w:author="Penny Downey" w:date="2019-05-10T14:53:00Z">
              <w:r w:rsidDel="00EA001C">
                <w:rPr>
                  <w:kern w:val="0"/>
                </w:rPr>
                <w:delText>Description</w:delText>
              </w:r>
            </w:del>
          </w:p>
        </w:tc>
      </w:tr>
      <w:tr w:rsidR="002B6B4A" w:rsidDel="00EA001C" w14:paraId="271114D8" w14:textId="3FA8EEFB" w:rsidTr="00083AA3">
        <w:trPr>
          <w:del w:id="612"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2192FB5B" w14:textId="1EBBAA31" w:rsidR="002B6B4A" w:rsidRPr="00095A4D" w:rsidDel="00EA001C" w:rsidRDefault="002B6B4A" w:rsidP="00083AA3">
            <w:pPr>
              <w:pStyle w:val="Tabletext"/>
              <w:rPr>
                <w:del w:id="613" w:author="Penny Downey" w:date="2019-05-10T14:53:00Z"/>
              </w:rPr>
            </w:pPr>
            <w:del w:id="614" w:author="Penny Downey" w:date="2019-05-10T14:53:00Z">
              <w:r w:rsidRPr="00095A4D" w:rsidDel="00EA001C">
                <w:rPr>
                  <w:rStyle w:val="label-name"/>
                  <w:rFonts w:eastAsiaTheme="majorEastAsia"/>
                </w:rPr>
                <w:delText>SAS Viya Software Order File</w:delText>
              </w:r>
              <w:r w:rsidRPr="00095A4D" w:rsidDel="00EA001C">
                <w:br/>
              </w:r>
              <w:r w:rsidRPr="00095A4D" w:rsidDel="00EA001C">
                <w:rPr>
                  <w:b w:val="0"/>
                </w:rPr>
                <w:delText>(DeploymentDataLocation)</w:delText>
              </w:r>
            </w:del>
          </w:p>
        </w:tc>
        <w:tc>
          <w:tcPr>
            <w:tcW w:w="979" w:type="dxa"/>
          </w:tcPr>
          <w:p w14:paraId="1EC19B31" w14:textId="6FD60336" w:rsidR="002B6B4A" w:rsidRPr="009E771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15" w:author="Penny Downey" w:date="2019-05-10T14:53:00Z"/>
                <w:i/>
                <w:color w:val="FF0000"/>
              </w:rPr>
            </w:pPr>
            <w:del w:id="616" w:author="Penny Downey" w:date="2019-05-10T14:53:00Z">
              <w:r w:rsidRPr="009E771A" w:rsidDel="00EA001C">
                <w:rPr>
                  <w:rStyle w:val="red"/>
                  <w:i/>
                  <w:color w:val="FF0000"/>
                </w:rPr>
                <w:delText>Requires input</w:delText>
              </w:r>
            </w:del>
          </w:p>
        </w:tc>
        <w:tc>
          <w:tcPr>
            <w:tcW w:w="5623" w:type="dxa"/>
          </w:tcPr>
          <w:p w14:paraId="046B6512" w14:textId="11D8A7C5" w:rsidR="002B6B4A" w:rsidDel="00EA001C" w:rsidRDefault="002E6708" w:rsidP="00083AA3">
            <w:pPr>
              <w:pStyle w:val="Tabletext"/>
              <w:cnfStyle w:val="000000000000" w:firstRow="0" w:lastRow="0" w:firstColumn="0" w:lastColumn="0" w:oddVBand="0" w:evenVBand="0" w:oddHBand="0" w:evenHBand="0" w:firstRowFirstColumn="0" w:firstRowLastColumn="0" w:lastRowFirstColumn="0" w:lastRowLastColumn="0"/>
              <w:rPr>
                <w:del w:id="617" w:author="Penny Downey" w:date="2019-05-10T14:53:00Z"/>
                <w:kern w:val="0"/>
              </w:rPr>
            </w:pPr>
            <w:del w:id="618" w:author="Penny Downey" w:date="2019-05-10T14:53:00Z">
              <w:r w:rsidDel="00EA001C">
                <w:delText xml:space="preserve">The </w:delText>
              </w:r>
              <w:r w:rsidR="002B6B4A" w:rsidDel="00EA001C">
                <w:delText>S3 location of the Software Order Confirmation e-mail attachment. Example: mysasbucket/viya_deployment_data/SAS_Viya_deployment_data.zip</w:delText>
              </w:r>
            </w:del>
          </w:p>
        </w:tc>
      </w:tr>
    </w:tbl>
    <w:p w14:paraId="555969E0" w14:textId="41291C8C" w:rsidR="002B6B4A" w:rsidDel="00EA001C" w:rsidRDefault="002B6B4A" w:rsidP="002B6B4A">
      <w:pPr>
        <w:spacing w:before="280" w:after="140"/>
        <w:ind w:firstLine="360"/>
        <w:rPr>
          <w:del w:id="619" w:author="Penny Downey" w:date="2019-05-10T14:53:00Z"/>
          <w:i/>
        </w:rPr>
      </w:pPr>
      <w:del w:id="620" w:author="Penny Downey" w:date="2019-05-10T14:53:00Z">
        <w:r w:rsidRPr="00E56560" w:rsidDel="00EA001C">
          <w:rPr>
            <w:i/>
          </w:rPr>
          <w:delText>Administration: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12EBC329" w14:textId="1592CA44" w:rsidTr="00083AA3">
        <w:trPr>
          <w:cnfStyle w:val="100000000000" w:firstRow="1" w:lastRow="0" w:firstColumn="0" w:lastColumn="0" w:oddVBand="0" w:evenVBand="0" w:oddHBand="0" w:evenHBand="0" w:firstRowFirstColumn="0" w:firstRowLastColumn="0" w:lastRowFirstColumn="0" w:lastRowLastColumn="0"/>
          <w:del w:id="621"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623F942F" w14:textId="6391BC8D" w:rsidR="002B6B4A" w:rsidDel="00EA001C" w:rsidRDefault="002B6B4A" w:rsidP="00083AA3">
            <w:pPr>
              <w:pStyle w:val="Tabletext"/>
              <w:rPr>
                <w:del w:id="622" w:author="Penny Downey" w:date="2019-05-10T14:53:00Z"/>
              </w:rPr>
            </w:pPr>
            <w:del w:id="623" w:author="Penny Downey" w:date="2019-05-10T14:53:00Z">
              <w:r w:rsidDel="00EA001C">
                <w:delText>Parameter label</w:delText>
              </w:r>
            </w:del>
          </w:p>
          <w:p w14:paraId="3C24B8CC" w14:textId="0C26D3E0" w:rsidR="002B6B4A" w:rsidDel="00EA001C" w:rsidRDefault="002B6B4A" w:rsidP="00083AA3">
            <w:pPr>
              <w:pStyle w:val="Tabletext"/>
              <w:rPr>
                <w:del w:id="624" w:author="Penny Downey" w:date="2019-05-10T14:53:00Z"/>
              </w:rPr>
            </w:pPr>
            <w:del w:id="625" w:author="Penny Downey" w:date="2019-05-10T14:53:00Z">
              <w:r w:rsidDel="00EA001C">
                <w:delText>(name)</w:delText>
              </w:r>
            </w:del>
          </w:p>
        </w:tc>
        <w:tc>
          <w:tcPr>
            <w:tcW w:w="979" w:type="dxa"/>
          </w:tcPr>
          <w:p w14:paraId="67D24F43" w14:textId="797985D2"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26" w:author="Penny Downey" w:date="2019-05-10T14:53:00Z"/>
                <w:kern w:val="0"/>
              </w:rPr>
            </w:pPr>
            <w:del w:id="627" w:author="Penny Downey" w:date="2019-05-10T14:53:00Z">
              <w:r w:rsidDel="00EA001C">
                <w:rPr>
                  <w:kern w:val="0"/>
                </w:rPr>
                <w:delText>Default</w:delText>
              </w:r>
            </w:del>
          </w:p>
        </w:tc>
        <w:tc>
          <w:tcPr>
            <w:tcW w:w="5623" w:type="dxa"/>
          </w:tcPr>
          <w:p w14:paraId="0A379F6D" w14:textId="6830073E"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628" w:author="Penny Downey" w:date="2019-05-10T14:53:00Z"/>
                <w:kern w:val="0"/>
              </w:rPr>
            </w:pPr>
            <w:del w:id="629" w:author="Penny Downey" w:date="2019-05-10T14:53:00Z">
              <w:r w:rsidDel="00EA001C">
                <w:rPr>
                  <w:kern w:val="0"/>
                </w:rPr>
                <w:delText>Description</w:delText>
              </w:r>
            </w:del>
          </w:p>
        </w:tc>
      </w:tr>
      <w:tr w:rsidR="002B6B4A" w:rsidDel="00EA001C" w14:paraId="3113320B" w14:textId="4295595D" w:rsidTr="00083AA3">
        <w:trPr>
          <w:del w:id="630"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79AAB5F6" w14:textId="648E6D83" w:rsidR="002B6B4A" w:rsidDel="00EA001C" w:rsidRDefault="002B6B4A" w:rsidP="000A5BDA">
            <w:pPr>
              <w:pStyle w:val="Tabletext"/>
              <w:rPr>
                <w:del w:id="631" w:author="Penny Downey" w:date="2019-05-10T14:53:00Z"/>
                <w:kern w:val="0"/>
              </w:rPr>
            </w:pPr>
            <w:del w:id="632" w:author="Penny Downey" w:date="2019-05-10T14:53:00Z">
              <w:r w:rsidDel="00EA001C">
                <w:rPr>
                  <w:kern w:val="0"/>
                </w:rPr>
                <w:delText xml:space="preserve">Key </w:delText>
              </w:r>
              <w:r w:rsidR="000A5BDA" w:rsidDel="00EA001C">
                <w:rPr>
                  <w:kern w:val="0"/>
                </w:rPr>
                <w:delText>N</w:delText>
              </w:r>
              <w:r w:rsidDel="00EA001C">
                <w:rPr>
                  <w:kern w:val="0"/>
                </w:rPr>
                <w:delText>ame</w:delText>
              </w:r>
              <w:r w:rsidDel="00EA001C">
                <w:rPr>
                  <w:kern w:val="0"/>
                </w:rPr>
                <w:br/>
              </w:r>
              <w:r w:rsidRPr="00B91D60" w:rsidDel="00EA001C">
                <w:rPr>
                  <w:b w:val="0"/>
                  <w:kern w:val="0"/>
                </w:rPr>
                <w:delText>(KeyPairName)</w:delText>
              </w:r>
            </w:del>
          </w:p>
        </w:tc>
        <w:tc>
          <w:tcPr>
            <w:tcW w:w="979" w:type="dxa"/>
          </w:tcPr>
          <w:p w14:paraId="251395CE" w14:textId="3991C26E"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33" w:author="Penny Downey" w:date="2019-05-10T14:53:00Z"/>
                <w:i/>
                <w:kern w:val="0"/>
              </w:rPr>
            </w:pPr>
            <w:del w:id="634" w:author="Penny Downey" w:date="2019-05-10T14:53:00Z">
              <w:r w:rsidRPr="005E5BFC" w:rsidDel="00EA001C">
                <w:rPr>
                  <w:rStyle w:val="red"/>
                  <w:rFonts w:ascii="&amp;quot" w:hAnsi="&amp;quot"/>
                  <w:i/>
                  <w:iCs/>
                  <w:color w:val="FF0000"/>
                  <w:szCs w:val="18"/>
                </w:rPr>
                <w:delText>Requires input</w:delText>
              </w:r>
            </w:del>
          </w:p>
        </w:tc>
        <w:tc>
          <w:tcPr>
            <w:tcW w:w="5623" w:type="dxa"/>
          </w:tcPr>
          <w:p w14:paraId="7B66C7FD" w14:textId="2E565F5E" w:rsidR="002B6B4A" w:rsidDel="00EA001C" w:rsidRDefault="00CF69CF" w:rsidP="00E356EB">
            <w:pPr>
              <w:pStyle w:val="Tabletext"/>
              <w:cnfStyle w:val="000000000000" w:firstRow="0" w:lastRow="0" w:firstColumn="0" w:lastColumn="0" w:oddVBand="0" w:evenVBand="0" w:oddHBand="0" w:evenHBand="0" w:firstRowFirstColumn="0" w:firstRowLastColumn="0" w:lastRowFirstColumn="0" w:lastRowLastColumn="0"/>
              <w:rPr>
                <w:del w:id="635" w:author="Penny Downey" w:date="2019-05-10T14:53:00Z"/>
                <w:kern w:val="0"/>
              </w:rPr>
            </w:pPr>
            <w:del w:id="636" w:author="Penny Downey" w:date="2019-05-10T14:53:00Z">
              <w:r w:rsidDel="00EA001C">
                <w:delText>The n</w:delText>
              </w:r>
              <w:r w:rsidR="002B6B4A" w:rsidRPr="00B91D60" w:rsidDel="00EA001C">
                <w:delText xml:space="preserve">ame of an existing EC2 key pair. This will allow you to access the Ansible </w:delText>
              </w:r>
              <w:r w:rsidR="00E356EB" w:rsidDel="00EA001C">
                <w:delText>c</w:delText>
              </w:r>
              <w:r w:rsidR="002B6B4A" w:rsidRPr="00B91D60" w:rsidDel="00EA001C">
                <w:delText>ontroller after it launches.</w:delText>
              </w:r>
            </w:del>
          </w:p>
        </w:tc>
      </w:tr>
      <w:tr w:rsidR="002B6B4A" w:rsidDel="00EA001C" w14:paraId="4C5778A6" w14:textId="046E47C7" w:rsidTr="00083AA3">
        <w:trPr>
          <w:del w:id="637"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87390A9" w14:textId="58DE21EC" w:rsidR="002B6B4A" w:rsidRPr="003C724B" w:rsidDel="00EA001C" w:rsidRDefault="002B6B4A" w:rsidP="00083AA3">
            <w:pPr>
              <w:pStyle w:val="Tabletext"/>
              <w:rPr>
                <w:del w:id="638" w:author="Penny Downey" w:date="2019-05-10T14:53:00Z"/>
                <w:b w:val="0"/>
                <w:kern w:val="0"/>
              </w:rPr>
            </w:pPr>
            <w:del w:id="639" w:author="Penny Downey" w:date="2019-05-10T14:53:00Z">
              <w:r w:rsidRPr="003C724B" w:rsidDel="00EA001C">
                <w:rPr>
                  <w:kern w:val="0"/>
                </w:rPr>
                <w:delText>VPC Availability Zone</w:delText>
              </w:r>
              <w:r w:rsidDel="00EA001C">
                <w:rPr>
                  <w:kern w:val="0"/>
                </w:rPr>
                <w:br/>
              </w:r>
              <w:r w:rsidRPr="003C724B" w:rsidDel="00EA001C">
                <w:rPr>
                  <w:b w:val="0"/>
                  <w:kern w:val="0"/>
                </w:rPr>
                <w:delText>(AvailabilityZone)</w:delText>
              </w:r>
            </w:del>
          </w:p>
        </w:tc>
        <w:tc>
          <w:tcPr>
            <w:tcW w:w="979" w:type="dxa"/>
          </w:tcPr>
          <w:p w14:paraId="148173DF" w14:textId="08DD6E56"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40" w:author="Penny Downey" w:date="2019-05-10T14:53:00Z"/>
                <w:rStyle w:val="red"/>
                <w:rFonts w:ascii="&amp;quot" w:hAnsi="&amp;quot"/>
                <w:i/>
                <w:iCs/>
                <w:color w:val="FF0000"/>
                <w:szCs w:val="18"/>
              </w:rPr>
            </w:pPr>
            <w:del w:id="641" w:author="Penny Downey" w:date="2019-05-10T14:53:00Z">
              <w:r w:rsidRPr="005E5BFC" w:rsidDel="00EA001C">
                <w:rPr>
                  <w:rStyle w:val="red"/>
                  <w:rFonts w:ascii="&amp;quot" w:hAnsi="&amp;quot"/>
                  <w:i/>
                  <w:iCs/>
                  <w:color w:val="FF0000"/>
                  <w:szCs w:val="18"/>
                </w:rPr>
                <w:delText>Requires input</w:delText>
              </w:r>
            </w:del>
          </w:p>
        </w:tc>
        <w:tc>
          <w:tcPr>
            <w:tcW w:w="5623" w:type="dxa"/>
          </w:tcPr>
          <w:p w14:paraId="4546E8A2" w14:textId="404DD196"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42" w:author="Penny Downey" w:date="2019-05-10T14:53:00Z"/>
              </w:rPr>
            </w:pPr>
            <w:del w:id="643" w:author="Penny Downey" w:date="2019-05-10T14:53:00Z">
              <w:r w:rsidRPr="005E5BFC" w:rsidDel="00EA001C">
                <w:delText>The Availability Zone for the public and private subnet.</w:delText>
              </w:r>
            </w:del>
          </w:p>
        </w:tc>
      </w:tr>
      <w:tr w:rsidR="002B6B4A" w:rsidDel="00EA001C" w14:paraId="29432FCD" w14:textId="6A6DEE1D" w:rsidTr="00083AA3">
        <w:trPr>
          <w:del w:id="644"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52BC646D" w14:textId="3E8956A7" w:rsidR="002B6B4A" w:rsidRPr="00DF4C39" w:rsidDel="00EA001C" w:rsidRDefault="002B6B4A" w:rsidP="00083AA3">
            <w:pPr>
              <w:pStyle w:val="Tabletext"/>
              <w:rPr>
                <w:del w:id="645" w:author="Penny Downey" w:date="2019-05-10T14:53:00Z"/>
              </w:rPr>
            </w:pPr>
            <w:del w:id="646" w:author="Penny Downey" w:date="2019-05-10T14:53:00Z">
              <w:r w:rsidRPr="00DF4C39" w:rsidDel="00EA001C">
                <w:rPr>
                  <w:rStyle w:val="label-name"/>
                  <w:rFonts w:eastAsiaTheme="majorEastAsia"/>
                </w:rPr>
                <w:delText>Permitted IP Range for Application Access</w:delText>
              </w:r>
              <w:r w:rsidRPr="00DF4C39" w:rsidDel="00EA001C">
                <w:br/>
              </w:r>
              <w:r w:rsidRPr="00DF4C39" w:rsidDel="00EA001C">
                <w:rPr>
                  <w:b w:val="0"/>
                </w:rPr>
                <w:delText>(WebIngressLocation)</w:delText>
              </w:r>
            </w:del>
          </w:p>
        </w:tc>
        <w:tc>
          <w:tcPr>
            <w:tcW w:w="979" w:type="dxa"/>
          </w:tcPr>
          <w:p w14:paraId="2065878F" w14:textId="3DF4043B"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47" w:author="Penny Downey" w:date="2019-05-10T14:53:00Z"/>
                <w:rStyle w:val="red"/>
                <w:i/>
                <w:color w:val="FF0000"/>
              </w:rPr>
            </w:pPr>
            <w:del w:id="648" w:author="Penny Downey" w:date="2019-05-10T14:53:00Z">
              <w:r w:rsidRPr="005E5BFC" w:rsidDel="00EA001C">
                <w:rPr>
                  <w:rStyle w:val="red"/>
                  <w:i/>
                  <w:color w:val="FF0000"/>
                </w:rPr>
                <w:delText>Requires input</w:delText>
              </w:r>
            </w:del>
          </w:p>
        </w:tc>
        <w:tc>
          <w:tcPr>
            <w:tcW w:w="5623" w:type="dxa"/>
          </w:tcPr>
          <w:p w14:paraId="720E4A3E" w14:textId="646AA5F7" w:rsidR="002B6B4A" w:rsidRPr="005E5BFC" w:rsidDel="00EA001C" w:rsidRDefault="002B6B4A" w:rsidP="00EB3580">
            <w:pPr>
              <w:pStyle w:val="Tabletext"/>
              <w:cnfStyle w:val="000000000000" w:firstRow="0" w:lastRow="0" w:firstColumn="0" w:lastColumn="0" w:oddVBand="0" w:evenVBand="0" w:oddHBand="0" w:evenHBand="0" w:firstRowFirstColumn="0" w:firstRowLastColumn="0" w:lastRowFirstColumn="0" w:lastRowLastColumn="0"/>
              <w:rPr>
                <w:del w:id="649" w:author="Penny Downey" w:date="2019-05-10T14:53:00Z"/>
              </w:rPr>
            </w:pPr>
            <w:del w:id="650" w:author="Penny Downey" w:date="2019-05-10T14:53:00Z">
              <w:r w:rsidRPr="005E5BFC" w:rsidDel="00EA001C">
                <w:delText xml:space="preserve">Allow inbound HTTP traffic to the SAS Viya </w:delText>
              </w:r>
              <w:r w:rsidR="00EB3580" w:rsidDel="00EA001C">
                <w:delText>e</w:delText>
              </w:r>
              <w:r w:rsidRPr="005E5BFC" w:rsidDel="00EA001C">
                <w:delText xml:space="preserve">nvironment from this CIDR block (IP address range). Must be a valid IP CIDR range of the form x.x.x.x/x. </w:delText>
              </w:r>
            </w:del>
          </w:p>
        </w:tc>
      </w:tr>
      <w:tr w:rsidR="002B6B4A" w:rsidDel="00EA001C" w14:paraId="4B2D26C1" w14:textId="6CAF371A" w:rsidTr="00083AA3">
        <w:trPr>
          <w:del w:id="651"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118D87F1" w14:textId="63D8E03D" w:rsidR="002B6B4A" w:rsidRPr="00367021" w:rsidDel="00EA001C" w:rsidRDefault="002B6B4A" w:rsidP="00083AA3">
            <w:pPr>
              <w:pStyle w:val="Tabletext"/>
              <w:rPr>
                <w:del w:id="652" w:author="Penny Downey" w:date="2019-05-10T14:53:00Z"/>
              </w:rPr>
            </w:pPr>
            <w:del w:id="653" w:author="Penny Downey" w:date="2019-05-10T14:53:00Z">
              <w:r w:rsidRPr="00367021" w:rsidDel="00EA001C">
                <w:rPr>
                  <w:rStyle w:val="label-name"/>
                  <w:rFonts w:eastAsiaTheme="majorEastAsia"/>
                </w:rPr>
                <w:delText>Permitted IP Range for Deployment Admin</w:delText>
              </w:r>
              <w:r w:rsidRPr="00367021" w:rsidDel="00EA001C">
                <w:br/>
              </w:r>
              <w:r w:rsidRPr="00367021" w:rsidDel="00EA001C">
                <w:rPr>
                  <w:b w:val="0"/>
                </w:rPr>
                <w:delText>(AdminIngressLocation)</w:delText>
              </w:r>
            </w:del>
          </w:p>
        </w:tc>
        <w:tc>
          <w:tcPr>
            <w:tcW w:w="979" w:type="dxa"/>
          </w:tcPr>
          <w:p w14:paraId="7DA4F26D" w14:textId="5B5CD587"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54" w:author="Penny Downey" w:date="2019-05-10T14:53:00Z"/>
                <w:rStyle w:val="red"/>
                <w:i/>
                <w:color w:val="FF0000"/>
              </w:rPr>
            </w:pPr>
            <w:del w:id="655" w:author="Penny Downey" w:date="2019-05-10T14:53:00Z">
              <w:r w:rsidRPr="005E5BFC" w:rsidDel="00EA001C">
                <w:rPr>
                  <w:rStyle w:val="red"/>
                  <w:i/>
                  <w:color w:val="FF0000"/>
                </w:rPr>
                <w:delText>Requires input</w:delText>
              </w:r>
            </w:del>
          </w:p>
        </w:tc>
        <w:tc>
          <w:tcPr>
            <w:tcW w:w="5623" w:type="dxa"/>
          </w:tcPr>
          <w:p w14:paraId="3BF5438C" w14:textId="30A95F06"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56" w:author="Penny Downey" w:date="2019-05-10T14:53:00Z"/>
              </w:rPr>
            </w:pPr>
            <w:del w:id="657" w:author="Penny Downey" w:date="2019-05-10T14:53:00Z">
              <w:r w:rsidRPr="005E5BFC" w:rsidDel="00EA001C">
                <w:delText xml:space="preserve">Allow inbound SSH traffic </w:delText>
              </w:r>
              <w:r w:rsidR="00E356EB" w:rsidDel="00EA001C">
                <w:delText>to the Ansible c</w:delText>
              </w:r>
              <w:r w:rsidRPr="00BA0DD7" w:rsidDel="00EA001C">
                <w:delText>ontroller from</w:delText>
              </w:r>
              <w:r w:rsidRPr="005E5BFC" w:rsidDel="00EA001C">
                <w:delText xml:space="preserve"> this CIDR block (IP address range). Must be a valid IP CIDR range of the form x.x.x.x/x. </w:delText>
              </w:r>
            </w:del>
          </w:p>
        </w:tc>
      </w:tr>
      <w:tr w:rsidR="002B6B4A" w:rsidDel="00EA001C" w14:paraId="0F327A7C" w14:textId="03D91097" w:rsidTr="00083AA3">
        <w:trPr>
          <w:del w:id="658"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1E348C3D" w14:textId="0AE1AF01" w:rsidR="002B6B4A" w:rsidRPr="00367021" w:rsidDel="00EA001C" w:rsidRDefault="002B6B4A" w:rsidP="00083AA3">
            <w:pPr>
              <w:pStyle w:val="Tabletext"/>
              <w:rPr>
                <w:del w:id="659" w:author="Penny Downey" w:date="2019-05-10T14:53:00Z"/>
              </w:rPr>
            </w:pPr>
            <w:del w:id="660" w:author="Penny Downey" w:date="2019-05-10T14:53:00Z">
              <w:r w:rsidRPr="00367021" w:rsidDel="00EA001C">
                <w:rPr>
                  <w:rStyle w:val="label-name"/>
                  <w:rFonts w:eastAsiaTheme="majorEastAsia"/>
                </w:rPr>
                <w:delText>SAS Administrator Password</w:delText>
              </w:r>
              <w:r w:rsidRPr="00367021" w:rsidDel="00EA001C">
                <w:br/>
              </w:r>
              <w:r w:rsidRPr="00367021" w:rsidDel="00EA001C">
                <w:rPr>
                  <w:b w:val="0"/>
                </w:rPr>
                <w:delText>(SASAdminPass)</w:delText>
              </w:r>
            </w:del>
          </w:p>
        </w:tc>
        <w:tc>
          <w:tcPr>
            <w:tcW w:w="979" w:type="dxa"/>
          </w:tcPr>
          <w:p w14:paraId="60F4B6A2" w14:textId="11BB228C" w:rsidR="002B6B4A" w:rsidRPr="005E5BF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61" w:author="Penny Downey" w:date="2019-05-10T14:53:00Z"/>
                <w:rStyle w:val="red"/>
                <w:i/>
                <w:color w:val="FF0000"/>
              </w:rPr>
            </w:pPr>
            <w:del w:id="662" w:author="Penny Downey" w:date="2019-05-10T14:53:00Z">
              <w:r w:rsidRPr="005E5BFC" w:rsidDel="00EA001C">
                <w:rPr>
                  <w:rStyle w:val="red"/>
                  <w:i/>
                  <w:color w:val="FF0000"/>
                </w:rPr>
                <w:delText>Requires input</w:delText>
              </w:r>
            </w:del>
          </w:p>
        </w:tc>
        <w:tc>
          <w:tcPr>
            <w:tcW w:w="5623" w:type="dxa"/>
          </w:tcPr>
          <w:p w14:paraId="270F40B7" w14:textId="52D6571F" w:rsidR="002B6B4A" w:rsidRPr="005E5BFC" w:rsidDel="00EA001C" w:rsidRDefault="00CF69CF" w:rsidP="00EB3580">
            <w:pPr>
              <w:pStyle w:val="Tabletext"/>
              <w:cnfStyle w:val="000000000000" w:firstRow="0" w:lastRow="0" w:firstColumn="0" w:lastColumn="0" w:oddVBand="0" w:evenVBand="0" w:oddHBand="0" w:evenHBand="0" w:firstRowFirstColumn="0" w:firstRowLastColumn="0" w:lastRowFirstColumn="0" w:lastRowLastColumn="0"/>
              <w:rPr>
                <w:del w:id="663" w:author="Penny Downey" w:date="2019-05-10T14:53:00Z"/>
              </w:rPr>
            </w:pPr>
            <w:del w:id="664" w:author="Penny Downey" w:date="2019-05-10T14:53:00Z">
              <w:r w:rsidDel="00EA001C">
                <w:delText>The p</w:delText>
              </w:r>
              <w:r w:rsidR="002B6B4A" w:rsidRPr="005E5BFC" w:rsidDel="00EA001C">
                <w:delText xml:space="preserve">assword of the SAS Admin </w:delText>
              </w:r>
              <w:r w:rsidR="00EB3580" w:rsidDel="00EA001C">
                <w:delText>u</w:delText>
              </w:r>
              <w:r w:rsidR="002B6B4A" w:rsidRPr="005E5BFC" w:rsidDel="00EA001C">
                <w:delText xml:space="preserve">sers (sasboot, optionally sasadmin). Must have at least 6 and no more than 255 characters. </w:delText>
              </w:r>
            </w:del>
          </w:p>
        </w:tc>
      </w:tr>
      <w:tr w:rsidR="002B6B4A" w:rsidDel="00EA001C" w14:paraId="78653BB3" w14:textId="002CD590" w:rsidTr="00083AA3">
        <w:trPr>
          <w:del w:id="665"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1E919DE6" w14:textId="497505F5" w:rsidR="002B6B4A" w:rsidRPr="006814FA" w:rsidDel="00EA001C" w:rsidRDefault="002B6B4A" w:rsidP="00083AA3">
            <w:pPr>
              <w:pStyle w:val="Tabletext"/>
              <w:rPr>
                <w:del w:id="666" w:author="Penny Downey" w:date="2019-05-10T14:53:00Z"/>
              </w:rPr>
            </w:pPr>
            <w:del w:id="667" w:author="Penny Downey" w:date="2019-05-10T14:53:00Z">
              <w:r w:rsidRPr="006814FA" w:rsidDel="00EA001C">
                <w:rPr>
                  <w:rStyle w:val="label-name"/>
                  <w:rFonts w:eastAsiaTheme="majorEastAsia"/>
                </w:rPr>
                <w:delText>Password for Default User</w:delText>
              </w:r>
              <w:r w:rsidRPr="006814FA" w:rsidDel="00EA001C">
                <w:br/>
              </w:r>
              <w:r w:rsidRPr="004F1270" w:rsidDel="00EA001C">
                <w:rPr>
                  <w:b w:val="0"/>
                </w:rPr>
                <w:delText>(SASUserPass)</w:delText>
              </w:r>
              <w:r w:rsidRPr="006814FA" w:rsidDel="00EA001C">
                <w:delText xml:space="preserve"> </w:delText>
              </w:r>
            </w:del>
          </w:p>
        </w:tc>
        <w:tc>
          <w:tcPr>
            <w:tcW w:w="979" w:type="dxa"/>
          </w:tcPr>
          <w:p w14:paraId="53633288" w14:textId="24068E4E" w:rsidR="002B6B4A" w:rsidRPr="006814F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68" w:author="Penny Downey" w:date="2019-05-10T14:53:00Z"/>
                <w:rStyle w:val="red"/>
                <w:i/>
              </w:rPr>
            </w:pPr>
            <w:del w:id="669" w:author="Penny Downey" w:date="2019-05-10T14:53:00Z">
              <w:r w:rsidRPr="006814FA" w:rsidDel="00EA001C">
                <w:rPr>
                  <w:rStyle w:val="red"/>
                  <w:i/>
                  <w:color w:val="FF0000"/>
                </w:rPr>
                <w:delText>Requires input</w:delText>
              </w:r>
            </w:del>
          </w:p>
        </w:tc>
        <w:tc>
          <w:tcPr>
            <w:tcW w:w="5623" w:type="dxa"/>
          </w:tcPr>
          <w:p w14:paraId="1F966B2B" w14:textId="525C7916" w:rsidR="000328AB" w:rsidDel="00EA001C" w:rsidRDefault="00EB3580" w:rsidP="000328AB">
            <w:pPr>
              <w:pStyle w:val="Tabletext"/>
              <w:cnfStyle w:val="000000000000" w:firstRow="0" w:lastRow="0" w:firstColumn="0" w:lastColumn="0" w:oddVBand="0" w:evenVBand="0" w:oddHBand="0" w:evenHBand="0" w:firstRowFirstColumn="0" w:firstRowLastColumn="0" w:lastRowFirstColumn="0" w:lastRowLastColumn="0"/>
              <w:rPr>
                <w:del w:id="670" w:author="Penny Downey" w:date="2019-05-10T14:53:00Z"/>
              </w:rPr>
            </w:pPr>
            <w:del w:id="671" w:author="Penny Downey" w:date="2019-05-10T14:53:00Z">
              <w:r w:rsidDel="00EA001C">
                <w:delText>The p</w:delText>
              </w:r>
              <w:r w:rsidR="002B6B4A" w:rsidRPr="006814FA" w:rsidDel="00EA001C">
                <w:delText xml:space="preserve">assword of the default SAS </w:delText>
              </w:r>
              <w:r w:rsidDel="00EA001C">
                <w:delText>u</w:delText>
              </w:r>
              <w:r w:rsidR="002B6B4A" w:rsidRPr="006814FA" w:rsidDel="00EA001C">
                <w:delText>ser (sasuser). If left empty, no default users are being created</w:delText>
              </w:r>
              <w:r w:rsidR="000A5BDA" w:rsidDel="00EA001C">
                <w:delText>.</w:delText>
              </w:r>
              <w:r w:rsidR="002B6B4A" w:rsidRPr="006814FA" w:rsidDel="00EA001C">
                <w:delText xml:space="preserve"> </w:delText>
              </w:r>
            </w:del>
          </w:p>
          <w:p w14:paraId="689A0957" w14:textId="051B3780" w:rsidR="002B6B4A" w:rsidRPr="006814FA" w:rsidDel="00EA001C" w:rsidRDefault="002B6B4A" w:rsidP="000328AB">
            <w:pPr>
              <w:pStyle w:val="Tabletext"/>
              <w:cnfStyle w:val="000000000000" w:firstRow="0" w:lastRow="0" w:firstColumn="0" w:lastColumn="0" w:oddVBand="0" w:evenVBand="0" w:oddHBand="0" w:evenHBand="0" w:firstRowFirstColumn="0" w:firstRowLastColumn="0" w:lastRowFirstColumn="0" w:lastRowLastColumn="0"/>
              <w:rPr>
                <w:del w:id="672" w:author="Penny Downey" w:date="2019-05-10T14:53:00Z"/>
              </w:rPr>
            </w:pPr>
            <w:del w:id="673" w:author="Penny Downey" w:date="2019-05-10T14:53:00Z">
              <w:r w:rsidRPr="000328AB" w:rsidDel="00EA001C">
                <w:rPr>
                  <w:b/>
                </w:rPr>
                <w:delText>WARNING:</w:delText>
              </w:r>
              <w:r w:rsidRPr="006814FA" w:rsidDel="00EA001C">
                <w:delText xml:space="preserve"> If not set, deployment will require additional setup steps before being usable.</w:delText>
              </w:r>
            </w:del>
          </w:p>
        </w:tc>
      </w:tr>
      <w:tr w:rsidR="002B6B4A" w:rsidDel="00EA001C" w14:paraId="2B2ED17E" w14:textId="434451EB" w:rsidTr="00083AA3">
        <w:trPr>
          <w:del w:id="674"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5EB02DD9" w14:textId="5A5BABB8" w:rsidR="002B6B4A" w:rsidRPr="00014BD7" w:rsidDel="00EA001C" w:rsidRDefault="002B6B4A" w:rsidP="00083AA3">
            <w:pPr>
              <w:pStyle w:val="Tabletext"/>
              <w:rPr>
                <w:del w:id="675" w:author="Penny Downey" w:date="2019-05-10T14:53:00Z"/>
              </w:rPr>
            </w:pPr>
            <w:del w:id="676" w:author="Penny Downey" w:date="2019-05-10T14:53:00Z">
              <w:r w:rsidRPr="00014BD7" w:rsidDel="00EA001C">
                <w:rPr>
                  <w:rStyle w:val="label-name"/>
                  <w:rFonts w:eastAsiaTheme="majorEastAsia"/>
                </w:rPr>
                <w:lastRenderedPageBreak/>
                <w:delText>EC2 Instance Type for the CAS compute VM</w:delText>
              </w:r>
              <w:r w:rsidRPr="00014BD7" w:rsidDel="00EA001C">
                <w:br/>
              </w:r>
              <w:r w:rsidRPr="00014BD7" w:rsidDel="00EA001C">
                <w:rPr>
                  <w:b w:val="0"/>
                </w:rPr>
                <w:delText>(CASInstanceType)</w:delText>
              </w:r>
              <w:r w:rsidRPr="00014BD7" w:rsidDel="00EA001C">
                <w:delText xml:space="preserve"> </w:delText>
              </w:r>
            </w:del>
          </w:p>
        </w:tc>
        <w:tc>
          <w:tcPr>
            <w:tcW w:w="979" w:type="dxa"/>
          </w:tcPr>
          <w:p w14:paraId="27DBC65C" w14:textId="2E611B60" w:rsidR="002B6B4A" w:rsidRPr="00014BD7"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77" w:author="Penny Downey" w:date="2019-05-10T14:53:00Z"/>
                <w:rStyle w:val="red"/>
              </w:rPr>
            </w:pPr>
            <w:del w:id="678" w:author="Penny Downey" w:date="2019-05-10T14:53:00Z">
              <w:r w:rsidRPr="00014BD7" w:rsidDel="00EA001C">
                <w:delText xml:space="preserve">i3 </w:delText>
              </w:r>
            </w:del>
          </w:p>
        </w:tc>
        <w:tc>
          <w:tcPr>
            <w:tcW w:w="5623" w:type="dxa"/>
          </w:tcPr>
          <w:p w14:paraId="355579CF" w14:textId="139B2E1A" w:rsidR="002B6B4A" w:rsidRPr="00AE6BE8" w:rsidDel="00EA001C" w:rsidRDefault="00EB3580" w:rsidP="00EB3580">
            <w:pPr>
              <w:pStyle w:val="Tabletext"/>
              <w:cnfStyle w:val="000000000000" w:firstRow="0" w:lastRow="0" w:firstColumn="0" w:lastColumn="0" w:oddVBand="0" w:evenVBand="0" w:oddHBand="0" w:evenHBand="0" w:firstRowFirstColumn="0" w:firstRowLastColumn="0" w:lastRowFirstColumn="0" w:lastRowLastColumn="0"/>
              <w:rPr>
                <w:del w:id="679" w:author="Penny Downey" w:date="2019-05-10T14:53:00Z"/>
              </w:rPr>
            </w:pPr>
            <w:del w:id="680" w:author="Penny Downey" w:date="2019-05-10T14:53:00Z">
              <w:r w:rsidDel="00EA001C">
                <w:delText>The t</w:delText>
              </w:r>
              <w:r w:rsidR="002B6B4A" w:rsidRPr="00014BD7" w:rsidDel="00EA001C">
                <w:delText>ype of EC2 instance for the Viya Compute Nodes (i3 for performance, r4 for auto-recovery)</w:delText>
              </w:r>
              <w:r w:rsidDel="00EA001C">
                <w:delText>.</w:delText>
              </w:r>
              <w:r w:rsidR="002B6B4A" w:rsidRPr="00014BD7" w:rsidDel="00EA001C">
                <w:delText xml:space="preserve"> </w:delText>
              </w:r>
            </w:del>
          </w:p>
        </w:tc>
      </w:tr>
      <w:tr w:rsidR="00011850" w:rsidDel="00EA001C" w14:paraId="4DC2D651" w14:textId="43B36E05" w:rsidTr="00083AA3">
        <w:trPr>
          <w:del w:id="681"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3E2799B4" w14:textId="6F587FB0" w:rsidR="00011850" w:rsidRPr="00130F63" w:rsidDel="00EA001C" w:rsidRDefault="00011850" w:rsidP="00BA58FC">
            <w:pPr>
              <w:pStyle w:val="Tabletext"/>
              <w:rPr>
                <w:del w:id="682" w:author="Penny Downey" w:date="2019-05-10T14:53:00Z"/>
                <w:rStyle w:val="label-name"/>
                <w:rFonts w:eastAsiaTheme="majorEastAsia"/>
              </w:rPr>
            </w:pPr>
            <w:del w:id="683" w:author="Penny Downey" w:date="2019-05-10T14:53:00Z">
              <w:r w:rsidRPr="00014BD7" w:rsidDel="00EA001C">
                <w:rPr>
                  <w:rStyle w:val="label-name"/>
                  <w:rFonts w:eastAsiaTheme="majorEastAsia"/>
                </w:rPr>
                <w:delText xml:space="preserve">EC2 Instance </w:delText>
              </w:r>
              <w:r w:rsidR="00BA58FC" w:rsidDel="00EA001C">
                <w:rPr>
                  <w:rStyle w:val="label-name"/>
                  <w:rFonts w:eastAsiaTheme="majorEastAsia"/>
                </w:rPr>
                <w:delText>Size</w:delText>
              </w:r>
              <w:r w:rsidRPr="00014BD7" w:rsidDel="00EA001C">
                <w:rPr>
                  <w:rStyle w:val="label-name"/>
                  <w:rFonts w:eastAsiaTheme="majorEastAsia"/>
                </w:rPr>
                <w:delText xml:space="preserve"> for the</w:delText>
              </w:r>
              <w:r w:rsidDel="00EA001C">
                <w:rPr>
                  <w:rStyle w:val="label-name"/>
                  <w:rFonts w:eastAsiaTheme="majorEastAsia"/>
                </w:rPr>
                <w:delText xml:space="preserve"> Viya Services VM</w:delText>
              </w:r>
              <w:r w:rsidDel="00EA001C">
                <w:rPr>
                  <w:rStyle w:val="label-name"/>
                  <w:rFonts w:eastAsiaTheme="majorEastAsia"/>
                </w:rPr>
                <w:br/>
              </w:r>
              <w:r w:rsidR="00ED05FF" w:rsidRPr="00ED05FF" w:rsidDel="00EA001C">
                <w:rPr>
                  <w:b w:val="0"/>
                </w:rPr>
                <w:delText>(ServicesInstanceSize)</w:delText>
              </w:r>
            </w:del>
          </w:p>
        </w:tc>
        <w:tc>
          <w:tcPr>
            <w:tcW w:w="979" w:type="dxa"/>
          </w:tcPr>
          <w:p w14:paraId="10405A72" w14:textId="50D0F100" w:rsidR="00011850" w:rsidRPr="00130F63" w:rsidDel="00EA001C" w:rsidRDefault="00ED05FF" w:rsidP="00083AA3">
            <w:pPr>
              <w:pStyle w:val="Tabletext"/>
              <w:cnfStyle w:val="000000000000" w:firstRow="0" w:lastRow="0" w:firstColumn="0" w:lastColumn="0" w:oddVBand="0" w:evenVBand="0" w:oddHBand="0" w:evenHBand="0" w:firstRowFirstColumn="0" w:firstRowLastColumn="0" w:lastRowFirstColumn="0" w:lastRowLastColumn="0"/>
              <w:rPr>
                <w:del w:id="684" w:author="Penny Downey" w:date="2019-05-10T14:53:00Z"/>
              </w:rPr>
            </w:pPr>
            <w:del w:id="685" w:author="Penny Downey" w:date="2019-05-10T14:53:00Z">
              <w:r w:rsidDel="00EA001C">
                <w:delText>4xlarge</w:delText>
              </w:r>
            </w:del>
          </w:p>
        </w:tc>
        <w:tc>
          <w:tcPr>
            <w:tcW w:w="5623" w:type="dxa"/>
          </w:tcPr>
          <w:p w14:paraId="0FDA88E8" w14:textId="764156FF" w:rsidR="00011850" w:rsidRPr="00130F63" w:rsidDel="00EA001C" w:rsidRDefault="00A94B61" w:rsidP="00950C44">
            <w:pPr>
              <w:pStyle w:val="Tabletext"/>
              <w:cnfStyle w:val="000000000000" w:firstRow="0" w:lastRow="0" w:firstColumn="0" w:lastColumn="0" w:oddVBand="0" w:evenVBand="0" w:oddHBand="0" w:evenHBand="0" w:firstRowFirstColumn="0" w:firstRowLastColumn="0" w:lastRowFirstColumn="0" w:lastRowLastColumn="0"/>
              <w:rPr>
                <w:del w:id="686" w:author="Penny Downey" w:date="2019-05-10T14:53:00Z"/>
              </w:rPr>
            </w:pPr>
            <w:del w:id="687" w:author="Penny Downey" w:date="2019-05-10T14:53:00Z">
              <w:r w:rsidDel="00EA001C">
                <w:delText>Determines the size of the r4 EC2 instance used for the Viya Services</w:delText>
              </w:r>
              <w:r w:rsidR="00950C44" w:rsidDel="00EA001C">
                <w:delText xml:space="preserve"> VM.</w:delText>
              </w:r>
            </w:del>
          </w:p>
        </w:tc>
      </w:tr>
      <w:tr w:rsidR="002B6B4A" w:rsidDel="00EA001C" w14:paraId="4A8A0996" w14:textId="0EF4C585" w:rsidTr="00083AA3">
        <w:trPr>
          <w:del w:id="688"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6A4B772" w14:textId="19153B90" w:rsidR="002B6B4A" w:rsidRPr="00130F63" w:rsidDel="00EA001C" w:rsidRDefault="002B6B4A" w:rsidP="00083AA3">
            <w:pPr>
              <w:pStyle w:val="Tabletext"/>
              <w:rPr>
                <w:del w:id="689" w:author="Penny Downey" w:date="2019-05-10T14:53:00Z"/>
              </w:rPr>
            </w:pPr>
            <w:del w:id="690" w:author="Penny Downey" w:date="2019-05-10T14:53:00Z">
              <w:r w:rsidRPr="00130F63" w:rsidDel="00EA001C">
                <w:rPr>
                  <w:rStyle w:val="label-name"/>
                  <w:rFonts w:eastAsiaTheme="majorEastAsia"/>
                </w:rPr>
                <w:delText>Mirror of SAS Viya Deployment Data</w:delText>
              </w:r>
              <w:r w:rsidRPr="00130F63" w:rsidDel="00EA001C">
                <w:br/>
              </w:r>
              <w:r w:rsidRPr="00130F63" w:rsidDel="00EA001C">
                <w:rPr>
                  <w:b w:val="0"/>
                </w:rPr>
                <w:delText>(DeploymentMirror)</w:delText>
              </w:r>
              <w:r w:rsidRPr="00130F63" w:rsidDel="00EA001C">
                <w:delText xml:space="preserve"> </w:delText>
              </w:r>
            </w:del>
          </w:p>
        </w:tc>
        <w:tc>
          <w:tcPr>
            <w:tcW w:w="979" w:type="dxa"/>
          </w:tcPr>
          <w:p w14:paraId="381E57F9" w14:textId="74A783E8"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91" w:author="Penny Downey" w:date="2019-05-10T14:53:00Z"/>
                <w:rStyle w:val="red"/>
              </w:rPr>
            </w:pPr>
            <w:del w:id="692" w:author="Penny Downey" w:date="2019-05-10T14:53:00Z">
              <w:r w:rsidRPr="00130F63" w:rsidDel="00EA001C">
                <w:delText xml:space="preserve">— </w:delText>
              </w:r>
            </w:del>
          </w:p>
        </w:tc>
        <w:tc>
          <w:tcPr>
            <w:tcW w:w="5623" w:type="dxa"/>
          </w:tcPr>
          <w:p w14:paraId="7F21B0D6" w14:textId="756A6D6C" w:rsidR="002B6B4A" w:rsidRPr="00130F63" w:rsidDel="00EA001C" w:rsidRDefault="002B6B4A" w:rsidP="00EB3580">
            <w:pPr>
              <w:pStyle w:val="Tabletext"/>
              <w:cnfStyle w:val="000000000000" w:firstRow="0" w:lastRow="0" w:firstColumn="0" w:lastColumn="0" w:oddVBand="0" w:evenVBand="0" w:oddHBand="0" w:evenHBand="0" w:firstRowFirstColumn="0" w:firstRowLastColumn="0" w:lastRowFirstColumn="0" w:lastRowLastColumn="0"/>
              <w:rPr>
                <w:del w:id="693" w:author="Penny Downey" w:date="2019-05-10T14:53:00Z"/>
              </w:rPr>
            </w:pPr>
            <w:del w:id="694" w:author="Penny Downey" w:date="2019-05-10T14:53:00Z">
              <w:r w:rsidRPr="00130F63" w:rsidDel="00EA001C">
                <w:delText xml:space="preserve">(Optional) </w:delText>
              </w:r>
              <w:r w:rsidR="00EB3580" w:rsidDel="00EA001C">
                <w:delText>The l</w:delText>
              </w:r>
              <w:r w:rsidRPr="00130F63" w:rsidDel="00EA001C">
                <w:delText xml:space="preserve">ocation of </w:delText>
              </w:r>
              <w:r w:rsidR="00CF69CF" w:rsidDel="00EA001C">
                <w:delText xml:space="preserve">the </w:delText>
              </w:r>
              <w:r w:rsidRPr="00130F63" w:rsidDel="00EA001C">
                <w:delText>SAS Viya Deployment Repository Mirror</w:delText>
              </w:r>
              <w:r w:rsidR="00EB3580" w:rsidDel="00EA001C">
                <w:delText>.</w:delText>
              </w:r>
              <w:r w:rsidRPr="00130F63" w:rsidDel="00EA001C">
                <w:delText xml:space="preserve"> </w:delText>
              </w:r>
            </w:del>
          </w:p>
        </w:tc>
      </w:tr>
      <w:tr w:rsidR="002B6B4A" w:rsidDel="00EA001C" w14:paraId="106A631D" w14:textId="4EF28D19" w:rsidTr="00083AA3">
        <w:trPr>
          <w:del w:id="695"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2C9EA579" w14:textId="1DB79358" w:rsidR="002B6B4A" w:rsidRPr="00130F63" w:rsidDel="00EA001C" w:rsidRDefault="002B6B4A" w:rsidP="00083AA3">
            <w:pPr>
              <w:pStyle w:val="Tabletext"/>
              <w:rPr>
                <w:del w:id="696" w:author="Penny Downey" w:date="2019-05-10T14:53:00Z"/>
              </w:rPr>
            </w:pPr>
            <w:del w:id="697" w:author="Penny Downey" w:date="2019-05-10T14:53:00Z">
              <w:r w:rsidRPr="00130F63" w:rsidDel="00EA001C">
                <w:rPr>
                  <w:rStyle w:val="label-name"/>
                  <w:rFonts w:eastAsiaTheme="majorEastAsia"/>
                </w:rPr>
                <w:delText>Operator Email</w:delText>
              </w:r>
              <w:r w:rsidRPr="00130F63" w:rsidDel="00EA001C">
                <w:br/>
              </w:r>
              <w:r w:rsidRPr="00130F63" w:rsidDel="00EA001C">
                <w:rPr>
                  <w:b w:val="0"/>
                </w:rPr>
                <w:delText>(OperatorEmail)</w:delText>
              </w:r>
              <w:r w:rsidRPr="00130F63" w:rsidDel="00EA001C">
                <w:delText xml:space="preserve"> </w:delText>
              </w:r>
            </w:del>
          </w:p>
        </w:tc>
        <w:tc>
          <w:tcPr>
            <w:tcW w:w="979" w:type="dxa"/>
          </w:tcPr>
          <w:p w14:paraId="5D3ECE99" w14:textId="567BD697"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698" w:author="Penny Downey" w:date="2019-05-10T14:53:00Z"/>
                <w:rStyle w:val="red"/>
              </w:rPr>
            </w:pPr>
            <w:del w:id="699" w:author="Penny Downey" w:date="2019-05-10T14:53:00Z">
              <w:r w:rsidRPr="00130F63" w:rsidDel="00EA001C">
                <w:delText xml:space="preserve">— </w:delText>
              </w:r>
            </w:del>
          </w:p>
        </w:tc>
        <w:tc>
          <w:tcPr>
            <w:tcW w:w="5623" w:type="dxa"/>
          </w:tcPr>
          <w:p w14:paraId="4D88B3E6" w14:textId="287FEEA2" w:rsidR="002B6B4A" w:rsidRPr="00130F6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00" w:author="Penny Downey" w:date="2019-05-10T14:53:00Z"/>
              </w:rPr>
            </w:pPr>
            <w:del w:id="701" w:author="Penny Downey" w:date="2019-05-10T14:53:00Z">
              <w:r w:rsidDel="00EA001C">
                <w:delText xml:space="preserve">(Optional) </w:delText>
              </w:r>
              <w:r w:rsidR="00EB3580" w:rsidDel="00EA001C">
                <w:delText>The e</w:delText>
              </w:r>
              <w:r w:rsidRPr="00130F63" w:rsidDel="00EA001C">
                <w:delText>mail address to send a notification about deployment success or failure</w:delText>
              </w:r>
              <w:r w:rsidDel="00EA001C">
                <w:delText>.</w:delText>
              </w:r>
              <w:r w:rsidRPr="00130F63" w:rsidDel="00EA001C">
                <w:delText xml:space="preserve">  </w:delText>
              </w:r>
            </w:del>
          </w:p>
        </w:tc>
      </w:tr>
    </w:tbl>
    <w:p w14:paraId="5C68F9DE" w14:textId="2536DCF9" w:rsidR="002B6B4A" w:rsidRPr="007F62D3" w:rsidDel="00EA001C" w:rsidRDefault="002B6B4A" w:rsidP="002B6B4A">
      <w:pPr>
        <w:spacing w:before="280" w:after="140"/>
        <w:ind w:firstLine="360"/>
        <w:rPr>
          <w:del w:id="702" w:author="Penny Downey" w:date="2019-05-10T14:53:00Z"/>
          <w:i/>
          <w:iCs/>
          <w:color w:val="000000"/>
        </w:rPr>
      </w:pPr>
      <w:del w:id="703" w:author="Penny Downey" w:date="2019-05-10T14:53:00Z">
        <w:r w:rsidRPr="007F62D3" w:rsidDel="00EA001C">
          <w:rPr>
            <w:i/>
            <w:iCs/>
            <w:color w:val="000000"/>
          </w:rPr>
          <w:delText xml:space="preserve">Server DNS </w:delText>
        </w:r>
        <w:r w:rsidR="00F2072A" w:rsidDel="00EA001C">
          <w:rPr>
            <w:i/>
            <w:iCs/>
            <w:color w:val="000000"/>
          </w:rPr>
          <w:delText>C</w:delText>
        </w:r>
        <w:r w:rsidRPr="007F62D3" w:rsidDel="00EA001C">
          <w:rPr>
            <w:i/>
            <w:iCs/>
            <w:color w:val="000000"/>
          </w:rPr>
          <w:delText>onfiguration (only required for custom DNS name and SSL):</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2B6B4A" w:rsidDel="00EA001C" w14:paraId="57181032" w14:textId="539556FB" w:rsidTr="00083AA3">
        <w:trPr>
          <w:cnfStyle w:val="100000000000" w:firstRow="1" w:lastRow="0" w:firstColumn="0" w:lastColumn="0" w:oddVBand="0" w:evenVBand="0" w:oddHBand="0" w:evenHBand="0" w:firstRowFirstColumn="0" w:firstRowLastColumn="0" w:lastRowFirstColumn="0" w:lastRowLastColumn="0"/>
          <w:del w:id="704"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4246AB8A" w14:textId="47887BC3" w:rsidR="002B6B4A" w:rsidDel="00EA001C" w:rsidRDefault="002B6B4A" w:rsidP="00083AA3">
            <w:pPr>
              <w:pStyle w:val="Tabletext"/>
              <w:rPr>
                <w:del w:id="705" w:author="Penny Downey" w:date="2019-05-10T14:53:00Z"/>
              </w:rPr>
            </w:pPr>
            <w:del w:id="706" w:author="Penny Downey" w:date="2019-05-10T14:53:00Z">
              <w:r w:rsidDel="00EA001C">
                <w:delText>Parameter label</w:delText>
              </w:r>
            </w:del>
          </w:p>
          <w:p w14:paraId="2C2FAA92" w14:textId="67D6FB9E" w:rsidR="002B6B4A" w:rsidDel="00EA001C" w:rsidRDefault="002B6B4A" w:rsidP="00083AA3">
            <w:pPr>
              <w:pStyle w:val="Tabletext"/>
              <w:rPr>
                <w:del w:id="707" w:author="Penny Downey" w:date="2019-05-10T14:53:00Z"/>
              </w:rPr>
            </w:pPr>
            <w:del w:id="708" w:author="Penny Downey" w:date="2019-05-10T14:53:00Z">
              <w:r w:rsidDel="00EA001C">
                <w:delText>(name)</w:delText>
              </w:r>
            </w:del>
          </w:p>
        </w:tc>
        <w:tc>
          <w:tcPr>
            <w:tcW w:w="979" w:type="dxa"/>
          </w:tcPr>
          <w:p w14:paraId="3BAF69EC" w14:textId="1E980553"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709" w:author="Penny Downey" w:date="2019-05-10T14:53:00Z"/>
                <w:kern w:val="0"/>
              </w:rPr>
            </w:pPr>
            <w:del w:id="710" w:author="Penny Downey" w:date="2019-05-10T14:53:00Z">
              <w:r w:rsidDel="00EA001C">
                <w:rPr>
                  <w:kern w:val="0"/>
                </w:rPr>
                <w:delText>Default</w:delText>
              </w:r>
            </w:del>
          </w:p>
        </w:tc>
        <w:tc>
          <w:tcPr>
            <w:tcW w:w="5623" w:type="dxa"/>
          </w:tcPr>
          <w:p w14:paraId="537F5621" w14:textId="2D87F381" w:rsidR="002B6B4A" w:rsidDel="00EA001C" w:rsidRDefault="002B6B4A" w:rsidP="00083AA3">
            <w:pPr>
              <w:cnfStyle w:val="100000000000" w:firstRow="1" w:lastRow="0" w:firstColumn="0" w:lastColumn="0" w:oddVBand="0" w:evenVBand="0" w:oddHBand="0" w:evenHBand="0" w:firstRowFirstColumn="0" w:firstRowLastColumn="0" w:lastRowFirstColumn="0" w:lastRowLastColumn="0"/>
              <w:rPr>
                <w:del w:id="711" w:author="Penny Downey" w:date="2019-05-10T14:53:00Z"/>
                <w:kern w:val="0"/>
              </w:rPr>
            </w:pPr>
            <w:del w:id="712" w:author="Penny Downey" w:date="2019-05-10T14:53:00Z">
              <w:r w:rsidDel="00EA001C">
                <w:rPr>
                  <w:kern w:val="0"/>
                </w:rPr>
                <w:delText>Description</w:delText>
              </w:r>
            </w:del>
          </w:p>
        </w:tc>
      </w:tr>
      <w:tr w:rsidR="002B6B4A" w:rsidDel="00EA001C" w14:paraId="1ED02325" w14:textId="66821036" w:rsidTr="00083AA3">
        <w:trPr>
          <w:del w:id="713"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513230B2" w14:textId="3C56077F" w:rsidR="002B6B4A" w:rsidRPr="00095A4D" w:rsidDel="00EA001C" w:rsidRDefault="002B6B4A" w:rsidP="00083AA3">
            <w:pPr>
              <w:pStyle w:val="Tabletext"/>
              <w:rPr>
                <w:del w:id="714" w:author="Penny Downey" w:date="2019-05-10T14:53:00Z"/>
              </w:rPr>
            </w:pPr>
            <w:del w:id="715" w:author="Penny Downey" w:date="2019-05-10T14:53:00Z">
              <w:r w:rsidDel="00EA001C">
                <w:rPr>
                  <w:rStyle w:val="label-name"/>
                  <w:rFonts w:eastAsiaTheme="majorEastAsia"/>
                </w:rPr>
                <w:delText>Domain Name</w:delText>
              </w:r>
              <w:r w:rsidRPr="00095A4D" w:rsidDel="00EA001C">
                <w:br/>
              </w:r>
              <w:r w:rsidRPr="00095A4D" w:rsidDel="00EA001C">
                <w:rPr>
                  <w:b w:val="0"/>
                </w:rPr>
                <w:delText>(</w:delText>
              </w:r>
              <w:r w:rsidDel="00EA001C">
                <w:rPr>
                  <w:b w:val="0"/>
                </w:rPr>
                <w:delText>DomainName</w:delText>
              </w:r>
              <w:r w:rsidRPr="00095A4D" w:rsidDel="00EA001C">
                <w:rPr>
                  <w:b w:val="0"/>
                </w:rPr>
                <w:delText>)</w:delText>
              </w:r>
            </w:del>
          </w:p>
        </w:tc>
        <w:tc>
          <w:tcPr>
            <w:tcW w:w="979" w:type="dxa"/>
          </w:tcPr>
          <w:p w14:paraId="0D82F109" w14:textId="4D25A184" w:rsidR="002B6B4A" w:rsidRPr="0058786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16" w:author="Penny Downey" w:date="2019-05-10T14:53:00Z"/>
              </w:rPr>
            </w:pPr>
            <w:del w:id="717" w:author="Penny Downey" w:date="2019-05-10T14:53:00Z">
              <w:r w:rsidRPr="0058786C" w:rsidDel="00EA001C">
                <w:delText>—</w:delText>
              </w:r>
            </w:del>
          </w:p>
        </w:tc>
        <w:tc>
          <w:tcPr>
            <w:tcW w:w="5623" w:type="dxa"/>
          </w:tcPr>
          <w:p w14:paraId="7365ADF9" w14:textId="6406734C" w:rsidR="002B6B4A"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18" w:author="Penny Downey" w:date="2019-05-10T14:53:00Z"/>
                <w:kern w:val="0"/>
              </w:rPr>
            </w:pPr>
            <w:del w:id="719" w:author="Penny Downey" w:date="2019-05-10T14:53:00Z">
              <w:r w:rsidDel="00EA001C">
                <w:delText xml:space="preserve">The </w:delText>
              </w:r>
              <w:r w:rsidRPr="0058786C" w:rsidDel="00EA001C">
                <w:delText>SAS Viya Server portal will be reachable at this DNS name (blank = generated ELB name will be used as application DNS name)</w:delText>
              </w:r>
              <w:r w:rsidDel="00EA001C">
                <w:delText>.</w:delText>
              </w:r>
            </w:del>
          </w:p>
        </w:tc>
      </w:tr>
      <w:tr w:rsidR="002B6B4A" w:rsidDel="00EA001C" w14:paraId="2A001F92" w14:textId="03F225CF" w:rsidTr="00083AA3">
        <w:trPr>
          <w:del w:id="720"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31E0F552" w14:textId="40C84A85" w:rsidR="002B6B4A" w:rsidRPr="00EE6805" w:rsidDel="00EA001C" w:rsidRDefault="002B6B4A" w:rsidP="00083AA3">
            <w:pPr>
              <w:pStyle w:val="Tabletext"/>
              <w:rPr>
                <w:del w:id="721" w:author="Penny Downey" w:date="2019-05-10T14:53:00Z"/>
                <w:rStyle w:val="label-name"/>
                <w:rFonts w:eastAsiaTheme="majorEastAsia"/>
              </w:rPr>
            </w:pPr>
            <w:del w:id="722" w:author="Penny Downey" w:date="2019-05-10T14:53:00Z">
              <w:r w:rsidRPr="00EE6805" w:rsidDel="00EA001C">
                <w:rPr>
                  <w:rStyle w:val="label-name"/>
                  <w:rFonts w:eastAsiaTheme="majorEastAsia"/>
                </w:rPr>
                <w:delText>Route 53 Hosted Zone</w:delText>
              </w:r>
              <w:r w:rsidRPr="00EE6805" w:rsidDel="00EA001C">
                <w:br/>
              </w:r>
              <w:r w:rsidRPr="00EE6805" w:rsidDel="00EA001C">
                <w:rPr>
                  <w:b w:val="0"/>
                </w:rPr>
                <w:delText>(AWSHostedZoneID)</w:delText>
              </w:r>
            </w:del>
          </w:p>
        </w:tc>
        <w:tc>
          <w:tcPr>
            <w:tcW w:w="979" w:type="dxa"/>
          </w:tcPr>
          <w:p w14:paraId="1E300B14" w14:textId="43566BCF" w:rsidR="002B6B4A" w:rsidRPr="00DF1D14"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23" w:author="Penny Downey" w:date="2019-05-10T14:53:00Z"/>
              </w:rPr>
            </w:pPr>
            <w:del w:id="724" w:author="Penny Downey" w:date="2019-05-10T14:53:00Z">
              <w:r w:rsidRPr="00DF1D14" w:rsidDel="00EA001C">
                <w:delText>—</w:delText>
              </w:r>
            </w:del>
          </w:p>
        </w:tc>
        <w:tc>
          <w:tcPr>
            <w:tcW w:w="5623" w:type="dxa"/>
          </w:tcPr>
          <w:p w14:paraId="3425D243" w14:textId="3EA96771" w:rsidR="002B6B4A" w:rsidDel="00EA001C" w:rsidRDefault="00D6779E" w:rsidP="00083AA3">
            <w:pPr>
              <w:pStyle w:val="Tabletext"/>
              <w:cnfStyle w:val="000000000000" w:firstRow="0" w:lastRow="0" w:firstColumn="0" w:lastColumn="0" w:oddVBand="0" w:evenVBand="0" w:oddHBand="0" w:evenHBand="0" w:firstRowFirstColumn="0" w:firstRowLastColumn="0" w:lastRowFirstColumn="0" w:lastRowLastColumn="0"/>
              <w:rPr>
                <w:del w:id="725" w:author="Penny Downey" w:date="2019-05-10T14:53:00Z"/>
              </w:rPr>
            </w:pPr>
            <w:del w:id="726" w:author="Penny Downey" w:date="2019-05-10T14:53:00Z">
              <w:r w:rsidDel="00EA001C">
                <w:delText>The e</w:delText>
              </w:r>
              <w:r w:rsidR="002B6B4A" w:rsidRPr="00DF1D14" w:rsidDel="00EA001C">
                <w:delText>xisting DNS Zone ID for the DomainName (blank = generated ELB name will be used as application DNS name)</w:delText>
              </w:r>
              <w:r w:rsidR="002B6B4A" w:rsidDel="00EA001C">
                <w:delText>.</w:delText>
              </w:r>
            </w:del>
          </w:p>
        </w:tc>
      </w:tr>
      <w:tr w:rsidR="002B6B4A" w:rsidDel="00EA001C" w14:paraId="4CCF86D6" w14:textId="2ED6728B" w:rsidTr="00083AA3">
        <w:trPr>
          <w:del w:id="727" w:author="Penny Downey" w:date="2019-05-10T14:53:00Z"/>
        </w:trPr>
        <w:tc>
          <w:tcPr>
            <w:cnfStyle w:val="001000000000" w:firstRow="0" w:lastRow="0" w:firstColumn="1" w:lastColumn="0" w:oddVBand="0" w:evenVBand="0" w:oddHBand="0" w:evenHBand="0" w:firstRowFirstColumn="0" w:firstRowLastColumn="0" w:lastRowFirstColumn="0" w:lastRowLastColumn="0"/>
            <w:tcW w:w="2758" w:type="dxa"/>
          </w:tcPr>
          <w:p w14:paraId="61C7E599" w14:textId="3C561E6A" w:rsidR="002B6B4A" w:rsidRPr="00DF1D14" w:rsidDel="00EA001C" w:rsidRDefault="002B6B4A" w:rsidP="00083AA3">
            <w:pPr>
              <w:pStyle w:val="Tabletext"/>
              <w:rPr>
                <w:del w:id="728" w:author="Penny Downey" w:date="2019-05-10T14:53:00Z"/>
                <w:rStyle w:val="label-name"/>
                <w:rFonts w:eastAsiaTheme="majorEastAsia"/>
              </w:rPr>
            </w:pPr>
            <w:del w:id="729" w:author="Penny Downey" w:date="2019-05-10T14:53:00Z">
              <w:r w:rsidRPr="00DF1D14" w:rsidDel="00EA001C">
                <w:rPr>
                  <w:rStyle w:val="label-name"/>
                  <w:rFonts w:eastAsiaTheme="majorEastAsia"/>
                </w:rPr>
                <w:delText>SSL Certificate</w:delText>
              </w:r>
              <w:r w:rsidRPr="00DF1D14" w:rsidDel="00EA001C">
                <w:br/>
              </w:r>
              <w:r w:rsidRPr="00DF1D14" w:rsidDel="00EA001C">
                <w:rPr>
                  <w:b w:val="0"/>
                </w:rPr>
                <w:delText>(SSLCertificateARN)</w:delText>
              </w:r>
            </w:del>
          </w:p>
        </w:tc>
        <w:tc>
          <w:tcPr>
            <w:tcW w:w="979" w:type="dxa"/>
          </w:tcPr>
          <w:p w14:paraId="4CC01C50" w14:textId="0C6CF692" w:rsidR="002B6B4A" w:rsidRPr="0058786C"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30" w:author="Penny Downey" w:date="2019-05-10T14:53:00Z"/>
              </w:rPr>
            </w:pPr>
            <w:del w:id="731" w:author="Penny Downey" w:date="2019-05-10T14:53:00Z">
              <w:r w:rsidRPr="00DF1D14" w:rsidDel="00EA001C">
                <w:delText>—</w:delText>
              </w:r>
            </w:del>
          </w:p>
        </w:tc>
        <w:tc>
          <w:tcPr>
            <w:tcW w:w="5623" w:type="dxa"/>
          </w:tcPr>
          <w:p w14:paraId="010AFAF7" w14:textId="0555DA62" w:rsidR="00B618A3"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32" w:author="Penny Downey" w:date="2019-05-10T14:53:00Z"/>
              </w:rPr>
            </w:pPr>
            <w:del w:id="733" w:author="Penny Downey" w:date="2019-05-10T14:53:00Z">
              <w:r w:rsidRPr="00C801B8" w:rsidDel="00EA001C">
                <w:delText>The AWS Certificate</w:delText>
              </w:r>
              <w:r w:rsidR="00560C98" w:rsidDel="00EA001C">
                <w:delText xml:space="preserve"> </w:delText>
              </w:r>
              <w:r w:rsidRPr="00C801B8" w:rsidDel="00EA001C">
                <w:delText xml:space="preserve">Manager Amazon Resource Name (ARN) for the SSL certificate to use to enable HTTPS. The certificate needs to match the DomainName. Syntax: arn:aws:acm:region:account-id:certificate/certificate-id </w:delText>
              </w:r>
            </w:del>
          </w:p>
          <w:p w14:paraId="1D4A774D" w14:textId="3C233C8B" w:rsidR="002B6B4A" w:rsidRPr="00C801B8" w:rsidDel="00EA001C"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34" w:author="Penny Downey" w:date="2019-05-10T14:53:00Z"/>
              </w:rPr>
            </w:pPr>
            <w:del w:id="735" w:author="Penny Downey" w:date="2019-05-10T14:53:00Z">
              <w:r w:rsidRPr="00C801B8" w:rsidDel="00EA001C">
                <w:delText>Example: arn:aws:acm:us-east-1:123456789012:certificate/12345678-1234-1234-1234-123456789012</w:delText>
              </w:r>
            </w:del>
          </w:p>
        </w:tc>
      </w:tr>
    </w:tbl>
    <w:p w14:paraId="5074981F" w14:textId="485D0C8C" w:rsidR="00507DA2" w:rsidDel="00AF6875" w:rsidRDefault="00507DA2" w:rsidP="002B6B4A">
      <w:pPr>
        <w:spacing w:before="280" w:after="140"/>
        <w:ind w:left="360"/>
        <w:rPr>
          <w:del w:id="736" w:author="Penny Downey" w:date="2019-05-10T15:04:00Z"/>
          <w:i/>
        </w:rPr>
      </w:pPr>
    </w:p>
    <w:p w14:paraId="23FCAD4A" w14:textId="34B73951" w:rsidR="00507DA2" w:rsidRDefault="00507DA2" w:rsidP="00507DA2">
      <w:pPr>
        <w:pStyle w:val="Body"/>
      </w:pPr>
      <w:del w:id="737" w:author="Penny Downey" w:date="2019-05-10T15:04:00Z">
        <w:r w:rsidDel="00AF6875">
          <w:br w:type="page"/>
        </w:r>
      </w:del>
    </w:p>
    <w:p w14:paraId="2F90A30F" w14:textId="3064FE23" w:rsidR="002B6B4A" w:rsidDel="00532AA4" w:rsidRDefault="002B6B4A" w:rsidP="002B6B4A">
      <w:pPr>
        <w:spacing w:before="280" w:after="140"/>
        <w:ind w:left="360"/>
        <w:rPr>
          <w:del w:id="738" w:author="Penny Downey" w:date="2019-05-10T15:05:00Z"/>
          <w:i/>
        </w:rPr>
      </w:pPr>
      <w:del w:id="739" w:author="Penny Downey" w:date="2019-05-10T15:05:00Z">
        <w:r w:rsidRPr="00AB30DA" w:rsidDel="00532AA4">
          <w:rPr>
            <w:i/>
          </w:rPr>
          <w:lastRenderedPageBreak/>
          <w:delText xml:space="preserve">AWS Quick Start Source </w:delText>
        </w:r>
        <w:r w:rsidR="00E962B7" w:rsidDel="00532AA4">
          <w:rPr>
            <w:i/>
          </w:rPr>
          <w:delText>Configuration</w:delText>
        </w:r>
        <w:r w:rsidRPr="00AB30DA" w:rsidDel="00532AA4">
          <w:rPr>
            <w:i/>
          </w:rPr>
          <w:delText>:</w:delText>
        </w:r>
      </w:del>
    </w:p>
    <w:tbl>
      <w:tblPr>
        <w:tblStyle w:val="AWS"/>
        <w:tblW w:w="9493" w:type="dxa"/>
        <w:tblInd w:w="360" w:type="dxa"/>
        <w:tblLayout w:type="fixed"/>
        <w:tblLook w:val="04A0" w:firstRow="1" w:lastRow="0" w:firstColumn="1" w:lastColumn="0" w:noHBand="0" w:noVBand="1"/>
      </w:tblPr>
      <w:tblGrid>
        <w:gridCol w:w="2758"/>
        <w:gridCol w:w="1112"/>
        <w:gridCol w:w="5623"/>
      </w:tblGrid>
      <w:tr w:rsidR="002B6B4A" w:rsidDel="00532AA4" w14:paraId="6129B58D" w14:textId="7DDFD98A" w:rsidTr="00083AA3">
        <w:trPr>
          <w:cnfStyle w:val="100000000000" w:firstRow="1" w:lastRow="0" w:firstColumn="0" w:lastColumn="0" w:oddVBand="0" w:evenVBand="0" w:oddHBand="0" w:evenHBand="0" w:firstRowFirstColumn="0" w:firstRowLastColumn="0" w:lastRowFirstColumn="0" w:lastRowLastColumn="0"/>
          <w:del w:id="74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ACC529C" w14:textId="2CE60F7F" w:rsidR="002B6B4A" w:rsidDel="00532AA4" w:rsidRDefault="002B6B4A" w:rsidP="00083AA3">
            <w:pPr>
              <w:pStyle w:val="Tabletext"/>
              <w:rPr>
                <w:del w:id="741" w:author="Penny Downey" w:date="2019-05-10T15:05:00Z"/>
              </w:rPr>
            </w:pPr>
            <w:del w:id="742" w:author="Penny Downey" w:date="2019-05-10T15:05:00Z">
              <w:r w:rsidDel="00532AA4">
                <w:delText>Parameter label</w:delText>
              </w:r>
            </w:del>
          </w:p>
          <w:p w14:paraId="6B8A148B" w14:textId="7C3528BD" w:rsidR="002B6B4A" w:rsidDel="00532AA4" w:rsidRDefault="002B6B4A" w:rsidP="00083AA3">
            <w:pPr>
              <w:pStyle w:val="Tabletext"/>
              <w:rPr>
                <w:del w:id="743" w:author="Penny Downey" w:date="2019-05-10T15:05:00Z"/>
              </w:rPr>
            </w:pPr>
            <w:del w:id="744" w:author="Penny Downey" w:date="2019-05-10T15:05:00Z">
              <w:r w:rsidDel="00532AA4">
                <w:delText>(name)</w:delText>
              </w:r>
            </w:del>
          </w:p>
        </w:tc>
        <w:tc>
          <w:tcPr>
            <w:tcW w:w="1112" w:type="dxa"/>
          </w:tcPr>
          <w:p w14:paraId="2B430B96" w14:textId="36E64A84" w:rsidR="002B6B4A" w:rsidDel="00532AA4" w:rsidRDefault="002B6B4A" w:rsidP="00083AA3">
            <w:pPr>
              <w:pStyle w:val="Tabletext"/>
              <w:cnfStyle w:val="100000000000" w:firstRow="1" w:lastRow="0" w:firstColumn="0" w:lastColumn="0" w:oddVBand="0" w:evenVBand="0" w:oddHBand="0" w:evenHBand="0" w:firstRowFirstColumn="0" w:firstRowLastColumn="0" w:lastRowFirstColumn="0" w:lastRowLastColumn="0"/>
              <w:rPr>
                <w:del w:id="745" w:author="Penny Downey" w:date="2019-05-10T15:05:00Z"/>
              </w:rPr>
            </w:pPr>
            <w:del w:id="746" w:author="Penny Downey" w:date="2019-05-10T15:05:00Z">
              <w:r w:rsidDel="00532AA4">
                <w:delText>Default</w:delText>
              </w:r>
            </w:del>
          </w:p>
        </w:tc>
        <w:tc>
          <w:tcPr>
            <w:tcW w:w="5623" w:type="dxa"/>
          </w:tcPr>
          <w:p w14:paraId="46205355" w14:textId="1F89A085" w:rsidR="002B6B4A" w:rsidDel="00532AA4" w:rsidRDefault="002B6B4A" w:rsidP="00083AA3">
            <w:pPr>
              <w:pStyle w:val="Tabletext"/>
              <w:cnfStyle w:val="100000000000" w:firstRow="1" w:lastRow="0" w:firstColumn="0" w:lastColumn="0" w:oddVBand="0" w:evenVBand="0" w:oddHBand="0" w:evenHBand="0" w:firstRowFirstColumn="0" w:firstRowLastColumn="0" w:lastRowFirstColumn="0" w:lastRowLastColumn="0"/>
              <w:rPr>
                <w:del w:id="747" w:author="Penny Downey" w:date="2019-05-10T15:05:00Z"/>
              </w:rPr>
            </w:pPr>
            <w:del w:id="748" w:author="Penny Downey" w:date="2019-05-10T15:05:00Z">
              <w:r w:rsidDel="00532AA4">
                <w:delText>Description</w:delText>
              </w:r>
            </w:del>
          </w:p>
        </w:tc>
      </w:tr>
      <w:tr w:rsidR="002B6B4A" w:rsidDel="00532AA4" w14:paraId="3F4186B2" w14:textId="631B0B2C" w:rsidTr="00083AA3">
        <w:trPr>
          <w:del w:id="749"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1826BB9D" w14:textId="354B4C71" w:rsidR="002B6B4A" w:rsidRPr="00B22C58" w:rsidDel="00532AA4" w:rsidRDefault="002B6B4A" w:rsidP="00083AA3">
            <w:pPr>
              <w:pStyle w:val="Tabletext"/>
              <w:rPr>
                <w:del w:id="750" w:author="Penny Downey" w:date="2019-05-10T15:05:00Z"/>
              </w:rPr>
            </w:pPr>
            <w:del w:id="751" w:author="Penny Downey" w:date="2019-05-10T15:05:00Z">
              <w:r w:rsidRPr="00B22C58" w:rsidDel="00532AA4">
                <w:rPr>
                  <w:rStyle w:val="label-name"/>
                  <w:rFonts w:eastAsiaTheme="majorEastAsia"/>
                </w:rPr>
                <w:delText>Quick Start S3 Bucket Name</w:delText>
              </w:r>
              <w:r w:rsidRPr="00B22C58" w:rsidDel="00532AA4">
                <w:br/>
              </w:r>
              <w:r w:rsidRPr="00B22C58" w:rsidDel="00532AA4">
                <w:rPr>
                  <w:b w:val="0"/>
                </w:rPr>
                <w:delText>(QSS3BucketName)</w:delText>
              </w:r>
            </w:del>
          </w:p>
        </w:tc>
        <w:tc>
          <w:tcPr>
            <w:tcW w:w="1112" w:type="dxa"/>
          </w:tcPr>
          <w:p w14:paraId="20F84443" w14:textId="027B610F" w:rsidR="002B6B4A" w:rsidRPr="00B22C58" w:rsidDel="00532AA4"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52" w:author="Penny Downey" w:date="2019-05-10T15:05:00Z"/>
              </w:rPr>
            </w:pPr>
            <w:del w:id="753" w:author="Penny Downey" w:date="2019-05-10T15:05:00Z">
              <w:r w:rsidRPr="00B22C58" w:rsidDel="00532AA4">
                <w:delText>aws-quickstart</w:delText>
              </w:r>
            </w:del>
          </w:p>
        </w:tc>
        <w:tc>
          <w:tcPr>
            <w:tcW w:w="5623" w:type="dxa"/>
          </w:tcPr>
          <w:p w14:paraId="6F5F8A17" w14:textId="74D9D05A" w:rsidR="002B6B4A" w:rsidRPr="00B22C58" w:rsidDel="00532AA4" w:rsidRDefault="00CF69CF" w:rsidP="00CF69CF">
            <w:pPr>
              <w:pStyle w:val="Tabletext"/>
              <w:cnfStyle w:val="000000000000" w:firstRow="0" w:lastRow="0" w:firstColumn="0" w:lastColumn="0" w:oddVBand="0" w:evenVBand="0" w:oddHBand="0" w:evenHBand="0" w:firstRowFirstColumn="0" w:firstRowLastColumn="0" w:lastRowFirstColumn="0" w:lastRowLastColumn="0"/>
              <w:rPr>
                <w:del w:id="754" w:author="Penny Downey" w:date="2019-05-10T15:05:00Z"/>
              </w:rPr>
            </w:pPr>
            <w:del w:id="755" w:author="Penny Downey" w:date="2019-05-10T15:05:00Z">
              <w:r w:rsidDel="00532AA4">
                <w:delText xml:space="preserve">The </w:delText>
              </w:r>
              <w:r w:rsidR="002B6B4A" w:rsidRPr="00B22C58" w:rsidDel="00532AA4">
                <w:delText>S3 bucket name for the Quick Start assets. Only change this value if you customize or extend the Quick Start for your own use. This string can include numbers, lowercase letters, uppercase letters, and hyphens (-). It cannot start or end with a hyphen.</w:delText>
              </w:r>
            </w:del>
          </w:p>
        </w:tc>
      </w:tr>
      <w:tr w:rsidR="002B6B4A" w:rsidDel="00532AA4" w14:paraId="25611D96" w14:textId="602A1FE9" w:rsidTr="00083AA3">
        <w:trPr>
          <w:del w:id="75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4FD93BB2" w14:textId="72E706FB" w:rsidR="002B6B4A" w:rsidRPr="0095539E" w:rsidDel="00532AA4" w:rsidRDefault="002B6B4A" w:rsidP="00083AA3">
            <w:pPr>
              <w:pStyle w:val="Tabletext"/>
              <w:rPr>
                <w:del w:id="757" w:author="Penny Downey" w:date="2019-05-10T15:05:00Z"/>
                <w:rStyle w:val="label-name"/>
                <w:rFonts w:eastAsiaTheme="majorEastAsia"/>
              </w:rPr>
            </w:pPr>
            <w:del w:id="758" w:author="Penny Downey" w:date="2019-05-10T15:05:00Z">
              <w:r w:rsidRPr="0095539E" w:rsidDel="00532AA4">
                <w:rPr>
                  <w:rStyle w:val="label-name"/>
                  <w:rFonts w:eastAsiaTheme="majorEastAsia"/>
                </w:rPr>
                <w:delText>Quick Start S3 Key Prefix</w:delText>
              </w:r>
              <w:r w:rsidRPr="0095539E" w:rsidDel="00532AA4">
                <w:br/>
              </w:r>
              <w:r w:rsidRPr="0095539E" w:rsidDel="00532AA4">
                <w:rPr>
                  <w:b w:val="0"/>
                </w:rPr>
                <w:delText>(QSS3KeyPrefix)</w:delText>
              </w:r>
            </w:del>
          </w:p>
        </w:tc>
        <w:tc>
          <w:tcPr>
            <w:tcW w:w="1112" w:type="dxa"/>
          </w:tcPr>
          <w:p w14:paraId="5BD3FE1E" w14:textId="4092E73B" w:rsidR="002B6B4A" w:rsidRPr="00B22C58" w:rsidDel="00532AA4" w:rsidRDefault="002B6B4A" w:rsidP="00083AA3">
            <w:pPr>
              <w:pStyle w:val="Tabletext"/>
              <w:cnfStyle w:val="000000000000" w:firstRow="0" w:lastRow="0" w:firstColumn="0" w:lastColumn="0" w:oddVBand="0" w:evenVBand="0" w:oddHBand="0" w:evenHBand="0" w:firstRowFirstColumn="0" w:firstRowLastColumn="0" w:lastRowFirstColumn="0" w:lastRowLastColumn="0"/>
              <w:rPr>
                <w:del w:id="759" w:author="Penny Downey" w:date="2019-05-10T15:05:00Z"/>
              </w:rPr>
            </w:pPr>
            <w:del w:id="760" w:author="Penny Downey" w:date="2019-05-10T15:05:00Z">
              <w:r w:rsidRPr="00B22C58" w:rsidDel="00532AA4">
                <w:delText>quickstart-sas-viya/</w:delText>
              </w:r>
            </w:del>
          </w:p>
        </w:tc>
        <w:tc>
          <w:tcPr>
            <w:tcW w:w="5623" w:type="dxa"/>
          </w:tcPr>
          <w:p w14:paraId="6EC8B8A9" w14:textId="64104B6A" w:rsidR="002B6B4A" w:rsidRPr="00B22C58" w:rsidDel="00532AA4" w:rsidRDefault="00CF69CF" w:rsidP="00D6779E">
            <w:pPr>
              <w:pStyle w:val="Tabletext"/>
              <w:cnfStyle w:val="000000000000" w:firstRow="0" w:lastRow="0" w:firstColumn="0" w:lastColumn="0" w:oddVBand="0" w:evenVBand="0" w:oddHBand="0" w:evenHBand="0" w:firstRowFirstColumn="0" w:firstRowLastColumn="0" w:lastRowFirstColumn="0" w:lastRowLastColumn="0"/>
              <w:rPr>
                <w:del w:id="761" w:author="Penny Downey" w:date="2019-05-10T15:05:00Z"/>
              </w:rPr>
            </w:pPr>
            <w:del w:id="762" w:author="Penny Downey" w:date="2019-05-10T15:05:00Z">
              <w:r w:rsidDel="00532AA4">
                <w:delText xml:space="preserve">The </w:delText>
              </w:r>
              <w:r w:rsidR="002B6B4A" w:rsidRPr="00B22C58" w:rsidDel="00532AA4">
                <w:delText xml:space="preserve">S3 key prefix for the Quick Start assets. Only change this value if you customize or extend the Quick Start for your own use. </w:delText>
              </w:r>
              <w:r w:rsidDel="00532AA4">
                <w:delText xml:space="preserve">The </w:delText>
              </w:r>
              <w:r w:rsidR="002B6B4A" w:rsidRPr="00B22C58" w:rsidDel="00532AA4">
                <w:delText xml:space="preserve">Quick Start key prefix can include numbers, lowercase letters, uppercase letters, hyphens (-), and forward slash (/) and must </w:delText>
              </w:r>
              <w:r w:rsidR="00D6779E" w:rsidDel="00532AA4">
                <w:delText>end</w:delText>
              </w:r>
              <w:r w:rsidR="002B6B4A" w:rsidRPr="00B22C58" w:rsidDel="00532AA4">
                <w:delText xml:space="preserve"> in a forward slash.</w:delText>
              </w:r>
            </w:del>
          </w:p>
        </w:tc>
      </w:tr>
    </w:tbl>
    <w:p w14:paraId="19B8D671" w14:textId="4B1717E4" w:rsidR="00B44103" w:rsidRPr="00226FD9" w:rsidRDefault="000E7DF1" w:rsidP="00BE57F2">
      <w:pPr>
        <w:spacing w:after="0" w:line="240" w:lineRule="auto"/>
        <w:rPr>
          <w:b/>
          <w:color w:val="FAA634"/>
        </w:rPr>
      </w:pPr>
      <w:bookmarkStart w:id="763" w:name="sc5"/>
      <w:bookmarkEnd w:id="763"/>
      <w:del w:id="764" w:author="Penny Downey" w:date="2019-05-10T15:05:00Z">
        <w:r w:rsidRPr="00E236DA" w:rsidDel="00532AA4">
          <w:rPr>
            <w:rFonts w:ascii="&amp;quot" w:hAnsi="&amp;quot"/>
            <w:color w:val="000000"/>
          </w:rPr>
          <w:br/>
        </w:r>
      </w:del>
      <w:bookmarkStart w:id="765" w:name="_SAS_Viya_License_1"/>
      <w:bookmarkStart w:id="766" w:name="opt2"/>
      <w:bookmarkEnd w:id="765"/>
      <w:bookmarkEnd w:id="766"/>
      <w:r w:rsidR="00B44103" w:rsidRPr="00226FD9">
        <w:rPr>
          <w:b/>
          <w:color w:val="FAA634"/>
        </w:rPr>
        <w:t xml:space="preserve">Option 2: Parameters for deploying SAS </w:t>
      </w:r>
      <w:proofErr w:type="spellStart"/>
      <w:r w:rsidR="00B44103" w:rsidRPr="00226FD9">
        <w:rPr>
          <w:b/>
          <w:color w:val="FAA634"/>
        </w:rPr>
        <w:t>Viya</w:t>
      </w:r>
      <w:proofErr w:type="spellEnd"/>
      <w:r w:rsidR="00B44103" w:rsidRPr="00226FD9">
        <w:rPr>
          <w:b/>
          <w:color w:val="FAA634"/>
        </w:rPr>
        <w:t xml:space="preserve"> into an existing VPC</w:t>
      </w:r>
    </w:p>
    <w:p w14:paraId="63076372" w14:textId="5D10F360" w:rsidR="009A1C52" w:rsidRPr="00B179A5" w:rsidRDefault="00B179A5" w:rsidP="004B203F">
      <w:pPr>
        <w:pStyle w:val="ListBullet"/>
        <w:numPr>
          <w:ilvl w:val="0"/>
          <w:numId w:val="0"/>
        </w:numPr>
        <w:ind w:left="360"/>
        <w:rPr>
          <w:ins w:id="767" w:author="Penny Downey" w:date="2019-05-10T15:10:00Z"/>
          <w:rStyle w:val="Hyperlink"/>
          <w:rFonts w:cs="Arial"/>
          <w:szCs w:val="22"/>
        </w:rPr>
      </w:pPr>
      <w:ins w:id="768" w:author="Penny Downey" w:date="2019-05-10T15:10:00Z">
        <w:r>
          <w:rPr>
            <w:rStyle w:val="Hyperlink"/>
            <w:rFonts w:cs="Arial"/>
            <w:szCs w:val="22"/>
          </w:rPr>
          <w:fldChar w:fldCharType="begin"/>
        </w:r>
      </w:ins>
      <w:ins w:id="769" w:author="Penny Downey" w:date="2019-05-10T15:25:00Z">
        <w:r w:rsidR="0079351B">
          <w:rPr>
            <w:rStyle w:val="Hyperlink"/>
            <w:rFonts w:cs="Arial"/>
            <w:szCs w:val="22"/>
          </w:rPr>
          <w:instrText>HYPERLINK "https://fwd.aws/a5pzn"</w:instrText>
        </w:r>
      </w:ins>
      <w:ins w:id="770" w:author="Penny Downey" w:date="2019-05-10T15:10:00Z">
        <w:r>
          <w:rPr>
            <w:rStyle w:val="Hyperlink"/>
            <w:rFonts w:cs="Arial"/>
            <w:szCs w:val="22"/>
          </w:rPr>
          <w:fldChar w:fldCharType="separate"/>
        </w:r>
        <w:r w:rsidR="004B203F" w:rsidRPr="00B179A5">
          <w:rPr>
            <w:rStyle w:val="Hyperlink"/>
            <w:rFonts w:cs="Arial"/>
            <w:szCs w:val="22"/>
          </w:rPr>
          <w:t>View template</w:t>
        </w:r>
      </w:ins>
    </w:p>
    <w:p w14:paraId="2F1D5EC3" w14:textId="1E87B067" w:rsidR="00EA2856" w:rsidRPr="00A50965" w:rsidRDefault="00B179A5" w:rsidP="00EA2856">
      <w:pPr>
        <w:spacing w:before="100" w:beforeAutospacing="1" w:after="100" w:afterAutospacing="1" w:line="240" w:lineRule="auto"/>
        <w:outlineLvl w:val="1"/>
        <w:rPr>
          <w:ins w:id="771" w:author="Penny Downey" w:date="2019-05-10T15:06:00Z"/>
          <w:bCs/>
          <w:i/>
          <w:iCs/>
          <w:color w:val="000000"/>
          <w:kern w:val="0"/>
          <w:rPrChange w:id="772" w:author="Penny Downey" w:date="2019-05-10T15:09:00Z">
            <w:rPr>
              <w:ins w:id="773" w:author="Penny Downey" w:date="2019-05-10T15:06:00Z"/>
              <w:b/>
              <w:bCs/>
              <w:i/>
              <w:iCs/>
              <w:color w:val="000000"/>
              <w:kern w:val="0"/>
              <w:sz w:val="36"/>
              <w:szCs w:val="36"/>
            </w:rPr>
          </w:rPrChange>
        </w:rPr>
      </w:pPr>
      <w:ins w:id="774" w:author="Penny Downey" w:date="2019-05-10T15:10:00Z">
        <w:r>
          <w:rPr>
            <w:rStyle w:val="Hyperlink"/>
            <w:rFonts w:cs="Arial"/>
            <w:szCs w:val="22"/>
          </w:rPr>
          <w:fldChar w:fldCharType="end"/>
        </w:r>
      </w:ins>
      <w:ins w:id="775" w:author="Penny Downey" w:date="2019-05-10T15:09:00Z">
        <w:r w:rsidR="00A50965" w:rsidRPr="00A50965">
          <w:rPr>
            <w:bCs/>
            <w:i/>
            <w:iCs/>
            <w:color w:val="000000"/>
            <w:kern w:val="0"/>
            <w:rPrChange w:author="Penny Downey" w:date="2019-05-10T15:09:00Z" w:id="776">
              <w:rPr>
                <w:b/>
                <w:bCs/>
                <w:i/>
                <w:iCs/>
                <w:color w:val="000000"/>
                <w:kern w:val="0"/>
                <w:sz w:val="36"/>
                <w:szCs w:val="36"/>
              </w:rPr>
            </w:rPrChange>
          </w:rPr>
          <w:t>S</w:t>
        </w:r>
      </w:ins>
      <w:ins w:id="777" w:author="Penny Downey" w:date="2019-05-10T15:06:00Z">
        <w:r w:rsidR="00EA2856" w:rsidRPr="00A50965">
          <w:rPr>
            <w:bCs/>
            <w:i/>
            <w:iCs/>
            <w:color w:val="000000"/>
            <w:kern w:val="0"/>
            <w:rPrChange w:author="Penny Downey" w:date="2019-05-10T15:09:00Z" w:id="778">
              <w:rPr>
                <w:b/>
                <w:bCs/>
                <w:i/>
                <w:iCs/>
                <w:color w:val="000000"/>
                <w:kern w:val="0"/>
                <w:sz w:val="36"/>
                <w:szCs w:val="36"/>
              </w:rPr>
            </w:rPrChange>
          </w:rPr>
          <w:t xml:space="preserve">AS </w:t>
        </w:r>
        <w:proofErr w:type="spellStart"/>
        <w:r w:rsidR="00EA2856" w:rsidRPr="00A50965">
          <w:rPr>
            <w:bCs/>
            <w:i/>
            <w:iCs/>
            <w:color w:val="000000"/>
            <w:kern w:val="0"/>
            <w:rPrChange w:author="Penny Downey" w:date="2019-05-10T15:09:00Z" w:id="779">
              <w:rPr>
                <w:b/>
                <w:bCs/>
                <w:i/>
                <w:iCs/>
                <w:color w:val="000000"/>
                <w:kern w:val="0"/>
                <w:sz w:val="36"/>
                <w:szCs w:val="36"/>
              </w:rPr>
            </w:rPrChange>
          </w:rPr>
          <w:t>Viya</w:t>
        </w:r>
        <w:proofErr w:type="spellEnd"/>
        <w:r w:rsidR="00EA2856" w:rsidRPr="00A50965">
          <w:rPr>
            <w:bCs/>
            <w:i/>
            <w:iCs/>
            <w:color w:val="000000"/>
            <w:kern w:val="0"/>
            <w:rPrChange w:author="Penny Downey" w:date="2019-05-10T15:09:00Z" w:id="780">
              <w:rPr>
                <w:b/>
                <w:bCs/>
                <w:i/>
                <w:iCs/>
                <w:color w:val="000000"/>
                <w:kern w:val="0"/>
                <w:sz w:val="36"/>
                <w:szCs w:val="36"/>
              </w:rPr>
            </w:rPrChange>
          </w:rPr>
          <w:t xml:space="preserve"> License and Install Package:</w:t>
        </w:r>
      </w:ins>
    </w:p>
    <w:tbl>
      <w:tblPr>
        <w:tblW w:w="9720" w:type="dxa"/>
        <w:tblLayout w:type="fixed"/>
        <w:tblCellMar>
          <w:left w:w="120" w:type="dxa"/>
          <w:right w:w="120" w:type="dxa"/>
        </w:tblCellMar>
        <w:tblLook w:val="04A0" w:firstRow="1" w:lastRow="0" w:firstColumn="1" w:lastColumn="0" w:noHBand="0" w:noVBand="1"/>
        <w:tblPrChange w:id="781" w:author="Penny Downey" w:date="2019-05-10T14:11:00Z">
          <w:tblPr>
            <w:tblW w:w="0" w:type="dxa"/>
            <w:tblCellMar>
              <w:left w:w="120" w:type="dxa"/>
              <w:right w:w="120" w:type="dxa"/>
            </w:tblCellMar>
            <w:tblLook w:val="04A0" w:firstRow="1" w:lastRow="0" w:firstColumn="1" w:lastColumn="0" w:noHBand="0" w:noVBand="1"/>
          </w:tblPr>
        </w:tblPrChange>
      </w:tblPr>
      <w:tblGrid>
        <w:gridCol w:w="2760"/>
        <w:gridCol w:w="1125"/>
        <w:gridCol w:w="5835"/>
        <w:tblGridChange w:id="782">
          <w:tblGrid>
            <w:gridCol w:w="2545"/>
            <w:gridCol w:w="993"/>
            <w:gridCol w:w="6182"/>
          </w:tblGrid>
        </w:tblGridChange>
      </w:tblGrid>
      <w:tr w:rsidR="00EA2856" w:rsidRPr="00EA2856" w14:paraId="4928C635" w14:textId="77777777" w:rsidTr="52535881">
        <w:trPr>
          <w:tblHeader/>
          <w:ins w:id="783" w:author="Penny Downey" w:date="2019-05-10T15:06:00Z"/>
          <w:trPrChange w:id="784" w:author="Penny Downey" w:date="2019-05-10T14:11:00Z">
            <w:trPr>
              <w:tblHeader/>
            </w:trPr>
          </w:trPrChange>
        </w:trPr>
        <w:tc>
          <w:tcPr>
            <w:tcW w:w="2760" w:type="dxa"/>
            <w:tcBorders>
              <w:top w:val="single" w:sz="6" w:space="0" w:color="146EB4"/>
              <w:bottom w:val="single" w:sz="6" w:space="0" w:color="146EB4"/>
            </w:tcBorders>
            <w:shd w:val="clear" w:color="auto" w:fill="CBD5E9"/>
            <w:vAlign w:val="center"/>
            <w:hideMark/>
            <w:tcPrChange w:id="785" w:author="Penny Downey" w:date="2019-05-10T14:11:00Z">
              <w:tcPr>
                <w:tcW w:w="0" w:type="auto"/>
                <w:tcBorders>
                  <w:top w:val="single" w:sz="6" w:space="0" w:color="146EB4"/>
                  <w:bottom w:val="single" w:sz="6" w:space="0" w:color="146EB4"/>
                </w:tcBorders>
                <w:shd w:val="clear" w:color="auto" w:fill="CBD5E9"/>
                <w:vAlign w:val="center"/>
                <w:hideMark/>
              </w:tcPr>
            </w:tcPrChange>
          </w:tcPr>
          <w:p w14:paraId="14C93E4D" w14:textId="77777777" w:rsidR="00EA2856" w:rsidRPr="00EA2856" w:rsidRDefault="00EA2856" w:rsidP="00EA2856">
            <w:pPr>
              <w:spacing w:after="0" w:line="240" w:lineRule="auto"/>
              <w:rPr>
                <w:ins w:id="786" w:author="Penny Downey" w:date="2019-05-10T15:06:00Z"/>
                <w:b/>
                <w:bCs/>
                <w:color w:val="000000"/>
                <w:kern w:val="0"/>
                <w:sz w:val="20"/>
                <w:szCs w:val="20"/>
              </w:rPr>
            </w:pPr>
            <w:ins w:id="787" w:author="Penny Downey" w:date="2019-05-10T15:06:00Z">
              <w:r w:rsidRPr="00EA2856">
                <w:rPr>
                  <w:b/>
                  <w:bCs/>
                  <w:color w:val="000000"/>
                  <w:kern w:val="0"/>
                  <w:sz w:val="20"/>
                  <w:szCs w:val="20"/>
                </w:rPr>
                <w:t>Parameter label (name)</w:t>
              </w:r>
            </w:ins>
          </w:p>
        </w:tc>
        <w:tc>
          <w:tcPr>
            <w:tcW w:w="1125" w:type="dxa"/>
            <w:tcBorders>
              <w:top w:val="single" w:sz="6" w:space="0" w:color="146EB4"/>
              <w:bottom w:val="single" w:sz="6" w:space="0" w:color="146EB4"/>
            </w:tcBorders>
            <w:shd w:val="clear" w:color="auto" w:fill="CBD5E9"/>
            <w:vAlign w:val="center"/>
            <w:hideMark/>
            <w:tcPrChange w:id="788" w:author="Penny Downey" w:date="2019-05-10T14:11:00Z">
              <w:tcPr>
                <w:tcW w:w="0" w:type="auto"/>
                <w:tcBorders>
                  <w:top w:val="single" w:sz="6" w:space="0" w:color="146EB4"/>
                  <w:bottom w:val="single" w:sz="6" w:space="0" w:color="146EB4"/>
                </w:tcBorders>
                <w:shd w:val="clear" w:color="auto" w:fill="CBD5E9"/>
                <w:vAlign w:val="center"/>
                <w:hideMark/>
              </w:tcPr>
            </w:tcPrChange>
          </w:tcPr>
          <w:p w14:paraId="0767D330" w14:textId="77777777" w:rsidR="00EA2856" w:rsidRPr="00EA2856" w:rsidRDefault="00EA2856" w:rsidP="00EA2856">
            <w:pPr>
              <w:spacing w:after="0" w:line="240" w:lineRule="auto"/>
              <w:rPr>
                <w:ins w:id="789" w:author="Penny Downey" w:date="2019-05-10T15:06:00Z"/>
                <w:b/>
                <w:bCs/>
                <w:color w:val="000000"/>
                <w:kern w:val="0"/>
                <w:sz w:val="20"/>
                <w:szCs w:val="20"/>
              </w:rPr>
            </w:pPr>
            <w:ins w:id="790" w:author="Penny Downey" w:date="2019-05-10T15:06:00Z">
              <w:r w:rsidRPr="00EA2856">
                <w:rPr>
                  <w:b/>
                  <w:bCs/>
                  <w:color w:val="000000"/>
                  <w:kern w:val="0"/>
                  <w:sz w:val="20"/>
                  <w:szCs w:val="20"/>
                </w:rPr>
                <w:t>Default</w:t>
              </w:r>
            </w:ins>
          </w:p>
        </w:tc>
        <w:tc>
          <w:tcPr>
            <w:tcW w:w="5835" w:type="dxa"/>
            <w:tcBorders>
              <w:top w:val="single" w:sz="6" w:space="0" w:color="146EB4"/>
              <w:bottom w:val="single" w:sz="6" w:space="0" w:color="146EB4"/>
            </w:tcBorders>
            <w:shd w:val="clear" w:color="auto" w:fill="CBD5E9"/>
            <w:vAlign w:val="center"/>
            <w:hideMark/>
            <w:tcPrChange w:id="791" w:author="Penny Downey" w:date="2019-05-10T14:11:00Z">
              <w:tcPr>
                <w:tcW w:w="16284" w:type="dxa"/>
                <w:tcBorders>
                  <w:top w:val="single" w:sz="6" w:space="0" w:color="146EB4"/>
                  <w:bottom w:val="single" w:sz="6" w:space="0" w:color="146EB4"/>
                </w:tcBorders>
                <w:shd w:val="clear" w:color="auto" w:fill="CBD5E9"/>
                <w:vAlign w:val="center"/>
                <w:hideMark/>
              </w:tcPr>
            </w:tcPrChange>
          </w:tcPr>
          <w:p w14:paraId="351D894B" w14:textId="77777777" w:rsidR="00EA2856" w:rsidRPr="00EA2856" w:rsidRDefault="00EA2856" w:rsidP="00EA2856">
            <w:pPr>
              <w:spacing w:after="0" w:line="240" w:lineRule="auto"/>
              <w:rPr>
                <w:ins w:id="792" w:author="Penny Downey" w:date="2019-05-10T15:06:00Z"/>
                <w:b/>
                <w:bCs/>
                <w:color w:val="000000"/>
                <w:kern w:val="0"/>
                <w:sz w:val="20"/>
                <w:szCs w:val="20"/>
              </w:rPr>
            </w:pPr>
            <w:ins w:id="793" w:author="Penny Downey" w:date="2019-05-10T15:06:00Z">
              <w:r w:rsidRPr="00EA2856">
                <w:rPr>
                  <w:b/>
                  <w:bCs/>
                  <w:color w:val="000000"/>
                  <w:kern w:val="0"/>
                  <w:sz w:val="20"/>
                  <w:szCs w:val="20"/>
                </w:rPr>
                <w:t>Description</w:t>
              </w:r>
            </w:ins>
          </w:p>
        </w:tc>
      </w:tr>
      <w:tr w:rsidR="00EA2856" w:rsidRPr="00EA2856" w14:paraId="59872EE9" w14:textId="77777777" w:rsidTr="52535881">
        <w:trPr>
          <w:ins w:id="794" w:author="Penny Downey" w:date="2019-05-10T15:06:00Z"/>
        </w:trPr>
        <w:tc>
          <w:tcPr>
            <w:tcW w:w="2760" w:type="dxa"/>
            <w:tcBorders>
              <w:bottom w:val="single" w:sz="6" w:space="0" w:color="146EB4"/>
            </w:tcBorders>
            <w:tcMar>
              <w:top w:w="24" w:type="dxa"/>
              <w:left w:w="120" w:type="dxa"/>
              <w:bottom w:w="24" w:type="dxa"/>
              <w:right w:w="120" w:type="dxa"/>
            </w:tcMar>
            <w:vAlign w:val="center"/>
            <w:hideMark/>
            <w:tcPrChange w:id="795" w:author="Penny Downey" w:date="2019-05-10T14:11:00Z">
              <w:tcPr>
                <w:tcW w:w="0" w:type="auto"/>
                <w:tcBorders>
                  <w:bottom w:val="single" w:sz="6" w:space="0" w:color="146EB4"/>
                </w:tcBorders>
                <w:tcMar>
                  <w:top w:w="24" w:type="dxa"/>
                  <w:left w:w="120" w:type="dxa"/>
                  <w:bottom w:w="24" w:type="dxa"/>
                  <w:right w:w="120" w:type="dxa"/>
                </w:tcMar>
                <w:vAlign w:val="center"/>
                <w:hideMark/>
              </w:tcPr>
            </w:tcPrChange>
          </w:tcPr>
          <w:p w14:paraId="3C48AF6D" w14:textId="77777777" w:rsidR="00EA2856" w:rsidRPr="00EA2856" w:rsidRDefault="00EA2856" w:rsidP="00EA2856">
            <w:pPr>
              <w:spacing w:after="0" w:line="240" w:lineRule="auto"/>
              <w:rPr>
                <w:ins w:id="796" w:author="Penny Downey" w:date="2019-05-10T15:06:00Z"/>
                <w:color w:val="000000"/>
                <w:kern w:val="0"/>
                <w:sz w:val="20"/>
                <w:szCs w:val="20"/>
              </w:rPr>
            </w:pPr>
            <w:ins w:id="797" w:author="Penny Downey" w:date="2019-05-10T15:06:00Z">
              <w:r w:rsidRPr="00EA2856">
                <w:rPr>
                  <w:b/>
                  <w:bCs/>
                  <w:color w:val="000000"/>
                  <w:kern w:val="0"/>
                  <w:sz w:val="20"/>
                  <w:szCs w:val="20"/>
                </w:rPr>
                <w:t xml:space="preserve">SAS </w:t>
              </w:r>
              <w:proofErr w:type="spellStart"/>
              <w:r w:rsidRPr="00EA2856">
                <w:rPr>
                  <w:b/>
                  <w:bCs/>
                  <w:color w:val="000000"/>
                  <w:kern w:val="0"/>
                  <w:sz w:val="20"/>
                  <w:szCs w:val="20"/>
                </w:rPr>
                <w:t>Viya</w:t>
              </w:r>
              <w:proofErr w:type="spellEnd"/>
              <w:r w:rsidRPr="00EA2856">
                <w:rPr>
                  <w:b/>
                  <w:bCs/>
                  <w:color w:val="000000"/>
                  <w:kern w:val="0"/>
                  <w:sz w:val="20"/>
                  <w:szCs w:val="20"/>
                </w:rPr>
                <w:t xml:space="preserve"> Software Order File</w:t>
              </w:r>
              <w:r w:rsidRPr="00EA2856">
                <w:rPr>
                  <w:color w:val="000000"/>
                  <w:kern w:val="0"/>
                  <w:sz w:val="20"/>
                  <w:szCs w:val="20"/>
                </w:rPr>
                <w:br/>
              </w:r>
              <w:r w:rsidRPr="00EA2856">
                <w:rPr>
                  <w:color w:val="000000"/>
                  <w:kern w:val="0"/>
                  <w:sz w:val="20"/>
                  <w:szCs w:val="20"/>
                </w:rPr>
                <w:t>(</w:t>
              </w:r>
              <w:proofErr w:type="spellStart"/>
              <w:r w:rsidRPr="00EA2856">
                <w:rPr>
                  <w:color w:val="000000"/>
                  <w:kern w:val="0"/>
                  <w:sz w:val="20"/>
                  <w:szCs w:val="20"/>
                </w:rPr>
                <w:t>DeploymentDataLocation</w:t>
              </w:r>
              <w:proofErr w:type="spellEnd"/>
              <w:r w:rsidRPr="00EA2856">
                <w:rPr>
                  <w:color w:val="000000"/>
                  <w:kern w:val="0"/>
                  <w:sz w:val="20"/>
                  <w:szCs w:val="20"/>
                </w:rPr>
                <w:t>)</w:t>
              </w:r>
            </w:ins>
          </w:p>
        </w:tc>
        <w:tc>
          <w:tcPr>
            <w:tcW w:w="1125" w:type="dxa"/>
            <w:tcBorders>
              <w:bottom w:val="single" w:sz="6" w:space="0" w:color="146EB4"/>
            </w:tcBorders>
            <w:tcMar>
              <w:top w:w="24" w:type="dxa"/>
              <w:left w:w="120" w:type="dxa"/>
              <w:bottom w:w="24" w:type="dxa"/>
              <w:right w:w="120" w:type="dxa"/>
            </w:tcMar>
            <w:vAlign w:val="center"/>
            <w:hideMark/>
            <w:tcPrChange w:id="798" w:author="Penny Downey" w:date="2019-05-10T14:11:00Z">
              <w:tcPr>
                <w:tcW w:w="0" w:type="auto"/>
                <w:tcBorders>
                  <w:bottom w:val="single" w:sz="6" w:space="0" w:color="146EB4"/>
                </w:tcBorders>
                <w:tcMar>
                  <w:top w:w="24" w:type="dxa"/>
                  <w:left w:w="120" w:type="dxa"/>
                  <w:bottom w:w="24" w:type="dxa"/>
                  <w:right w:w="120" w:type="dxa"/>
                </w:tcMar>
                <w:vAlign w:val="center"/>
                <w:hideMark/>
              </w:tcPr>
            </w:tcPrChange>
          </w:tcPr>
          <w:p w14:paraId="4B7ED013" w14:textId="77777777" w:rsidR="00EA2856" w:rsidRPr="00EA2856" w:rsidRDefault="00EA2856" w:rsidP="00EA2856">
            <w:pPr>
              <w:spacing w:after="0" w:line="240" w:lineRule="auto"/>
              <w:rPr>
                <w:ins w:id="799" w:author="Penny Downey" w:date="2019-05-10T15:06:00Z"/>
                <w:color w:val="000000"/>
                <w:kern w:val="0"/>
                <w:sz w:val="20"/>
                <w:szCs w:val="20"/>
              </w:rPr>
            </w:pPr>
            <w:ins w:id="800" w:author="Penny Downey" w:date="2019-05-10T15:06:00Z">
              <w:r w:rsidRPr="00EA2856">
                <w:rPr>
                  <w:i/>
                  <w:iCs/>
                  <w:color w:val="FF0000"/>
                  <w:kern w:val="0"/>
                  <w:sz w:val="20"/>
                  <w:szCs w:val="20"/>
                </w:rPr>
                <w:t>Requires input</w:t>
              </w:r>
            </w:ins>
          </w:p>
        </w:tc>
        <w:tc>
          <w:tcPr>
            <w:tcW w:w="5835" w:type="dxa"/>
            <w:tcBorders>
              <w:bottom w:val="single" w:sz="6" w:space="0" w:color="146EB4"/>
            </w:tcBorders>
            <w:tcMar>
              <w:top w:w="24" w:type="dxa"/>
              <w:left w:w="120" w:type="dxa"/>
              <w:bottom w:w="24" w:type="dxa"/>
              <w:right w:w="120" w:type="dxa"/>
            </w:tcMar>
            <w:vAlign w:val="center"/>
            <w:hideMark/>
            <w:tcPrChange w:id="801" w:author="Penny Downey" w:date="2019-05-10T14:11:00Z">
              <w:tcPr>
                <w:tcW w:w="0" w:type="auto"/>
                <w:tcBorders>
                  <w:bottom w:val="single" w:sz="6" w:space="0" w:color="146EB4"/>
                </w:tcBorders>
                <w:tcMar>
                  <w:top w:w="24" w:type="dxa"/>
                  <w:left w:w="120" w:type="dxa"/>
                  <w:bottom w:w="24" w:type="dxa"/>
                  <w:right w:w="120" w:type="dxa"/>
                </w:tcMar>
                <w:vAlign w:val="center"/>
                <w:hideMark/>
              </w:tcPr>
            </w:tcPrChange>
          </w:tcPr>
          <w:p w14:paraId="5B013CD2" w14:textId="77777777" w:rsidR="00EA2856" w:rsidRPr="00EA2856" w:rsidRDefault="00EA2856" w:rsidP="00EA2856">
            <w:pPr>
              <w:spacing w:after="0" w:line="240" w:lineRule="auto"/>
              <w:rPr>
                <w:ins w:id="802" w:author="Penny Downey" w:date="2019-05-10T15:06:00Z"/>
                <w:color w:val="000000"/>
                <w:kern w:val="0"/>
                <w:sz w:val="20"/>
                <w:szCs w:val="20"/>
              </w:rPr>
            </w:pPr>
            <w:ins w:id="803" w:author="Penny Downey" w:date="2019-05-10T15:06:00Z">
              <w:r w:rsidRPr="00EA2856">
                <w:rPr>
                  <w:color w:val="000000"/>
                  <w:kern w:val="0"/>
                  <w:sz w:val="20"/>
                  <w:szCs w:val="20"/>
                </w:rPr>
                <w:t xml:space="preserve">S3 location of the Software Order Confirmation e-mail attachment. Example: </w:t>
              </w:r>
              <w:proofErr w:type="spellStart"/>
              <w:r w:rsidRPr="00EA2856">
                <w:rPr>
                  <w:color w:val="000000"/>
                  <w:kern w:val="0"/>
                  <w:sz w:val="20"/>
                  <w:szCs w:val="20"/>
                </w:rPr>
                <w:t>mysasbucket</w:t>
              </w:r>
              <w:proofErr w:type="spellEnd"/>
              <w:r w:rsidRPr="00EA2856">
                <w:rPr>
                  <w:color w:val="000000"/>
                  <w:kern w:val="0"/>
                  <w:sz w:val="20"/>
                  <w:szCs w:val="20"/>
                </w:rPr>
                <w:t>/</w:t>
              </w:r>
              <w:proofErr w:type="spellStart"/>
              <w:r w:rsidRPr="00EA2856">
                <w:rPr>
                  <w:color w:val="000000"/>
                  <w:kern w:val="0"/>
                  <w:sz w:val="20"/>
                  <w:szCs w:val="20"/>
                </w:rPr>
                <w:t>viya_deployment_data</w:t>
              </w:r>
              <w:proofErr w:type="spellEnd"/>
              <w:r w:rsidRPr="00EA2856">
                <w:rPr>
                  <w:color w:val="000000"/>
                  <w:kern w:val="0"/>
                  <w:sz w:val="20"/>
                  <w:szCs w:val="20"/>
                </w:rPr>
                <w:t>/SAS_Viya_deployment_data.zip</w:t>
              </w:r>
            </w:ins>
          </w:p>
        </w:tc>
      </w:tr>
    </w:tbl>
    <w:p w14:paraId="7F65394A" w14:textId="238F8C2E" w:rsidR="00EA2856" w:rsidRPr="00A50965" w:rsidRDefault="00EA2856">
      <w:pPr>
        <w:spacing w:after="0" w:line="240" w:lineRule="auto"/>
        <w:rPr>
          <w:ins w:id="804" w:author="Penny Downey" w:date="2019-05-10T15:06:00Z"/>
          <w:rFonts w:ascii="Times New Roman" w:hAnsi="Times New Roman"/>
          <w:bCs/>
          <w:color w:val="auto"/>
          <w:kern w:val="0"/>
          <w:rPrChange w:id="805" w:author="Penny Downey" w:date="2019-05-10T15:09:00Z">
            <w:rPr>
              <w:ins w:id="806" w:author="Penny Downey" w:date="2019-05-10T15:06:00Z"/>
              <w:rFonts w:ascii="Times New Roman" w:hAnsi="Times New Roman"/>
              <w:b/>
              <w:bCs/>
              <w:color w:val="auto"/>
              <w:kern w:val="0"/>
              <w:sz w:val="36"/>
              <w:szCs w:val="36"/>
            </w:rPr>
          </w:rPrChange>
        </w:rPr>
        <w:pPrChange w:id="807" w:author="Penny Downey" w:date="2019-05-10T15:10:00Z">
          <w:pPr>
            <w:spacing w:before="100" w:beforeAutospacing="1" w:after="100" w:afterAutospacing="1" w:line="240" w:lineRule="auto"/>
            <w:outlineLvl w:val="1"/>
          </w:pPr>
        </w:pPrChange>
      </w:pPr>
      <w:ins w:id="808" w:author="Penny Downey" w:date="2019-05-10T15:06:00Z">
        <w:r w:rsidRPr="00EA2856">
          <w:rPr>
            <w:color w:val="000000"/>
            <w:kern w:val="0"/>
            <w:sz w:val="27"/>
            <w:szCs w:val="27"/>
          </w:rPr>
          <w:br/>
        </w:r>
        <w:r w:rsidRPr="00A50965">
          <w:rPr>
            <w:bCs/>
            <w:i/>
            <w:iCs/>
            <w:color w:val="000000"/>
            <w:kern w:val="0"/>
            <w:rPrChange w:author="Penny Downey" w:date="2019-05-10T15:09:00Z" w:id="809">
              <w:rPr>
                <w:b/>
                <w:bCs/>
                <w:i/>
                <w:iCs/>
                <w:color w:val="000000"/>
                <w:kern w:val="0"/>
                <w:sz w:val="36"/>
                <w:szCs w:val="36"/>
              </w:rPr>
            </w:rPrChange>
          </w:rPr>
          <w:t>Administration:</w:t>
        </w:r>
      </w:ins>
    </w:p>
    <w:tbl>
      <w:tblPr>
        <w:tblW w:w="9720" w:type="dxa"/>
        <w:tblCellMar>
          <w:left w:w="120" w:type="dxa"/>
          <w:right w:w="120" w:type="dxa"/>
        </w:tblCellMar>
        <w:tblLook w:val="04A0" w:firstRow="1" w:lastRow="0" w:firstColumn="1" w:lastColumn="0" w:noHBand="0" w:noVBand="1"/>
        <w:tblPrChange w:id="810" w:author="Penny Downey" w:date="2019-05-10T14:10:00Z">
          <w:tblPr>
            <w:tblW w:w="9720" w:type="dxa"/>
            <w:tblCellMar>
              <w:left w:w="120" w:type="dxa"/>
              <w:right w:w="120" w:type="dxa"/>
            </w:tblCellMar>
            <w:tblLook w:val="04A0" w:firstRow="1" w:lastRow="0" w:firstColumn="1" w:lastColumn="0" w:noHBand="0" w:noVBand="1"/>
          </w:tblPr>
        </w:tblPrChange>
      </w:tblPr>
      <w:tblGrid>
        <w:gridCol w:w="2475"/>
        <w:gridCol w:w="1200"/>
        <w:gridCol w:w="6045"/>
        <w:tblGridChange w:id="811">
          <w:tblGrid>
            <w:gridCol w:w="2416"/>
            <w:gridCol w:w="1116"/>
            <w:gridCol w:w="6188"/>
          </w:tblGrid>
        </w:tblGridChange>
      </w:tblGrid>
      <w:tr w:rsidR="00EA2856" w:rsidRPr="00EA2856" w14:paraId="57CCEC11" w14:textId="77777777" w:rsidTr="1B826A58">
        <w:trPr>
          <w:tblHeader/>
          <w:ins w:id="812" w:author="Penny Downey" w:date="2019-05-10T15:06:00Z"/>
        </w:trPr>
        <w:tc>
          <w:tcPr>
            <w:tcW w:w="2475" w:type="dxa"/>
            <w:tcBorders>
              <w:top w:val="single" w:sz="6" w:space="0" w:color="146EB4"/>
              <w:bottom w:val="single" w:sz="6" w:space="0" w:color="146EB4"/>
            </w:tcBorders>
            <w:shd w:val="clear" w:color="auto" w:fill="CBD5E9"/>
            <w:vAlign w:val="center"/>
            <w:hideMark/>
            <w:tcPrChange w:id="813" w:author="Penny Downey" w:date="2019-05-10T14:10:00Z">
              <w:tcPr>
                <w:tcW w:w="0" w:type="auto"/>
                <w:tcBorders>
                  <w:top w:val="single" w:sz="6" w:space="0" w:color="146EB4"/>
                  <w:bottom w:val="single" w:sz="6" w:space="0" w:color="146EB4"/>
                </w:tcBorders>
                <w:shd w:val="clear" w:color="auto" w:fill="CBD5E9"/>
                <w:hideMark/>
              </w:tcPr>
            </w:tcPrChange>
          </w:tcPr>
          <w:p w14:paraId="6953C7AA" w14:textId="77777777" w:rsidR="00EA2856" w:rsidRPr="00EA2856" w:rsidRDefault="00EA2856" w:rsidP="00EA2856">
            <w:pPr>
              <w:spacing w:after="0" w:line="240" w:lineRule="auto"/>
              <w:rPr>
                <w:ins w:id="814" w:author="Penny Downey" w:date="2019-05-10T15:06:00Z"/>
                <w:b/>
                <w:bCs/>
                <w:color w:val="000000"/>
                <w:kern w:val="0"/>
                <w:sz w:val="20"/>
                <w:szCs w:val="20"/>
              </w:rPr>
            </w:pPr>
            <w:ins w:id="815" w:author="Penny Downey" w:date="2019-05-10T15:06:00Z">
              <w:r w:rsidRPr="00EA2856">
                <w:rPr>
                  <w:b/>
                  <w:bCs/>
                  <w:color w:val="000000"/>
                  <w:kern w:val="0"/>
                  <w:sz w:val="20"/>
                  <w:szCs w:val="20"/>
                </w:rPr>
                <w:t>Parameter label (name)</w:t>
              </w:r>
            </w:ins>
          </w:p>
        </w:tc>
        <w:tc>
          <w:tcPr>
            <w:tcW w:w="1200" w:type="dxa"/>
            <w:tcBorders>
              <w:top w:val="single" w:sz="6" w:space="0" w:color="146EB4"/>
              <w:bottom w:val="single" w:sz="6" w:space="0" w:color="146EB4"/>
            </w:tcBorders>
            <w:shd w:val="clear" w:color="auto" w:fill="CBD5E9"/>
            <w:vAlign w:val="center"/>
            <w:hideMark/>
            <w:tcPrChange w:id="816" w:author="Penny Downey" w:date="2019-05-10T14:10:00Z">
              <w:tcPr>
                <w:tcW w:w="0" w:type="auto"/>
                <w:tcBorders>
                  <w:top w:val="single" w:sz="6" w:space="0" w:color="146EB4"/>
                  <w:bottom w:val="single" w:sz="6" w:space="0" w:color="146EB4"/>
                </w:tcBorders>
                <w:shd w:val="clear" w:color="auto" w:fill="CBD5E9"/>
                <w:hideMark/>
              </w:tcPr>
            </w:tcPrChange>
          </w:tcPr>
          <w:p w14:paraId="4E1FA14B" w14:textId="77777777" w:rsidR="00EA2856" w:rsidRPr="00EA2856" w:rsidRDefault="00EA2856" w:rsidP="00EA2856">
            <w:pPr>
              <w:spacing w:after="0" w:line="240" w:lineRule="auto"/>
              <w:rPr>
                <w:ins w:id="817" w:author="Penny Downey" w:date="2019-05-10T15:06:00Z"/>
                <w:b/>
                <w:bCs/>
                <w:color w:val="000000"/>
                <w:kern w:val="0"/>
                <w:sz w:val="20"/>
                <w:szCs w:val="20"/>
              </w:rPr>
            </w:pPr>
            <w:ins w:id="818" w:author="Penny Downey" w:date="2019-05-10T15:06:00Z">
              <w:r w:rsidRPr="00EA2856">
                <w:rPr>
                  <w:b/>
                  <w:bCs/>
                  <w:color w:val="000000"/>
                  <w:kern w:val="0"/>
                  <w:sz w:val="20"/>
                  <w:szCs w:val="20"/>
                </w:rPr>
                <w:t>Default</w:t>
              </w:r>
            </w:ins>
          </w:p>
        </w:tc>
        <w:tc>
          <w:tcPr>
            <w:tcW w:w="6045" w:type="dxa"/>
            <w:tcBorders>
              <w:top w:val="single" w:sz="6" w:space="0" w:color="146EB4"/>
              <w:bottom w:val="single" w:sz="6" w:space="0" w:color="146EB4"/>
            </w:tcBorders>
            <w:shd w:val="clear" w:color="auto" w:fill="CBD5E9"/>
            <w:vAlign w:val="center"/>
            <w:hideMark/>
            <w:tcPrChange w:id="819" w:author="Penny Downey" w:date="2019-05-10T14:10:00Z">
              <w:tcPr>
                <w:tcW w:w="20928" w:type="dxa"/>
                <w:tcBorders>
                  <w:top w:val="single" w:sz="6" w:space="0" w:color="146EB4"/>
                  <w:bottom w:val="single" w:sz="6" w:space="0" w:color="146EB4"/>
                </w:tcBorders>
                <w:shd w:val="clear" w:color="auto" w:fill="CBD5E9"/>
                <w:hideMark/>
              </w:tcPr>
            </w:tcPrChange>
          </w:tcPr>
          <w:p w14:paraId="2E7BA099" w14:textId="77777777" w:rsidR="00EA2856" w:rsidRPr="00EA2856" w:rsidRDefault="00EA2856" w:rsidP="00EA2856">
            <w:pPr>
              <w:spacing w:after="0" w:line="240" w:lineRule="auto"/>
              <w:rPr>
                <w:ins w:id="820" w:author="Penny Downey" w:date="2019-05-10T15:06:00Z"/>
                <w:b/>
                <w:bCs/>
                <w:color w:val="000000"/>
                <w:kern w:val="0"/>
                <w:sz w:val="20"/>
                <w:szCs w:val="20"/>
              </w:rPr>
            </w:pPr>
            <w:ins w:id="821" w:author="Penny Downey" w:date="2019-05-10T15:06:00Z">
              <w:r w:rsidRPr="00EA2856">
                <w:rPr>
                  <w:b/>
                  <w:bCs/>
                  <w:color w:val="000000"/>
                  <w:kern w:val="0"/>
                  <w:sz w:val="20"/>
                  <w:szCs w:val="20"/>
                </w:rPr>
                <w:t>Description</w:t>
              </w:r>
            </w:ins>
          </w:p>
        </w:tc>
      </w:tr>
      <w:tr w:rsidR="00EA2856" w:rsidRPr="00EA2856" w14:paraId="1E30BA9F" w14:textId="77777777" w:rsidTr="1B826A58">
        <w:trPr>
          <w:ins w:id="822" w:author="Penny Downey" w:date="2019-05-10T15:06:00Z"/>
        </w:trPr>
        <w:tc>
          <w:tcPr>
            <w:tcW w:w="2475" w:type="dxa"/>
            <w:tcBorders>
              <w:bottom w:val="single" w:sz="6" w:space="0" w:color="146EB4"/>
            </w:tcBorders>
            <w:tcMar>
              <w:top w:w="24" w:type="dxa"/>
              <w:left w:w="120" w:type="dxa"/>
              <w:bottom w:w="24" w:type="dxa"/>
              <w:right w:w="120" w:type="dxa"/>
            </w:tcMar>
            <w:vAlign w:val="center"/>
            <w:hideMark/>
            <w:tcPrChange w:id="823" w:author="Penny Downey" w:date="2019-05-10T14:10:00Z">
              <w:tcPr>
                <w:tcW w:w="0" w:type="auto"/>
                <w:tcBorders>
                  <w:bottom w:val="single" w:sz="6" w:space="0" w:color="146EB4"/>
                </w:tcBorders>
                <w:tcMar>
                  <w:top w:w="24" w:type="dxa"/>
                  <w:left w:w="120" w:type="dxa"/>
                  <w:bottom w:w="24" w:type="dxa"/>
                  <w:right w:w="120" w:type="dxa"/>
                </w:tcMar>
                <w:hideMark/>
              </w:tcPr>
            </w:tcPrChange>
          </w:tcPr>
          <w:p w14:paraId="6B8923E3" w14:textId="77777777" w:rsidR="00EA2856" w:rsidRPr="00EA2856" w:rsidRDefault="00EA2856" w:rsidP="00EA2856">
            <w:pPr>
              <w:spacing w:after="0" w:line="240" w:lineRule="auto"/>
              <w:rPr>
                <w:ins w:id="824" w:author="Penny Downey" w:date="2019-05-10T15:06:00Z"/>
                <w:color w:val="000000"/>
                <w:kern w:val="0"/>
                <w:sz w:val="20"/>
                <w:szCs w:val="20"/>
              </w:rPr>
            </w:pPr>
            <w:ins w:id="825" w:author="Penny Downey" w:date="2019-05-10T15:06:00Z">
              <w:r w:rsidRPr="00EA2856">
                <w:rPr>
                  <w:b/>
                  <w:bCs/>
                  <w:color w:val="000000"/>
                  <w:kern w:val="0"/>
                  <w:sz w:val="20"/>
                  <w:szCs w:val="20"/>
                </w:rPr>
                <w:t>Key Name</w:t>
              </w:r>
              <w:r w:rsidRPr="00EA2856">
                <w:rPr>
                  <w:color w:val="000000"/>
                  <w:kern w:val="0"/>
                  <w:sz w:val="20"/>
                  <w:szCs w:val="20"/>
                </w:rPr>
                <w:br/>
              </w:r>
              <w:r w:rsidRPr="00EA2856">
                <w:rPr>
                  <w:color w:val="000000"/>
                  <w:kern w:val="0"/>
                  <w:sz w:val="20"/>
                  <w:szCs w:val="20"/>
                </w:rPr>
                <w:t>(</w:t>
              </w:r>
              <w:proofErr w:type="spellStart"/>
              <w:r w:rsidRPr="00EA2856">
                <w:rPr>
                  <w:color w:val="000000"/>
                  <w:kern w:val="0"/>
                  <w:sz w:val="20"/>
                  <w:szCs w:val="20"/>
                </w:rPr>
                <w:t>KeyPairName</w:t>
              </w:r>
              <w:proofErr w:type="spellEnd"/>
              <w:r w:rsidRPr="00EA2856">
                <w:rPr>
                  <w:color w:val="000000"/>
                  <w:kern w:val="0"/>
                  <w:sz w:val="20"/>
                  <w:szCs w:val="20"/>
                </w:rPr>
                <w:t>)</w:t>
              </w:r>
            </w:ins>
          </w:p>
        </w:tc>
        <w:tc>
          <w:tcPr>
            <w:tcW w:w="1200" w:type="dxa"/>
            <w:tcBorders>
              <w:bottom w:val="single" w:sz="6" w:space="0" w:color="146EB4"/>
            </w:tcBorders>
            <w:tcMar>
              <w:top w:w="24" w:type="dxa"/>
              <w:left w:w="120" w:type="dxa"/>
              <w:bottom w:w="24" w:type="dxa"/>
              <w:right w:w="120" w:type="dxa"/>
            </w:tcMar>
            <w:vAlign w:val="center"/>
            <w:hideMark/>
            <w:tcPrChange w:id="826" w:author="Penny Downey" w:date="2019-05-10T14:10:00Z">
              <w:tcPr>
                <w:tcW w:w="0" w:type="auto"/>
                <w:tcBorders>
                  <w:bottom w:val="single" w:sz="6" w:space="0" w:color="146EB4"/>
                </w:tcBorders>
                <w:tcMar>
                  <w:top w:w="24" w:type="dxa"/>
                  <w:left w:w="120" w:type="dxa"/>
                  <w:bottom w:w="24" w:type="dxa"/>
                  <w:right w:w="120" w:type="dxa"/>
                </w:tcMar>
                <w:hideMark/>
              </w:tcPr>
            </w:tcPrChange>
          </w:tcPr>
          <w:p w14:paraId="0732A1E5" w14:textId="77777777" w:rsidR="00EA2856" w:rsidRPr="00EA2856" w:rsidRDefault="00EA2856" w:rsidP="00EA2856">
            <w:pPr>
              <w:spacing w:after="0" w:line="240" w:lineRule="auto"/>
              <w:rPr>
                <w:ins w:id="827" w:author="Penny Downey" w:date="2019-05-10T15:06:00Z"/>
                <w:color w:val="000000"/>
                <w:kern w:val="0"/>
                <w:sz w:val="20"/>
                <w:szCs w:val="20"/>
              </w:rPr>
            </w:pPr>
            <w:ins w:id="828" w:author="Penny Downey" w:date="2019-05-10T15:06:00Z">
              <w:r w:rsidRPr="00EA2856">
                <w:rPr>
                  <w:i/>
                  <w:iCs/>
                  <w:color w:val="FF0000"/>
                  <w:kern w:val="0"/>
                  <w:sz w:val="20"/>
                  <w:szCs w:val="20"/>
                </w:rPr>
                <w:t>Requires input</w:t>
              </w:r>
            </w:ins>
          </w:p>
        </w:tc>
        <w:tc>
          <w:tcPr>
            <w:tcW w:w="6045" w:type="dxa"/>
            <w:tcBorders>
              <w:bottom w:val="single" w:sz="6" w:space="0" w:color="146EB4"/>
            </w:tcBorders>
            <w:tcMar>
              <w:top w:w="24" w:type="dxa"/>
              <w:left w:w="120" w:type="dxa"/>
              <w:bottom w:w="24" w:type="dxa"/>
              <w:right w:w="120" w:type="dxa"/>
            </w:tcMar>
            <w:vAlign w:val="center"/>
            <w:hideMark/>
            <w:tcPrChange w:id="829" w:author="Penny Downey" w:date="2019-05-10T14:10:00Z">
              <w:tcPr>
                <w:tcW w:w="0" w:type="auto"/>
                <w:tcBorders>
                  <w:bottom w:val="single" w:sz="6" w:space="0" w:color="146EB4"/>
                </w:tcBorders>
                <w:tcMar>
                  <w:top w:w="24" w:type="dxa"/>
                  <w:left w:w="120" w:type="dxa"/>
                  <w:bottom w:w="24" w:type="dxa"/>
                  <w:right w:w="120" w:type="dxa"/>
                </w:tcMar>
                <w:hideMark/>
              </w:tcPr>
            </w:tcPrChange>
          </w:tcPr>
          <w:p w14:paraId="3C798D5B" w14:textId="77777777" w:rsidR="00EA2856" w:rsidRPr="00EA2856" w:rsidRDefault="00EA2856" w:rsidP="00EA2856">
            <w:pPr>
              <w:spacing w:after="0" w:line="240" w:lineRule="auto"/>
              <w:rPr>
                <w:ins w:id="830" w:author="Penny Downey" w:date="2019-05-10T15:06:00Z"/>
                <w:color w:val="000000"/>
                <w:kern w:val="0"/>
                <w:sz w:val="20"/>
                <w:szCs w:val="20"/>
              </w:rPr>
            </w:pPr>
            <w:ins w:id="831" w:author="Penny Downey" w:date="2019-05-10T15:06:00Z">
              <w:r w:rsidRPr="00EA2856">
                <w:rPr>
                  <w:color w:val="000000"/>
                  <w:kern w:val="0"/>
                  <w:sz w:val="20"/>
                  <w:szCs w:val="20"/>
                </w:rPr>
                <w:t>Name of an existing EC2 key pair. This will allow you to access the Ansible Controller after it launches.</w:t>
              </w:r>
            </w:ins>
          </w:p>
        </w:tc>
      </w:tr>
      <w:tr w:rsidR="00EA2856" w:rsidRPr="00EA2856" w14:paraId="409D59B8" w14:textId="77777777" w:rsidTr="1B826A58">
        <w:trPr>
          <w:ins w:id="832" w:author="Penny Downey" w:date="2019-05-10T15:06:00Z"/>
        </w:trPr>
        <w:tc>
          <w:tcPr>
            <w:tcW w:w="2475" w:type="dxa"/>
            <w:tcBorders>
              <w:bottom w:val="single" w:sz="6" w:space="0" w:color="146EB4"/>
            </w:tcBorders>
            <w:tcMar>
              <w:top w:w="24" w:type="dxa"/>
              <w:left w:w="120" w:type="dxa"/>
              <w:bottom w:w="24" w:type="dxa"/>
              <w:right w:w="120" w:type="dxa"/>
            </w:tcMar>
            <w:vAlign w:val="center"/>
            <w:hideMark/>
            <w:tcPrChange w:id="833" w:author="Penny Downey" w:date="2019-05-10T14:10:00Z">
              <w:tcPr>
                <w:tcW w:w="0" w:type="auto"/>
                <w:tcBorders>
                  <w:bottom w:val="single" w:sz="6" w:space="0" w:color="146EB4"/>
                </w:tcBorders>
                <w:tcMar>
                  <w:top w:w="24" w:type="dxa"/>
                  <w:left w:w="120" w:type="dxa"/>
                  <w:bottom w:w="24" w:type="dxa"/>
                  <w:right w:w="120" w:type="dxa"/>
                </w:tcMar>
                <w:hideMark/>
              </w:tcPr>
            </w:tcPrChange>
          </w:tcPr>
          <w:p w14:paraId="4E742214" w14:textId="77777777" w:rsidR="00EA2856" w:rsidRPr="00EA2856" w:rsidRDefault="00EA2856" w:rsidP="00EA2856">
            <w:pPr>
              <w:spacing w:after="0" w:line="240" w:lineRule="auto"/>
              <w:rPr>
                <w:ins w:id="834" w:author="Penny Downey" w:date="2019-05-10T15:06:00Z"/>
                <w:color w:val="000000"/>
                <w:kern w:val="0"/>
                <w:sz w:val="20"/>
                <w:szCs w:val="20"/>
              </w:rPr>
            </w:pPr>
            <w:ins w:id="835" w:author="Penny Downey" w:date="2019-05-10T15:06:00Z">
              <w:r w:rsidRPr="00EA2856">
                <w:rPr>
                  <w:b/>
                  <w:bCs/>
                  <w:color w:val="000000"/>
                  <w:kern w:val="0"/>
                  <w:sz w:val="20"/>
                  <w:szCs w:val="20"/>
                </w:rPr>
                <w:t>Permitted IP Range for Application Access</w:t>
              </w:r>
              <w:r w:rsidRPr="00EA2856">
                <w:rPr>
                  <w:color w:val="000000"/>
                  <w:kern w:val="0"/>
                  <w:sz w:val="20"/>
                  <w:szCs w:val="20"/>
                </w:rPr>
                <w:br/>
              </w:r>
              <w:r w:rsidRPr="00EA2856">
                <w:rPr>
                  <w:color w:val="000000"/>
                  <w:kern w:val="0"/>
                  <w:sz w:val="20"/>
                  <w:szCs w:val="20"/>
                </w:rPr>
                <w:t>(</w:t>
              </w:r>
              <w:proofErr w:type="spellStart"/>
              <w:r w:rsidRPr="00EA2856">
                <w:rPr>
                  <w:color w:val="000000"/>
                  <w:kern w:val="0"/>
                  <w:sz w:val="20"/>
                  <w:szCs w:val="20"/>
                </w:rPr>
                <w:t>WebIngressLocation</w:t>
              </w:r>
              <w:proofErr w:type="spellEnd"/>
              <w:r w:rsidRPr="00EA2856">
                <w:rPr>
                  <w:color w:val="000000"/>
                  <w:kern w:val="0"/>
                  <w:sz w:val="20"/>
                  <w:szCs w:val="20"/>
                </w:rPr>
                <w:t>)</w:t>
              </w:r>
            </w:ins>
          </w:p>
        </w:tc>
        <w:tc>
          <w:tcPr>
            <w:tcW w:w="1200" w:type="dxa"/>
            <w:tcBorders>
              <w:bottom w:val="single" w:sz="6" w:space="0" w:color="146EB4"/>
            </w:tcBorders>
            <w:tcMar>
              <w:top w:w="24" w:type="dxa"/>
              <w:left w:w="120" w:type="dxa"/>
              <w:bottom w:w="24" w:type="dxa"/>
              <w:right w:w="120" w:type="dxa"/>
            </w:tcMar>
            <w:vAlign w:val="center"/>
            <w:hideMark/>
            <w:tcPrChange w:id="836" w:author="Penny Downey" w:date="2019-05-10T14:10:00Z">
              <w:tcPr>
                <w:tcW w:w="0" w:type="auto"/>
                <w:tcBorders>
                  <w:bottom w:val="single" w:sz="6" w:space="0" w:color="146EB4"/>
                </w:tcBorders>
                <w:tcMar>
                  <w:top w:w="24" w:type="dxa"/>
                  <w:left w:w="120" w:type="dxa"/>
                  <w:bottom w:w="24" w:type="dxa"/>
                  <w:right w:w="120" w:type="dxa"/>
                </w:tcMar>
                <w:hideMark/>
              </w:tcPr>
            </w:tcPrChange>
          </w:tcPr>
          <w:p w14:paraId="584C3B92" w14:textId="77777777" w:rsidR="00EA2856" w:rsidRPr="00EA2856" w:rsidRDefault="00EA2856" w:rsidP="00EA2856">
            <w:pPr>
              <w:spacing w:after="0" w:line="240" w:lineRule="auto"/>
              <w:rPr>
                <w:ins w:id="837" w:author="Penny Downey" w:date="2019-05-10T15:06:00Z"/>
                <w:color w:val="000000"/>
                <w:kern w:val="0"/>
                <w:sz w:val="20"/>
                <w:szCs w:val="20"/>
              </w:rPr>
            </w:pPr>
            <w:ins w:id="838" w:author="Penny Downey" w:date="2019-05-10T15:06:00Z">
              <w:r w:rsidRPr="00EA2856">
                <w:rPr>
                  <w:i/>
                  <w:iCs/>
                  <w:color w:val="FF0000"/>
                  <w:kern w:val="0"/>
                  <w:sz w:val="20"/>
                  <w:szCs w:val="20"/>
                </w:rPr>
                <w:t>Requires input</w:t>
              </w:r>
            </w:ins>
          </w:p>
        </w:tc>
        <w:tc>
          <w:tcPr>
            <w:tcW w:w="6045" w:type="dxa"/>
            <w:tcBorders>
              <w:bottom w:val="single" w:sz="6" w:space="0" w:color="146EB4"/>
            </w:tcBorders>
            <w:tcMar>
              <w:top w:w="24" w:type="dxa"/>
              <w:left w:w="120" w:type="dxa"/>
              <w:bottom w:w="24" w:type="dxa"/>
              <w:right w:w="120" w:type="dxa"/>
            </w:tcMar>
            <w:vAlign w:val="center"/>
            <w:hideMark/>
            <w:tcPrChange w:id="839" w:author="Penny Downey" w:date="2019-05-10T14:10:00Z">
              <w:tcPr>
                <w:tcW w:w="0" w:type="auto"/>
                <w:tcBorders>
                  <w:bottom w:val="single" w:sz="6" w:space="0" w:color="146EB4"/>
                </w:tcBorders>
                <w:tcMar>
                  <w:top w:w="24" w:type="dxa"/>
                  <w:left w:w="120" w:type="dxa"/>
                  <w:bottom w:w="24" w:type="dxa"/>
                  <w:right w:w="120" w:type="dxa"/>
                </w:tcMar>
                <w:hideMark/>
              </w:tcPr>
            </w:tcPrChange>
          </w:tcPr>
          <w:p w14:paraId="7F9635DD" w14:textId="77777777" w:rsidR="00EA2856" w:rsidRPr="00EA2856" w:rsidRDefault="00EA2856" w:rsidP="00EA2856">
            <w:pPr>
              <w:spacing w:after="0" w:line="240" w:lineRule="auto"/>
              <w:rPr>
                <w:ins w:id="840" w:author="Penny Downey" w:date="2019-05-10T15:06:00Z"/>
                <w:color w:val="000000"/>
                <w:kern w:val="0"/>
                <w:sz w:val="20"/>
                <w:szCs w:val="20"/>
              </w:rPr>
            </w:pPr>
            <w:ins w:id="841" w:author="Penny Downey" w:date="2019-05-10T15:06:00Z">
              <w:r w:rsidRPr="00EA2856">
                <w:rPr>
                  <w:color w:val="000000"/>
                  <w:kern w:val="0"/>
                  <w:sz w:val="20"/>
                  <w:szCs w:val="20"/>
                </w:rPr>
                <w:t xml:space="preserve">Allow inbound HTTP traffic to the SAS </w:t>
              </w:r>
              <w:proofErr w:type="spellStart"/>
              <w:r w:rsidRPr="00EA2856">
                <w:rPr>
                  <w:color w:val="000000"/>
                  <w:kern w:val="0"/>
                  <w:sz w:val="20"/>
                  <w:szCs w:val="20"/>
                </w:rPr>
                <w:t>Viya</w:t>
              </w:r>
              <w:proofErr w:type="spellEnd"/>
              <w:r w:rsidRPr="00EA2856">
                <w:rPr>
                  <w:color w:val="000000"/>
                  <w:kern w:val="0"/>
                  <w:sz w:val="20"/>
                  <w:szCs w:val="20"/>
                </w:rPr>
                <w:t xml:space="preserve"> Environment from this CIDR block (IP address range). Must be a valid IP CIDR range of the form </w:t>
              </w:r>
              <w:proofErr w:type="spellStart"/>
              <w:r w:rsidRPr="00EA2856">
                <w:rPr>
                  <w:color w:val="000000"/>
                  <w:kern w:val="0"/>
                  <w:sz w:val="20"/>
                  <w:szCs w:val="20"/>
                </w:rPr>
                <w:t>x.x.x.x</w:t>
              </w:r>
              <w:proofErr w:type="spellEnd"/>
              <w:r w:rsidRPr="00EA2856">
                <w:rPr>
                  <w:color w:val="000000"/>
                  <w:kern w:val="0"/>
                  <w:sz w:val="20"/>
                  <w:szCs w:val="20"/>
                </w:rPr>
                <w:t>/x.</w:t>
              </w:r>
            </w:ins>
          </w:p>
        </w:tc>
      </w:tr>
      <w:tr w:rsidR="00EA2856" w:rsidRPr="00EA2856" w14:paraId="2098277C" w14:textId="77777777" w:rsidTr="1B826A58">
        <w:trPr>
          <w:ins w:id="842" w:author="Penny Downey" w:date="2019-05-10T15:06:00Z"/>
        </w:trPr>
        <w:tc>
          <w:tcPr>
            <w:tcW w:w="2475" w:type="dxa"/>
            <w:tcBorders>
              <w:bottom w:val="single" w:sz="6" w:space="0" w:color="146EB4"/>
            </w:tcBorders>
            <w:tcMar>
              <w:top w:w="24" w:type="dxa"/>
              <w:left w:w="120" w:type="dxa"/>
              <w:bottom w:w="24" w:type="dxa"/>
              <w:right w:w="120" w:type="dxa"/>
            </w:tcMar>
            <w:vAlign w:val="center"/>
            <w:hideMark/>
            <w:tcPrChange w:id="843" w:author="Penny Downey" w:date="2019-05-10T14:10:00Z">
              <w:tcPr>
                <w:tcW w:w="0" w:type="auto"/>
                <w:tcBorders>
                  <w:bottom w:val="single" w:sz="6" w:space="0" w:color="146EB4"/>
                </w:tcBorders>
                <w:tcMar>
                  <w:top w:w="24" w:type="dxa"/>
                  <w:left w:w="120" w:type="dxa"/>
                  <w:bottom w:w="24" w:type="dxa"/>
                  <w:right w:w="120" w:type="dxa"/>
                </w:tcMar>
                <w:hideMark/>
              </w:tcPr>
            </w:tcPrChange>
          </w:tcPr>
          <w:p w14:paraId="6F87BA30" w14:textId="77777777" w:rsidR="00EA2856" w:rsidRPr="00EA2856" w:rsidRDefault="00EA2856" w:rsidP="00EA2856">
            <w:pPr>
              <w:spacing w:after="0" w:line="240" w:lineRule="auto"/>
              <w:rPr>
                <w:ins w:id="844" w:author="Penny Downey" w:date="2019-05-10T15:06:00Z"/>
                <w:color w:val="000000"/>
                <w:kern w:val="0"/>
                <w:sz w:val="20"/>
                <w:szCs w:val="20"/>
              </w:rPr>
            </w:pPr>
            <w:ins w:id="845" w:author="Penny Downey" w:date="2019-05-10T15:06:00Z">
              <w:r w:rsidRPr="00EA2856">
                <w:rPr>
                  <w:b/>
                  <w:bCs/>
                  <w:color w:val="000000"/>
                  <w:kern w:val="0"/>
                  <w:sz w:val="20"/>
                  <w:szCs w:val="20"/>
                </w:rPr>
                <w:t>Permitted IP Range for Deployment Administrator</w:t>
              </w:r>
              <w:r w:rsidRPr="00EA2856">
                <w:rPr>
                  <w:color w:val="000000"/>
                  <w:kern w:val="0"/>
                  <w:sz w:val="20"/>
                  <w:szCs w:val="20"/>
                </w:rPr>
                <w:br/>
              </w:r>
              <w:r w:rsidRPr="00EA2856">
                <w:rPr>
                  <w:color w:val="000000"/>
                  <w:kern w:val="0"/>
                  <w:sz w:val="20"/>
                  <w:szCs w:val="20"/>
                </w:rPr>
                <w:t>(</w:t>
              </w:r>
              <w:proofErr w:type="spellStart"/>
              <w:r w:rsidRPr="00EA2856">
                <w:rPr>
                  <w:color w:val="000000"/>
                  <w:kern w:val="0"/>
                  <w:sz w:val="20"/>
                  <w:szCs w:val="20"/>
                </w:rPr>
                <w:t>AdminIngressLocation</w:t>
              </w:r>
              <w:proofErr w:type="spellEnd"/>
              <w:r w:rsidRPr="00EA2856">
                <w:rPr>
                  <w:color w:val="000000"/>
                  <w:kern w:val="0"/>
                  <w:sz w:val="20"/>
                  <w:szCs w:val="20"/>
                </w:rPr>
                <w:t>)</w:t>
              </w:r>
            </w:ins>
          </w:p>
        </w:tc>
        <w:tc>
          <w:tcPr>
            <w:tcW w:w="1200" w:type="dxa"/>
            <w:tcBorders>
              <w:bottom w:val="single" w:sz="6" w:space="0" w:color="146EB4"/>
            </w:tcBorders>
            <w:tcMar>
              <w:top w:w="24" w:type="dxa"/>
              <w:left w:w="120" w:type="dxa"/>
              <w:bottom w:w="24" w:type="dxa"/>
              <w:right w:w="120" w:type="dxa"/>
            </w:tcMar>
            <w:vAlign w:val="center"/>
            <w:hideMark/>
            <w:tcPrChange w:id="846" w:author="Penny Downey" w:date="2019-05-10T14:10:00Z">
              <w:tcPr>
                <w:tcW w:w="0" w:type="auto"/>
                <w:tcBorders>
                  <w:bottom w:val="single" w:sz="6" w:space="0" w:color="146EB4"/>
                </w:tcBorders>
                <w:tcMar>
                  <w:top w:w="24" w:type="dxa"/>
                  <w:left w:w="120" w:type="dxa"/>
                  <w:bottom w:w="24" w:type="dxa"/>
                  <w:right w:w="120" w:type="dxa"/>
                </w:tcMar>
                <w:hideMark/>
              </w:tcPr>
            </w:tcPrChange>
          </w:tcPr>
          <w:p w14:paraId="44FEB52E" w14:textId="77777777" w:rsidR="00EA2856" w:rsidRPr="00EA2856" w:rsidRDefault="00EA2856" w:rsidP="00EA2856">
            <w:pPr>
              <w:spacing w:after="0" w:line="240" w:lineRule="auto"/>
              <w:rPr>
                <w:ins w:id="847" w:author="Penny Downey" w:date="2019-05-10T15:06:00Z"/>
                <w:color w:val="000000"/>
                <w:kern w:val="0"/>
                <w:sz w:val="20"/>
                <w:szCs w:val="20"/>
              </w:rPr>
            </w:pPr>
            <w:ins w:id="848" w:author="Penny Downey" w:date="2019-05-10T15:06:00Z">
              <w:r w:rsidRPr="00EA2856">
                <w:rPr>
                  <w:i/>
                  <w:iCs/>
                  <w:color w:val="FF0000"/>
                  <w:kern w:val="0"/>
                  <w:sz w:val="20"/>
                  <w:szCs w:val="20"/>
                </w:rPr>
                <w:t>Requires input</w:t>
              </w:r>
            </w:ins>
          </w:p>
        </w:tc>
        <w:tc>
          <w:tcPr>
            <w:tcW w:w="6045" w:type="dxa"/>
            <w:tcBorders>
              <w:bottom w:val="single" w:sz="6" w:space="0" w:color="146EB4"/>
            </w:tcBorders>
            <w:tcMar>
              <w:top w:w="24" w:type="dxa"/>
              <w:left w:w="120" w:type="dxa"/>
              <w:bottom w:w="24" w:type="dxa"/>
              <w:right w:w="120" w:type="dxa"/>
            </w:tcMar>
            <w:vAlign w:val="center"/>
            <w:hideMark/>
            <w:tcPrChange w:id="849" w:author="Penny Downey" w:date="2019-05-10T14:10:00Z">
              <w:tcPr>
                <w:tcW w:w="0" w:type="auto"/>
                <w:tcBorders>
                  <w:bottom w:val="single" w:sz="6" w:space="0" w:color="146EB4"/>
                </w:tcBorders>
                <w:tcMar>
                  <w:top w:w="24" w:type="dxa"/>
                  <w:left w:w="120" w:type="dxa"/>
                  <w:bottom w:w="24" w:type="dxa"/>
                  <w:right w:w="120" w:type="dxa"/>
                </w:tcMar>
                <w:hideMark/>
              </w:tcPr>
            </w:tcPrChange>
          </w:tcPr>
          <w:p w14:paraId="7A79755B" w14:textId="77777777" w:rsidR="00EA2856" w:rsidRPr="00EA2856" w:rsidRDefault="00EA2856" w:rsidP="00EA2856">
            <w:pPr>
              <w:spacing w:after="0" w:line="240" w:lineRule="auto"/>
              <w:rPr>
                <w:ins w:id="850" w:author="Penny Downey" w:date="2019-05-10T15:06:00Z"/>
                <w:color w:val="000000"/>
                <w:kern w:val="0"/>
                <w:sz w:val="20"/>
                <w:szCs w:val="20"/>
              </w:rPr>
            </w:pPr>
            <w:ins w:id="851" w:author="Penny Downey" w:date="2019-05-10T15:06:00Z">
              <w:r w:rsidRPr="00EA2856">
                <w:rPr>
                  <w:color w:val="000000"/>
                  <w:kern w:val="0"/>
                  <w:sz w:val="20"/>
                  <w:szCs w:val="20"/>
                </w:rPr>
                <w:t xml:space="preserve">Allow inbound SSH traffic to the Ansible Controller from this CIDR block (IP address range). Must be a valid IP CIDR range of the form </w:t>
              </w:r>
              <w:proofErr w:type="spellStart"/>
              <w:r w:rsidRPr="00EA2856">
                <w:rPr>
                  <w:color w:val="000000"/>
                  <w:kern w:val="0"/>
                  <w:sz w:val="20"/>
                  <w:szCs w:val="20"/>
                </w:rPr>
                <w:t>x.x.x.x</w:t>
              </w:r>
              <w:proofErr w:type="spellEnd"/>
              <w:r w:rsidRPr="00EA2856">
                <w:rPr>
                  <w:color w:val="000000"/>
                  <w:kern w:val="0"/>
                  <w:sz w:val="20"/>
                  <w:szCs w:val="20"/>
                </w:rPr>
                <w:t>/x.</w:t>
              </w:r>
            </w:ins>
          </w:p>
        </w:tc>
      </w:tr>
      <w:tr w:rsidR="00EA2856" w:rsidRPr="00EA2856" w14:paraId="089DABAC" w14:textId="77777777" w:rsidTr="1B826A58">
        <w:trPr>
          <w:ins w:id="852" w:author="Penny Downey" w:date="2019-05-10T15:06:00Z"/>
        </w:trPr>
        <w:tc>
          <w:tcPr>
            <w:tcW w:w="2475" w:type="dxa"/>
            <w:tcBorders>
              <w:bottom w:val="single" w:sz="6" w:space="0" w:color="146EB4"/>
            </w:tcBorders>
            <w:tcMar>
              <w:top w:w="24" w:type="dxa"/>
              <w:left w:w="120" w:type="dxa"/>
              <w:bottom w:w="24" w:type="dxa"/>
              <w:right w:w="120" w:type="dxa"/>
            </w:tcMar>
            <w:vAlign w:val="center"/>
            <w:hideMark/>
            <w:tcPrChange w:id="853" w:author="Penny Downey" w:date="2019-05-10T14:10:00Z">
              <w:tcPr>
                <w:tcW w:w="0" w:type="auto"/>
                <w:tcBorders>
                  <w:bottom w:val="single" w:sz="6" w:space="0" w:color="146EB4"/>
                </w:tcBorders>
                <w:tcMar>
                  <w:top w:w="24" w:type="dxa"/>
                  <w:left w:w="120" w:type="dxa"/>
                  <w:bottom w:w="24" w:type="dxa"/>
                  <w:right w:w="120" w:type="dxa"/>
                </w:tcMar>
                <w:hideMark/>
              </w:tcPr>
            </w:tcPrChange>
          </w:tcPr>
          <w:p w14:paraId="082F8A9B" w14:textId="77777777" w:rsidR="00EA2856" w:rsidRPr="00EA2856" w:rsidRDefault="00EA2856" w:rsidP="00EA2856">
            <w:pPr>
              <w:spacing w:after="0" w:line="240" w:lineRule="auto"/>
              <w:rPr>
                <w:ins w:id="854" w:author="Penny Downey" w:date="2019-05-10T15:06:00Z"/>
                <w:color w:val="000000"/>
                <w:kern w:val="0"/>
                <w:sz w:val="20"/>
                <w:szCs w:val="20"/>
              </w:rPr>
            </w:pPr>
            <w:ins w:id="855" w:author="Penny Downey" w:date="2019-05-10T15:06:00Z">
              <w:r w:rsidRPr="00EA2856">
                <w:rPr>
                  <w:b/>
                  <w:bCs/>
                  <w:color w:val="000000"/>
                  <w:kern w:val="0"/>
                  <w:sz w:val="20"/>
                  <w:szCs w:val="20"/>
                </w:rPr>
                <w:t>SAS Administrator Password</w:t>
              </w:r>
              <w:r w:rsidRPr="00EA2856">
                <w:rPr>
                  <w:color w:val="000000"/>
                  <w:kern w:val="0"/>
                  <w:sz w:val="20"/>
                  <w:szCs w:val="20"/>
                </w:rPr>
                <w:br/>
              </w:r>
              <w:r w:rsidRPr="00EA2856">
                <w:rPr>
                  <w:color w:val="000000"/>
                  <w:kern w:val="0"/>
                  <w:sz w:val="20"/>
                  <w:szCs w:val="20"/>
                </w:rPr>
                <w:t>(</w:t>
              </w:r>
              <w:proofErr w:type="spellStart"/>
              <w:r w:rsidRPr="00EA2856">
                <w:rPr>
                  <w:color w:val="000000"/>
                  <w:kern w:val="0"/>
                  <w:sz w:val="20"/>
                  <w:szCs w:val="20"/>
                </w:rPr>
                <w:t>SASAdminPass</w:t>
              </w:r>
              <w:proofErr w:type="spellEnd"/>
              <w:r w:rsidRPr="00EA2856">
                <w:rPr>
                  <w:color w:val="000000"/>
                  <w:kern w:val="0"/>
                  <w:sz w:val="20"/>
                  <w:szCs w:val="20"/>
                </w:rPr>
                <w:t>)</w:t>
              </w:r>
            </w:ins>
          </w:p>
        </w:tc>
        <w:tc>
          <w:tcPr>
            <w:tcW w:w="1200" w:type="dxa"/>
            <w:tcBorders>
              <w:bottom w:val="single" w:sz="6" w:space="0" w:color="146EB4"/>
            </w:tcBorders>
            <w:tcMar>
              <w:top w:w="24" w:type="dxa"/>
              <w:left w:w="120" w:type="dxa"/>
              <w:bottom w:w="24" w:type="dxa"/>
              <w:right w:w="120" w:type="dxa"/>
            </w:tcMar>
            <w:vAlign w:val="center"/>
            <w:hideMark/>
            <w:tcPrChange w:id="856" w:author="Penny Downey" w:date="2019-05-10T14:10:00Z">
              <w:tcPr>
                <w:tcW w:w="0" w:type="auto"/>
                <w:tcBorders>
                  <w:bottom w:val="single" w:sz="6" w:space="0" w:color="146EB4"/>
                </w:tcBorders>
                <w:tcMar>
                  <w:top w:w="24" w:type="dxa"/>
                  <w:left w:w="120" w:type="dxa"/>
                  <w:bottom w:w="24" w:type="dxa"/>
                  <w:right w:w="120" w:type="dxa"/>
                </w:tcMar>
                <w:hideMark/>
              </w:tcPr>
            </w:tcPrChange>
          </w:tcPr>
          <w:p w14:paraId="22E50585" w14:textId="77777777" w:rsidR="00EA2856" w:rsidRPr="00EA2856" w:rsidRDefault="00EA2856" w:rsidP="00EA2856">
            <w:pPr>
              <w:spacing w:after="0" w:line="240" w:lineRule="auto"/>
              <w:rPr>
                <w:ins w:id="857" w:author="Penny Downey" w:date="2019-05-10T15:06:00Z"/>
                <w:color w:val="000000"/>
                <w:kern w:val="0"/>
                <w:sz w:val="20"/>
                <w:szCs w:val="20"/>
              </w:rPr>
            </w:pPr>
            <w:ins w:id="858" w:author="Penny Downey" w:date="2019-05-10T15:06:00Z">
              <w:r w:rsidRPr="00EA2856">
                <w:rPr>
                  <w:i/>
                  <w:iCs/>
                  <w:color w:val="FF0000"/>
                  <w:kern w:val="0"/>
                  <w:sz w:val="20"/>
                  <w:szCs w:val="20"/>
                </w:rPr>
                <w:t>Requires input</w:t>
              </w:r>
            </w:ins>
          </w:p>
        </w:tc>
        <w:tc>
          <w:tcPr>
            <w:tcW w:w="6045" w:type="dxa"/>
            <w:tcBorders>
              <w:bottom w:val="single" w:sz="6" w:space="0" w:color="146EB4"/>
            </w:tcBorders>
            <w:tcMar>
              <w:top w:w="24" w:type="dxa"/>
              <w:left w:w="120" w:type="dxa"/>
              <w:bottom w:w="24" w:type="dxa"/>
              <w:right w:w="120" w:type="dxa"/>
            </w:tcMar>
            <w:vAlign w:val="center"/>
            <w:hideMark/>
            <w:tcPrChange w:id="859" w:author="Penny Downey" w:date="2019-05-10T14:10:00Z">
              <w:tcPr>
                <w:tcW w:w="0" w:type="auto"/>
                <w:tcBorders>
                  <w:bottom w:val="single" w:sz="6" w:space="0" w:color="146EB4"/>
                </w:tcBorders>
                <w:tcMar>
                  <w:top w:w="24" w:type="dxa"/>
                  <w:left w:w="120" w:type="dxa"/>
                  <w:bottom w:w="24" w:type="dxa"/>
                  <w:right w:w="120" w:type="dxa"/>
                </w:tcMar>
                <w:hideMark/>
              </w:tcPr>
            </w:tcPrChange>
          </w:tcPr>
          <w:p w14:paraId="47119569" w14:textId="77777777" w:rsidR="00EA2856" w:rsidRPr="00EA2856" w:rsidRDefault="00EA2856" w:rsidP="00EA2856">
            <w:pPr>
              <w:spacing w:after="0" w:line="240" w:lineRule="auto"/>
              <w:rPr>
                <w:ins w:id="860" w:author="Penny Downey" w:date="2019-05-10T15:06:00Z"/>
                <w:color w:val="000000"/>
                <w:kern w:val="0"/>
                <w:sz w:val="20"/>
                <w:szCs w:val="20"/>
              </w:rPr>
            </w:pPr>
            <w:ins w:id="861" w:author="Penny Downey" w:date="2019-05-10T15:06:00Z">
              <w:r w:rsidRPr="00EA2856">
                <w:rPr>
                  <w:color w:val="000000"/>
                  <w:kern w:val="0"/>
                  <w:sz w:val="20"/>
                  <w:szCs w:val="20"/>
                </w:rPr>
                <w:t>Password of the SAS Admin Users (</w:t>
              </w:r>
              <w:proofErr w:type="spellStart"/>
              <w:r w:rsidRPr="00EA2856">
                <w:rPr>
                  <w:color w:val="000000"/>
                  <w:kern w:val="0"/>
                  <w:sz w:val="20"/>
                  <w:szCs w:val="20"/>
                </w:rPr>
                <w:t>sasboot</w:t>
              </w:r>
              <w:proofErr w:type="spellEnd"/>
              <w:r w:rsidRPr="00EA2856">
                <w:rPr>
                  <w:color w:val="000000"/>
                  <w:kern w:val="0"/>
                  <w:sz w:val="20"/>
                  <w:szCs w:val="20"/>
                </w:rPr>
                <w:t xml:space="preserve">, optionally </w:t>
              </w:r>
              <w:proofErr w:type="spellStart"/>
              <w:r w:rsidRPr="00EA2856">
                <w:rPr>
                  <w:color w:val="000000"/>
                  <w:kern w:val="0"/>
                  <w:sz w:val="20"/>
                  <w:szCs w:val="20"/>
                </w:rPr>
                <w:t>sasadmin</w:t>
              </w:r>
              <w:proofErr w:type="spellEnd"/>
              <w:r w:rsidRPr="00EA2856">
                <w:rPr>
                  <w:color w:val="000000"/>
                  <w:kern w:val="0"/>
                  <w:sz w:val="20"/>
                  <w:szCs w:val="20"/>
                </w:rPr>
                <w:t>). Must have at least 6 and no more than 255 characters.</w:t>
              </w:r>
            </w:ins>
          </w:p>
        </w:tc>
      </w:tr>
      <w:tr w:rsidR="00EA2856" w:rsidRPr="00EA2856" w14:paraId="32570DCA" w14:textId="77777777" w:rsidTr="1B826A58">
        <w:trPr>
          <w:ins w:id="862" w:author="Penny Downey" w:date="2019-05-10T15:06:00Z"/>
        </w:trPr>
        <w:tc>
          <w:tcPr>
            <w:tcW w:w="2475" w:type="dxa"/>
            <w:tcBorders>
              <w:bottom w:val="single" w:sz="6" w:space="0" w:color="146EB4"/>
            </w:tcBorders>
            <w:tcMar>
              <w:top w:w="24" w:type="dxa"/>
              <w:left w:w="120" w:type="dxa"/>
              <w:bottom w:w="24" w:type="dxa"/>
              <w:right w:w="120" w:type="dxa"/>
            </w:tcMar>
            <w:vAlign w:val="center"/>
            <w:hideMark/>
            <w:tcPrChange w:id="863" w:author="Penny Downey" w:date="2019-05-10T14:10:00Z">
              <w:tcPr>
                <w:tcW w:w="0" w:type="auto"/>
                <w:tcBorders>
                  <w:bottom w:val="single" w:sz="6" w:space="0" w:color="146EB4"/>
                </w:tcBorders>
                <w:tcMar>
                  <w:top w:w="24" w:type="dxa"/>
                  <w:left w:w="120" w:type="dxa"/>
                  <w:bottom w:w="24" w:type="dxa"/>
                  <w:right w:w="120" w:type="dxa"/>
                </w:tcMar>
                <w:hideMark/>
              </w:tcPr>
            </w:tcPrChange>
          </w:tcPr>
          <w:p w14:paraId="23CFA6C0" w14:textId="77777777" w:rsidR="00EA2856" w:rsidRPr="00EA2856" w:rsidRDefault="00EA2856" w:rsidP="00EA2856">
            <w:pPr>
              <w:spacing w:after="0" w:line="240" w:lineRule="auto"/>
              <w:rPr>
                <w:ins w:id="864" w:author="Penny Downey" w:date="2019-05-10T15:06:00Z"/>
                <w:color w:val="000000"/>
                <w:kern w:val="0"/>
                <w:sz w:val="20"/>
                <w:szCs w:val="20"/>
              </w:rPr>
            </w:pPr>
            <w:ins w:id="865" w:author="Penny Downey" w:date="2019-05-10T15:06:00Z">
              <w:r w:rsidRPr="00EA2856">
                <w:rPr>
                  <w:b/>
                  <w:bCs/>
                  <w:color w:val="000000"/>
                  <w:kern w:val="0"/>
                  <w:sz w:val="20"/>
                  <w:szCs w:val="20"/>
                </w:rPr>
                <w:t>Password for Default User</w:t>
              </w:r>
              <w:r w:rsidRPr="00EA2856">
                <w:rPr>
                  <w:color w:val="000000"/>
                  <w:kern w:val="0"/>
                  <w:sz w:val="20"/>
                  <w:szCs w:val="20"/>
                </w:rPr>
                <w:br/>
              </w:r>
              <w:r w:rsidRPr="00EA2856">
                <w:rPr>
                  <w:color w:val="000000"/>
                  <w:kern w:val="0"/>
                  <w:sz w:val="20"/>
                  <w:szCs w:val="20"/>
                </w:rPr>
                <w:t>(</w:t>
              </w:r>
              <w:proofErr w:type="spellStart"/>
              <w:r w:rsidRPr="00EA2856">
                <w:rPr>
                  <w:color w:val="000000"/>
                  <w:kern w:val="0"/>
                  <w:sz w:val="20"/>
                  <w:szCs w:val="20"/>
                </w:rPr>
                <w:t>SASUserPass</w:t>
              </w:r>
              <w:proofErr w:type="spellEnd"/>
              <w:r w:rsidRPr="00EA2856">
                <w:rPr>
                  <w:color w:val="000000"/>
                  <w:kern w:val="0"/>
                  <w:sz w:val="20"/>
                  <w:szCs w:val="20"/>
                </w:rPr>
                <w:t>)</w:t>
              </w:r>
            </w:ins>
          </w:p>
        </w:tc>
        <w:tc>
          <w:tcPr>
            <w:tcW w:w="1200" w:type="dxa"/>
            <w:tcBorders>
              <w:bottom w:val="single" w:sz="6" w:space="0" w:color="146EB4"/>
            </w:tcBorders>
            <w:tcMar>
              <w:top w:w="24" w:type="dxa"/>
              <w:left w:w="120" w:type="dxa"/>
              <w:bottom w:w="24" w:type="dxa"/>
              <w:right w:w="120" w:type="dxa"/>
            </w:tcMar>
            <w:vAlign w:val="center"/>
            <w:hideMark/>
            <w:tcPrChange w:id="866" w:author="Penny Downey" w:date="2019-05-10T14:10:00Z">
              <w:tcPr>
                <w:tcW w:w="0" w:type="auto"/>
                <w:tcBorders>
                  <w:bottom w:val="single" w:sz="6" w:space="0" w:color="146EB4"/>
                </w:tcBorders>
                <w:tcMar>
                  <w:top w:w="24" w:type="dxa"/>
                  <w:left w:w="120" w:type="dxa"/>
                  <w:bottom w:w="24" w:type="dxa"/>
                  <w:right w:w="120" w:type="dxa"/>
                </w:tcMar>
                <w:hideMark/>
              </w:tcPr>
            </w:tcPrChange>
          </w:tcPr>
          <w:p w14:paraId="703CCF3E" w14:textId="77777777" w:rsidR="00EA2856" w:rsidRPr="00EA2856" w:rsidRDefault="00EA2856" w:rsidP="00EA2856">
            <w:pPr>
              <w:spacing w:after="0" w:line="240" w:lineRule="auto"/>
              <w:rPr>
                <w:ins w:id="867" w:author="Penny Downey" w:date="2019-05-10T15:06:00Z"/>
                <w:color w:val="000000"/>
                <w:kern w:val="0"/>
                <w:sz w:val="20"/>
                <w:szCs w:val="20"/>
              </w:rPr>
            </w:pPr>
            <w:ins w:id="868" w:author="Penny Downey" w:date="2019-05-10T15:06:00Z">
              <w:r w:rsidRPr="00EA2856">
                <w:rPr>
                  <w:i/>
                  <w:iCs/>
                  <w:color w:val="FF0000"/>
                  <w:kern w:val="0"/>
                  <w:sz w:val="20"/>
                  <w:szCs w:val="20"/>
                </w:rPr>
                <w:t>Requires input</w:t>
              </w:r>
            </w:ins>
          </w:p>
        </w:tc>
        <w:tc>
          <w:tcPr>
            <w:tcW w:w="6045" w:type="dxa"/>
            <w:tcBorders>
              <w:bottom w:val="single" w:sz="6" w:space="0" w:color="146EB4"/>
            </w:tcBorders>
            <w:tcMar>
              <w:top w:w="24" w:type="dxa"/>
              <w:left w:w="120" w:type="dxa"/>
              <w:bottom w:w="24" w:type="dxa"/>
              <w:right w:w="120" w:type="dxa"/>
            </w:tcMar>
            <w:vAlign w:val="center"/>
            <w:hideMark/>
            <w:tcPrChange w:id="869" w:author="Penny Downey" w:date="2019-05-10T14:10:00Z">
              <w:tcPr>
                <w:tcW w:w="0" w:type="auto"/>
                <w:tcBorders>
                  <w:bottom w:val="single" w:sz="6" w:space="0" w:color="146EB4"/>
                </w:tcBorders>
                <w:tcMar>
                  <w:top w:w="24" w:type="dxa"/>
                  <w:left w:w="120" w:type="dxa"/>
                  <w:bottom w:w="24" w:type="dxa"/>
                  <w:right w:w="120" w:type="dxa"/>
                </w:tcMar>
                <w:hideMark/>
              </w:tcPr>
            </w:tcPrChange>
          </w:tcPr>
          <w:p w14:paraId="67E75FE7" w14:textId="77777777" w:rsidR="00EA2856" w:rsidRPr="00EA2856" w:rsidRDefault="00EA2856" w:rsidP="00EA2856">
            <w:pPr>
              <w:spacing w:after="0" w:line="240" w:lineRule="auto"/>
              <w:rPr>
                <w:ins w:id="870" w:author="Penny Downey" w:date="2019-05-10T15:06:00Z"/>
                <w:color w:val="000000"/>
                <w:kern w:val="0"/>
                <w:sz w:val="20"/>
                <w:szCs w:val="20"/>
              </w:rPr>
            </w:pPr>
            <w:ins w:id="871" w:author="Penny Downey" w:date="2019-05-10T15:06:00Z">
              <w:r w:rsidRPr="00EA2856">
                <w:rPr>
                  <w:color w:val="000000"/>
                  <w:kern w:val="0"/>
                  <w:sz w:val="20"/>
                  <w:szCs w:val="20"/>
                </w:rPr>
                <w:t>Password of the default SAS User (</w:t>
              </w:r>
              <w:proofErr w:type="spellStart"/>
              <w:r w:rsidRPr="00EA2856">
                <w:rPr>
                  <w:color w:val="000000"/>
                  <w:kern w:val="0"/>
                  <w:sz w:val="20"/>
                  <w:szCs w:val="20"/>
                </w:rPr>
                <w:t>sasuser</w:t>
              </w:r>
              <w:proofErr w:type="spellEnd"/>
              <w:r w:rsidRPr="00EA2856">
                <w:rPr>
                  <w:color w:val="000000"/>
                  <w:kern w:val="0"/>
                  <w:sz w:val="20"/>
                  <w:szCs w:val="20"/>
                </w:rPr>
                <w:t>). If left empty, no default users are being created (WARNING: If not set, deployment will require additional setup steps before being usable).</w:t>
              </w:r>
            </w:ins>
          </w:p>
        </w:tc>
      </w:tr>
      <w:tr w:rsidR="00EA2856" w:rsidRPr="00EA2856" w14:paraId="3510C4CE" w14:textId="77777777" w:rsidTr="1B826A58">
        <w:trPr>
          <w:ins w:id="872" w:author="Penny Downey" w:date="2019-05-10T15:06:00Z"/>
        </w:trPr>
        <w:tc>
          <w:tcPr>
            <w:tcW w:w="2475" w:type="dxa"/>
            <w:tcBorders>
              <w:bottom w:val="single" w:sz="6" w:space="0" w:color="146EB4"/>
            </w:tcBorders>
            <w:tcMar>
              <w:top w:w="24" w:type="dxa"/>
              <w:left w:w="120" w:type="dxa"/>
              <w:bottom w:w="24" w:type="dxa"/>
              <w:right w:w="120" w:type="dxa"/>
            </w:tcMar>
            <w:vAlign w:val="center"/>
            <w:hideMark/>
            <w:tcPrChange w:id="873" w:author="Penny Downey" w:date="2019-05-10T14:10:00Z">
              <w:tcPr>
                <w:tcW w:w="0" w:type="auto"/>
                <w:tcBorders>
                  <w:bottom w:val="single" w:sz="6" w:space="0" w:color="146EB4"/>
                </w:tcBorders>
                <w:tcMar>
                  <w:top w:w="24" w:type="dxa"/>
                  <w:left w:w="120" w:type="dxa"/>
                  <w:bottom w:w="24" w:type="dxa"/>
                  <w:right w:w="120" w:type="dxa"/>
                </w:tcMar>
                <w:hideMark/>
              </w:tcPr>
            </w:tcPrChange>
          </w:tcPr>
          <w:p w14:paraId="50B8D54D" w14:textId="77777777" w:rsidR="00EA2856" w:rsidRPr="00EA2856" w:rsidRDefault="00EA2856" w:rsidP="00EA2856">
            <w:pPr>
              <w:spacing w:after="0" w:line="240" w:lineRule="auto"/>
              <w:rPr>
                <w:ins w:id="874" w:author="Penny Downey" w:date="2019-05-10T15:06:00Z"/>
                <w:color w:val="000000"/>
                <w:kern w:val="0"/>
                <w:sz w:val="20"/>
                <w:szCs w:val="20"/>
              </w:rPr>
            </w:pPr>
            <w:ins w:id="875" w:author="Penny Downey" w:date="2019-05-10T15:06:00Z">
              <w:r w:rsidRPr="00EA2856">
                <w:rPr>
                  <w:b/>
                  <w:bCs/>
                  <w:color w:val="000000"/>
                  <w:kern w:val="0"/>
                  <w:sz w:val="20"/>
                  <w:szCs w:val="20"/>
                </w:rPr>
                <w:t>EC2 Instance Size for the CAS compute VM</w:t>
              </w:r>
              <w:r w:rsidRPr="00EA2856">
                <w:rPr>
                  <w:color w:val="000000"/>
                  <w:kern w:val="0"/>
                  <w:sz w:val="20"/>
                  <w:szCs w:val="20"/>
                </w:rPr>
                <w:br/>
              </w:r>
              <w:r w:rsidRPr="00EA2856">
                <w:rPr>
                  <w:color w:val="000000"/>
                  <w:kern w:val="0"/>
                  <w:sz w:val="20"/>
                  <w:szCs w:val="20"/>
                </w:rPr>
                <w:t>(</w:t>
              </w:r>
              <w:proofErr w:type="spellStart"/>
              <w:r w:rsidRPr="00EA2856">
                <w:rPr>
                  <w:color w:val="000000"/>
                  <w:kern w:val="0"/>
                  <w:sz w:val="20"/>
                  <w:szCs w:val="20"/>
                </w:rPr>
                <w:t>CASInstanceSize</w:t>
              </w:r>
              <w:proofErr w:type="spellEnd"/>
              <w:r w:rsidRPr="00EA2856">
                <w:rPr>
                  <w:color w:val="000000"/>
                  <w:kern w:val="0"/>
                  <w:sz w:val="20"/>
                  <w:szCs w:val="20"/>
                </w:rPr>
                <w:t>)</w:t>
              </w:r>
            </w:ins>
          </w:p>
        </w:tc>
        <w:tc>
          <w:tcPr>
            <w:tcW w:w="1200" w:type="dxa"/>
            <w:tcBorders>
              <w:bottom w:val="single" w:sz="6" w:space="0" w:color="146EB4"/>
            </w:tcBorders>
            <w:tcMar>
              <w:top w:w="24" w:type="dxa"/>
              <w:left w:w="120" w:type="dxa"/>
              <w:bottom w:w="24" w:type="dxa"/>
              <w:right w:w="120" w:type="dxa"/>
            </w:tcMar>
            <w:vAlign w:val="center"/>
            <w:hideMark/>
            <w:tcPrChange w:id="876" w:author="Penny Downey" w:date="2019-05-10T14:10:00Z">
              <w:tcPr>
                <w:tcW w:w="0" w:type="auto"/>
                <w:tcBorders>
                  <w:bottom w:val="single" w:sz="6" w:space="0" w:color="146EB4"/>
                </w:tcBorders>
                <w:tcMar>
                  <w:top w:w="24" w:type="dxa"/>
                  <w:left w:w="120" w:type="dxa"/>
                  <w:bottom w:w="24" w:type="dxa"/>
                  <w:right w:w="120" w:type="dxa"/>
                </w:tcMar>
                <w:hideMark/>
              </w:tcPr>
            </w:tcPrChange>
          </w:tcPr>
          <w:p w14:paraId="5DDBB96C" w14:textId="77777777" w:rsidR="00EA2856" w:rsidRPr="00EA2856" w:rsidRDefault="00EA2856" w:rsidP="00EA2856">
            <w:pPr>
              <w:spacing w:after="0" w:line="240" w:lineRule="auto"/>
              <w:rPr>
                <w:ins w:id="877" w:author="Penny Downey" w:date="2019-05-10T15:06:00Z"/>
                <w:color w:val="000000"/>
                <w:kern w:val="0"/>
                <w:sz w:val="20"/>
                <w:szCs w:val="20"/>
              </w:rPr>
            </w:pPr>
            <w:ins w:id="878" w:author="Penny Downey" w:date="2019-05-10T15:06:00Z">
              <w:r w:rsidRPr="00EA2856">
                <w:rPr>
                  <w:color w:val="000000"/>
                  <w:kern w:val="0"/>
                  <w:sz w:val="20"/>
                  <w:szCs w:val="20"/>
                </w:rPr>
                <w:t>i3.4xlarge</w:t>
              </w:r>
            </w:ins>
          </w:p>
        </w:tc>
        <w:tc>
          <w:tcPr>
            <w:tcW w:w="6045" w:type="dxa"/>
            <w:tcBorders>
              <w:bottom w:val="single" w:sz="6" w:space="0" w:color="146EB4"/>
            </w:tcBorders>
            <w:tcMar>
              <w:top w:w="24" w:type="dxa"/>
              <w:left w:w="120" w:type="dxa"/>
              <w:bottom w:w="24" w:type="dxa"/>
              <w:right w:w="120" w:type="dxa"/>
            </w:tcMar>
            <w:vAlign w:val="center"/>
            <w:hideMark/>
            <w:tcPrChange w:id="879" w:author="Penny Downey" w:date="2019-05-10T14:10:00Z">
              <w:tcPr>
                <w:tcW w:w="0" w:type="auto"/>
                <w:tcBorders>
                  <w:bottom w:val="single" w:sz="6" w:space="0" w:color="146EB4"/>
                </w:tcBorders>
                <w:tcMar>
                  <w:top w:w="24" w:type="dxa"/>
                  <w:left w:w="120" w:type="dxa"/>
                  <w:bottom w:w="24" w:type="dxa"/>
                  <w:right w:w="120" w:type="dxa"/>
                </w:tcMar>
                <w:hideMark/>
              </w:tcPr>
            </w:tcPrChange>
          </w:tcPr>
          <w:p w14:paraId="516544E4" w14:textId="77777777" w:rsidR="00EA2856" w:rsidRPr="00EA2856" w:rsidRDefault="00EA2856" w:rsidP="00EA2856">
            <w:pPr>
              <w:spacing w:after="0" w:line="240" w:lineRule="auto"/>
              <w:rPr>
                <w:ins w:id="880" w:author="Penny Downey" w:date="2019-05-10T15:06:00Z"/>
                <w:color w:val="000000"/>
                <w:kern w:val="0"/>
                <w:sz w:val="20"/>
                <w:szCs w:val="20"/>
              </w:rPr>
            </w:pPr>
            <w:ins w:id="881" w:author="Penny Downey" w:date="2019-05-10T15:06:00Z">
              <w:r w:rsidRPr="00EA2856">
                <w:rPr>
                  <w:color w:val="000000"/>
                  <w:kern w:val="0"/>
                  <w:sz w:val="20"/>
                  <w:szCs w:val="20"/>
                </w:rPr>
                <w:t xml:space="preserve">Type of EC2 instance for the </w:t>
              </w:r>
              <w:proofErr w:type="spellStart"/>
              <w:r w:rsidRPr="00EA2856">
                <w:rPr>
                  <w:color w:val="000000"/>
                  <w:kern w:val="0"/>
                  <w:sz w:val="20"/>
                  <w:szCs w:val="20"/>
                </w:rPr>
                <w:t>Viya</w:t>
              </w:r>
              <w:proofErr w:type="spellEnd"/>
              <w:r w:rsidRPr="00EA2856">
                <w:rPr>
                  <w:color w:val="000000"/>
                  <w:kern w:val="0"/>
                  <w:sz w:val="20"/>
                  <w:szCs w:val="20"/>
                </w:rPr>
                <w:t xml:space="preserve"> Compute Nodes (i3 for performance, r5 for auto-recovery)</w:t>
              </w:r>
            </w:ins>
          </w:p>
        </w:tc>
      </w:tr>
      <w:tr w:rsidR="00EA2856" w:rsidRPr="00EA2856" w14:paraId="51F02914" w14:textId="77777777" w:rsidTr="1B826A58">
        <w:trPr>
          <w:ins w:id="882" w:author="Penny Downey" w:date="2019-05-10T15:06:00Z"/>
        </w:trPr>
        <w:tc>
          <w:tcPr>
            <w:tcW w:w="2475" w:type="dxa"/>
            <w:tcBorders>
              <w:bottom w:val="single" w:sz="6" w:space="0" w:color="146EB4"/>
            </w:tcBorders>
            <w:tcMar>
              <w:top w:w="24" w:type="dxa"/>
              <w:left w:w="120" w:type="dxa"/>
              <w:bottom w:w="24" w:type="dxa"/>
              <w:right w:w="120" w:type="dxa"/>
            </w:tcMar>
            <w:vAlign w:val="center"/>
            <w:hideMark/>
            <w:tcPrChange w:id="883" w:author="Penny Downey" w:date="2019-05-10T14:10:00Z">
              <w:tcPr>
                <w:tcW w:w="0" w:type="auto"/>
                <w:tcBorders>
                  <w:bottom w:val="single" w:sz="6" w:space="0" w:color="146EB4"/>
                </w:tcBorders>
                <w:tcMar>
                  <w:top w:w="24" w:type="dxa"/>
                  <w:left w:w="120" w:type="dxa"/>
                  <w:bottom w:w="24" w:type="dxa"/>
                  <w:right w:w="120" w:type="dxa"/>
                </w:tcMar>
                <w:hideMark/>
              </w:tcPr>
            </w:tcPrChange>
          </w:tcPr>
          <w:p w14:paraId="5F5AF4D7" w14:textId="77777777" w:rsidR="00EA2856" w:rsidRPr="00EA2856" w:rsidRDefault="00EA2856" w:rsidP="00EA2856">
            <w:pPr>
              <w:spacing w:after="0" w:line="240" w:lineRule="auto"/>
              <w:rPr>
                <w:ins w:id="884" w:author="Penny Downey" w:date="2019-05-10T15:06:00Z"/>
                <w:color w:val="000000"/>
                <w:kern w:val="0"/>
                <w:sz w:val="20"/>
                <w:szCs w:val="20"/>
              </w:rPr>
            </w:pPr>
            <w:ins w:id="885" w:author="Penny Downey" w:date="2019-05-10T15:06:00Z">
              <w:r w:rsidRPr="00EA2856">
                <w:rPr>
                  <w:b/>
                  <w:bCs/>
                  <w:color w:val="000000"/>
                  <w:kern w:val="0"/>
                  <w:sz w:val="20"/>
                  <w:szCs w:val="20"/>
                </w:rPr>
                <w:lastRenderedPageBreak/>
                <w:t xml:space="preserve">EC2 Instance Size for the </w:t>
              </w:r>
              <w:proofErr w:type="spellStart"/>
              <w:r w:rsidRPr="00EA2856">
                <w:rPr>
                  <w:b/>
                  <w:bCs/>
                  <w:color w:val="000000"/>
                  <w:kern w:val="0"/>
                  <w:sz w:val="20"/>
                  <w:szCs w:val="20"/>
                </w:rPr>
                <w:t>Viya</w:t>
              </w:r>
              <w:proofErr w:type="spellEnd"/>
              <w:r w:rsidRPr="00EA2856">
                <w:rPr>
                  <w:b/>
                  <w:bCs/>
                  <w:color w:val="000000"/>
                  <w:kern w:val="0"/>
                  <w:sz w:val="20"/>
                  <w:szCs w:val="20"/>
                </w:rPr>
                <w:t xml:space="preserve"> Services VM</w:t>
              </w:r>
              <w:r w:rsidRPr="00EA2856">
                <w:rPr>
                  <w:color w:val="000000"/>
                  <w:kern w:val="0"/>
                  <w:sz w:val="20"/>
                  <w:szCs w:val="20"/>
                </w:rPr>
                <w:br/>
              </w:r>
              <w:r w:rsidRPr="00EA2856">
                <w:rPr>
                  <w:color w:val="000000"/>
                  <w:kern w:val="0"/>
                  <w:sz w:val="20"/>
                  <w:szCs w:val="20"/>
                </w:rPr>
                <w:t>(</w:t>
              </w:r>
              <w:proofErr w:type="spellStart"/>
              <w:r w:rsidRPr="00EA2856">
                <w:rPr>
                  <w:color w:val="000000"/>
                  <w:kern w:val="0"/>
                  <w:sz w:val="20"/>
                  <w:szCs w:val="20"/>
                </w:rPr>
                <w:t>ServicesInstanceSize</w:t>
              </w:r>
              <w:proofErr w:type="spellEnd"/>
              <w:r w:rsidRPr="00EA2856">
                <w:rPr>
                  <w:color w:val="000000"/>
                  <w:kern w:val="0"/>
                  <w:sz w:val="20"/>
                  <w:szCs w:val="20"/>
                </w:rPr>
                <w:t>)</w:t>
              </w:r>
            </w:ins>
          </w:p>
        </w:tc>
        <w:tc>
          <w:tcPr>
            <w:tcW w:w="1200" w:type="dxa"/>
            <w:tcBorders>
              <w:bottom w:val="single" w:sz="6" w:space="0" w:color="146EB4"/>
            </w:tcBorders>
            <w:tcMar>
              <w:top w:w="24" w:type="dxa"/>
              <w:left w:w="120" w:type="dxa"/>
              <w:bottom w:w="24" w:type="dxa"/>
              <w:right w:w="120" w:type="dxa"/>
            </w:tcMar>
            <w:vAlign w:val="center"/>
            <w:hideMark/>
            <w:tcPrChange w:id="886" w:author="Penny Downey" w:date="2019-05-10T14:10:00Z">
              <w:tcPr>
                <w:tcW w:w="0" w:type="auto"/>
                <w:tcBorders>
                  <w:bottom w:val="single" w:sz="6" w:space="0" w:color="146EB4"/>
                </w:tcBorders>
                <w:tcMar>
                  <w:top w:w="24" w:type="dxa"/>
                  <w:left w:w="120" w:type="dxa"/>
                  <w:bottom w:w="24" w:type="dxa"/>
                  <w:right w:w="120" w:type="dxa"/>
                </w:tcMar>
                <w:hideMark/>
              </w:tcPr>
            </w:tcPrChange>
          </w:tcPr>
          <w:p w14:paraId="3F6FCC6C" w14:textId="77777777" w:rsidR="00EA2856" w:rsidRPr="00EA2856" w:rsidRDefault="00EA2856" w:rsidP="00EA2856">
            <w:pPr>
              <w:spacing w:after="0" w:line="240" w:lineRule="auto"/>
              <w:rPr>
                <w:ins w:id="887" w:author="Penny Downey" w:date="2019-05-10T15:06:00Z"/>
                <w:color w:val="000000"/>
                <w:kern w:val="0"/>
                <w:sz w:val="20"/>
                <w:szCs w:val="20"/>
              </w:rPr>
            </w:pPr>
            <w:ins w:id="888" w:author="Penny Downey" w:date="2019-05-10T15:06:00Z">
              <w:r w:rsidRPr="00EA2856">
                <w:rPr>
                  <w:color w:val="000000"/>
                  <w:kern w:val="0"/>
                  <w:sz w:val="20"/>
                  <w:szCs w:val="20"/>
                </w:rPr>
                <w:t>4xlarge</w:t>
              </w:r>
            </w:ins>
          </w:p>
        </w:tc>
        <w:tc>
          <w:tcPr>
            <w:tcW w:w="6045" w:type="dxa"/>
            <w:tcBorders>
              <w:bottom w:val="single" w:sz="6" w:space="0" w:color="146EB4"/>
            </w:tcBorders>
            <w:tcMar>
              <w:top w:w="24" w:type="dxa"/>
              <w:left w:w="120" w:type="dxa"/>
              <w:bottom w:w="24" w:type="dxa"/>
              <w:right w:w="120" w:type="dxa"/>
            </w:tcMar>
            <w:vAlign w:val="center"/>
            <w:hideMark/>
            <w:tcPrChange w:id="889" w:author="Penny Downey" w:date="2019-05-10T14:10:00Z">
              <w:tcPr>
                <w:tcW w:w="0" w:type="auto"/>
                <w:tcBorders>
                  <w:bottom w:val="single" w:sz="6" w:space="0" w:color="146EB4"/>
                </w:tcBorders>
                <w:tcMar>
                  <w:top w:w="24" w:type="dxa"/>
                  <w:left w:w="120" w:type="dxa"/>
                  <w:bottom w:w="24" w:type="dxa"/>
                  <w:right w:w="120" w:type="dxa"/>
                </w:tcMar>
                <w:hideMark/>
              </w:tcPr>
            </w:tcPrChange>
          </w:tcPr>
          <w:p w14:paraId="3F022FCA" w14:textId="77777777" w:rsidR="00EA2856" w:rsidRPr="00EA2856" w:rsidRDefault="00EA2856" w:rsidP="00EA2856">
            <w:pPr>
              <w:spacing w:after="0" w:line="240" w:lineRule="auto"/>
              <w:rPr>
                <w:ins w:id="890" w:author="Penny Downey" w:date="2019-05-10T15:06:00Z"/>
                <w:color w:val="000000"/>
                <w:kern w:val="0"/>
                <w:sz w:val="20"/>
                <w:szCs w:val="20"/>
              </w:rPr>
            </w:pPr>
            <w:ins w:id="891" w:author="Penny Downey" w:date="2019-05-10T15:06:00Z">
              <w:r w:rsidRPr="00EA2856">
                <w:rPr>
                  <w:color w:val="000000"/>
                  <w:kern w:val="0"/>
                  <w:sz w:val="20"/>
                  <w:szCs w:val="20"/>
                </w:rPr>
                <w:t xml:space="preserve">Determines the size of the r5 EC2 VM instance used for the </w:t>
              </w:r>
              <w:proofErr w:type="spellStart"/>
              <w:r w:rsidRPr="00EA2856">
                <w:rPr>
                  <w:color w:val="000000"/>
                  <w:kern w:val="0"/>
                  <w:sz w:val="20"/>
                  <w:szCs w:val="20"/>
                </w:rPr>
                <w:t>Viya</w:t>
              </w:r>
              <w:proofErr w:type="spellEnd"/>
              <w:r w:rsidRPr="00EA2856">
                <w:rPr>
                  <w:color w:val="000000"/>
                  <w:kern w:val="0"/>
                  <w:sz w:val="20"/>
                  <w:szCs w:val="20"/>
                </w:rPr>
                <w:t xml:space="preserve"> Services</w:t>
              </w:r>
            </w:ins>
          </w:p>
        </w:tc>
      </w:tr>
      <w:tr w:rsidR="00EA2856" w:rsidRPr="00EA2856" w14:paraId="3C9B9B37" w14:textId="77777777" w:rsidTr="1B826A58">
        <w:trPr>
          <w:ins w:id="892" w:author="Penny Downey" w:date="2019-05-10T15:06:00Z"/>
        </w:trPr>
        <w:tc>
          <w:tcPr>
            <w:tcW w:w="2475" w:type="dxa"/>
            <w:tcBorders>
              <w:bottom w:val="single" w:sz="6" w:space="0" w:color="146EB4"/>
            </w:tcBorders>
            <w:tcMar>
              <w:top w:w="24" w:type="dxa"/>
              <w:left w:w="120" w:type="dxa"/>
              <w:bottom w:w="24" w:type="dxa"/>
              <w:right w:w="120" w:type="dxa"/>
            </w:tcMar>
            <w:vAlign w:val="center"/>
            <w:hideMark/>
            <w:tcPrChange w:id="893" w:author="Penny Downey" w:date="2019-05-10T14:10:00Z">
              <w:tcPr>
                <w:tcW w:w="0" w:type="auto"/>
                <w:tcBorders>
                  <w:bottom w:val="single" w:sz="6" w:space="0" w:color="146EB4"/>
                </w:tcBorders>
                <w:tcMar>
                  <w:top w:w="24" w:type="dxa"/>
                  <w:left w:w="120" w:type="dxa"/>
                  <w:bottom w:w="24" w:type="dxa"/>
                  <w:right w:w="120" w:type="dxa"/>
                </w:tcMar>
                <w:hideMark/>
              </w:tcPr>
            </w:tcPrChange>
          </w:tcPr>
          <w:p w14:paraId="0564D629" w14:textId="77777777" w:rsidR="00EA2856" w:rsidRPr="00EA2856" w:rsidRDefault="00EA2856" w:rsidP="00EA2856">
            <w:pPr>
              <w:spacing w:after="0" w:line="240" w:lineRule="auto"/>
              <w:rPr>
                <w:ins w:id="894" w:author="Penny Downey" w:date="2019-05-10T15:06:00Z"/>
                <w:color w:val="000000"/>
                <w:kern w:val="0"/>
                <w:sz w:val="20"/>
                <w:szCs w:val="20"/>
              </w:rPr>
            </w:pPr>
            <w:ins w:id="895" w:author="Penny Downey" w:date="2019-05-10T15:06:00Z">
              <w:r w:rsidRPr="00EA2856">
                <w:rPr>
                  <w:b/>
                  <w:bCs/>
                  <w:color w:val="000000"/>
                  <w:kern w:val="0"/>
                  <w:sz w:val="20"/>
                  <w:szCs w:val="20"/>
                </w:rPr>
                <w:t xml:space="preserve">Mirror of SAS </w:t>
              </w:r>
              <w:proofErr w:type="spellStart"/>
              <w:r w:rsidRPr="00EA2856">
                <w:rPr>
                  <w:b/>
                  <w:bCs/>
                  <w:color w:val="000000"/>
                  <w:kern w:val="0"/>
                  <w:sz w:val="20"/>
                  <w:szCs w:val="20"/>
                </w:rPr>
                <w:t>Viya</w:t>
              </w:r>
              <w:proofErr w:type="spellEnd"/>
              <w:r w:rsidRPr="00EA2856">
                <w:rPr>
                  <w:b/>
                  <w:bCs/>
                  <w:color w:val="000000"/>
                  <w:kern w:val="0"/>
                  <w:sz w:val="20"/>
                  <w:szCs w:val="20"/>
                </w:rPr>
                <w:t xml:space="preserve"> Deployment Data</w:t>
              </w:r>
              <w:r w:rsidRPr="00EA2856">
                <w:rPr>
                  <w:color w:val="000000"/>
                  <w:kern w:val="0"/>
                  <w:sz w:val="20"/>
                  <w:szCs w:val="20"/>
                </w:rPr>
                <w:br/>
              </w:r>
              <w:r w:rsidRPr="00EA2856">
                <w:rPr>
                  <w:color w:val="000000"/>
                  <w:kern w:val="0"/>
                  <w:sz w:val="20"/>
                  <w:szCs w:val="20"/>
                </w:rPr>
                <w:t>(</w:t>
              </w:r>
              <w:proofErr w:type="spellStart"/>
              <w:r w:rsidRPr="00EA2856">
                <w:rPr>
                  <w:color w:val="000000"/>
                  <w:kern w:val="0"/>
                  <w:sz w:val="20"/>
                  <w:szCs w:val="20"/>
                </w:rPr>
                <w:t>DeploymentMirror</w:t>
              </w:r>
              <w:proofErr w:type="spellEnd"/>
              <w:r w:rsidRPr="00EA2856">
                <w:rPr>
                  <w:color w:val="000000"/>
                  <w:kern w:val="0"/>
                  <w:sz w:val="20"/>
                  <w:szCs w:val="20"/>
                </w:rPr>
                <w:t>)</w:t>
              </w:r>
            </w:ins>
          </w:p>
        </w:tc>
        <w:tc>
          <w:tcPr>
            <w:tcW w:w="1200" w:type="dxa"/>
            <w:tcBorders>
              <w:bottom w:val="single" w:sz="6" w:space="0" w:color="146EB4"/>
            </w:tcBorders>
            <w:tcMar>
              <w:top w:w="24" w:type="dxa"/>
              <w:left w:w="120" w:type="dxa"/>
              <w:bottom w:w="24" w:type="dxa"/>
              <w:right w:w="120" w:type="dxa"/>
            </w:tcMar>
            <w:vAlign w:val="center"/>
            <w:hideMark/>
            <w:tcPrChange w:id="896" w:author="Penny Downey" w:date="2019-05-10T14:10:00Z">
              <w:tcPr>
                <w:tcW w:w="0" w:type="auto"/>
                <w:tcBorders>
                  <w:bottom w:val="single" w:sz="6" w:space="0" w:color="146EB4"/>
                </w:tcBorders>
                <w:tcMar>
                  <w:top w:w="24" w:type="dxa"/>
                  <w:left w:w="120" w:type="dxa"/>
                  <w:bottom w:w="24" w:type="dxa"/>
                  <w:right w:w="120" w:type="dxa"/>
                </w:tcMar>
                <w:hideMark/>
              </w:tcPr>
            </w:tcPrChange>
          </w:tcPr>
          <w:p w14:paraId="087899F8" w14:textId="77777777" w:rsidR="00EA2856" w:rsidRPr="00EA2856" w:rsidRDefault="00EA2856" w:rsidP="00EA2856">
            <w:pPr>
              <w:spacing w:after="0" w:line="240" w:lineRule="auto"/>
              <w:rPr>
                <w:ins w:id="897" w:author="Penny Downey" w:date="2019-05-10T15:06:00Z"/>
                <w:color w:val="000000"/>
                <w:kern w:val="0"/>
                <w:sz w:val="20"/>
                <w:szCs w:val="20"/>
              </w:rPr>
            </w:pPr>
            <w:ins w:id="898" w:author="Penny Downey" w:date="2019-05-10T15:06:00Z">
              <w:r w:rsidRPr="00EA2856">
                <w:rPr>
                  <w:color w:val="000000"/>
                  <w:kern w:val="0"/>
                  <w:sz w:val="20"/>
                  <w:szCs w:val="20"/>
                </w:rPr>
                <w:t>—</w:t>
              </w:r>
            </w:ins>
          </w:p>
        </w:tc>
        <w:tc>
          <w:tcPr>
            <w:tcW w:w="6045" w:type="dxa"/>
            <w:tcBorders>
              <w:bottom w:val="single" w:sz="6" w:space="0" w:color="146EB4"/>
            </w:tcBorders>
            <w:tcMar>
              <w:top w:w="24" w:type="dxa"/>
              <w:left w:w="120" w:type="dxa"/>
              <w:bottom w:w="24" w:type="dxa"/>
              <w:right w:w="120" w:type="dxa"/>
            </w:tcMar>
            <w:vAlign w:val="center"/>
            <w:hideMark/>
            <w:tcPrChange w:id="899" w:author="Penny Downey" w:date="2019-05-10T14:10:00Z">
              <w:tcPr>
                <w:tcW w:w="0" w:type="auto"/>
                <w:tcBorders>
                  <w:bottom w:val="single" w:sz="6" w:space="0" w:color="146EB4"/>
                </w:tcBorders>
                <w:tcMar>
                  <w:top w:w="24" w:type="dxa"/>
                  <w:left w:w="120" w:type="dxa"/>
                  <w:bottom w:w="24" w:type="dxa"/>
                  <w:right w:w="120" w:type="dxa"/>
                </w:tcMar>
                <w:hideMark/>
              </w:tcPr>
            </w:tcPrChange>
          </w:tcPr>
          <w:p w14:paraId="15B785FB" w14:textId="77777777" w:rsidR="00EA2856" w:rsidRPr="00EA2856" w:rsidRDefault="00EA2856" w:rsidP="00EA2856">
            <w:pPr>
              <w:spacing w:after="0" w:line="240" w:lineRule="auto"/>
              <w:rPr>
                <w:ins w:id="900" w:author="Penny Downey" w:date="2019-05-10T15:06:00Z"/>
                <w:color w:val="000000"/>
                <w:kern w:val="0"/>
                <w:sz w:val="20"/>
                <w:szCs w:val="20"/>
              </w:rPr>
            </w:pPr>
            <w:ins w:id="901" w:author="Penny Downey" w:date="2019-05-10T15:06:00Z">
              <w:r w:rsidRPr="00EA2856">
                <w:rPr>
                  <w:color w:val="000000"/>
                  <w:kern w:val="0"/>
                  <w:sz w:val="20"/>
                  <w:szCs w:val="20"/>
                </w:rPr>
                <w:t xml:space="preserve">(Optional) Location of SAS </w:t>
              </w:r>
              <w:proofErr w:type="spellStart"/>
              <w:r w:rsidRPr="00EA2856">
                <w:rPr>
                  <w:color w:val="000000"/>
                  <w:kern w:val="0"/>
                  <w:sz w:val="20"/>
                  <w:szCs w:val="20"/>
                </w:rPr>
                <w:t>Viya</w:t>
              </w:r>
              <w:proofErr w:type="spellEnd"/>
              <w:r w:rsidRPr="00EA2856">
                <w:rPr>
                  <w:color w:val="000000"/>
                  <w:kern w:val="0"/>
                  <w:sz w:val="20"/>
                  <w:szCs w:val="20"/>
                </w:rPr>
                <w:t xml:space="preserve"> Deployment Repository Mirror</w:t>
              </w:r>
            </w:ins>
          </w:p>
        </w:tc>
      </w:tr>
      <w:tr w:rsidR="00EA2856" w:rsidRPr="00EA2856" w14:paraId="6105EEEF" w14:textId="77777777" w:rsidTr="1B826A58">
        <w:trPr>
          <w:ins w:id="902" w:author="Penny Downey" w:date="2019-05-10T15:06:00Z"/>
        </w:trPr>
        <w:tc>
          <w:tcPr>
            <w:tcW w:w="2475" w:type="dxa"/>
            <w:tcBorders>
              <w:bottom w:val="single" w:sz="6" w:space="0" w:color="146EB4"/>
            </w:tcBorders>
            <w:tcMar>
              <w:top w:w="24" w:type="dxa"/>
              <w:left w:w="120" w:type="dxa"/>
              <w:bottom w:w="24" w:type="dxa"/>
              <w:right w:w="120" w:type="dxa"/>
            </w:tcMar>
            <w:vAlign w:val="center"/>
            <w:hideMark/>
            <w:tcPrChange w:id="903" w:author="Penny Downey" w:date="2019-05-10T14:10:00Z">
              <w:tcPr>
                <w:tcW w:w="0" w:type="auto"/>
                <w:tcBorders>
                  <w:bottom w:val="single" w:sz="6" w:space="0" w:color="146EB4"/>
                </w:tcBorders>
                <w:tcMar>
                  <w:top w:w="24" w:type="dxa"/>
                  <w:left w:w="120" w:type="dxa"/>
                  <w:bottom w:w="24" w:type="dxa"/>
                  <w:right w:w="120" w:type="dxa"/>
                </w:tcMar>
                <w:hideMark/>
              </w:tcPr>
            </w:tcPrChange>
          </w:tcPr>
          <w:p w14:paraId="389E6D30" w14:textId="77777777" w:rsidR="00EA2856" w:rsidRPr="00EA2856" w:rsidRDefault="00EA2856" w:rsidP="00EA2856">
            <w:pPr>
              <w:spacing w:after="0" w:line="240" w:lineRule="auto"/>
              <w:rPr>
                <w:ins w:id="904" w:author="Penny Downey" w:date="2019-05-10T15:06:00Z"/>
                <w:color w:val="000000"/>
                <w:kern w:val="0"/>
                <w:sz w:val="20"/>
                <w:szCs w:val="20"/>
              </w:rPr>
            </w:pPr>
            <w:ins w:id="905" w:author="Penny Downey" w:date="2019-05-10T15:06:00Z">
              <w:r w:rsidRPr="00EA2856">
                <w:rPr>
                  <w:b/>
                  <w:bCs/>
                  <w:color w:val="000000"/>
                  <w:kern w:val="0"/>
                  <w:sz w:val="20"/>
                  <w:szCs w:val="20"/>
                </w:rPr>
                <w:t>Operator Email</w:t>
              </w:r>
              <w:r w:rsidRPr="00EA2856">
                <w:rPr>
                  <w:color w:val="000000"/>
                  <w:kern w:val="0"/>
                  <w:sz w:val="20"/>
                  <w:szCs w:val="20"/>
                </w:rPr>
                <w:br/>
              </w:r>
              <w:r w:rsidRPr="00EA2856">
                <w:rPr>
                  <w:color w:val="000000"/>
                  <w:kern w:val="0"/>
                  <w:sz w:val="20"/>
                  <w:szCs w:val="20"/>
                </w:rPr>
                <w:t>(</w:t>
              </w:r>
              <w:proofErr w:type="spellStart"/>
              <w:r w:rsidRPr="00EA2856">
                <w:rPr>
                  <w:color w:val="000000"/>
                  <w:kern w:val="0"/>
                  <w:sz w:val="20"/>
                  <w:szCs w:val="20"/>
                </w:rPr>
                <w:t>OperatorEmail</w:t>
              </w:r>
              <w:proofErr w:type="spellEnd"/>
              <w:r w:rsidRPr="00EA2856">
                <w:rPr>
                  <w:color w:val="000000"/>
                  <w:kern w:val="0"/>
                  <w:sz w:val="20"/>
                  <w:szCs w:val="20"/>
                </w:rPr>
                <w:t>)</w:t>
              </w:r>
            </w:ins>
          </w:p>
        </w:tc>
        <w:tc>
          <w:tcPr>
            <w:tcW w:w="1200" w:type="dxa"/>
            <w:tcBorders>
              <w:bottom w:val="single" w:sz="6" w:space="0" w:color="146EB4"/>
            </w:tcBorders>
            <w:tcMar>
              <w:top w:w="24" w:type="dxa"/>
              <w:left w:w="120" w:type="dxa"/>
              <w:bottom w:w="24" w:type="dxa"/>
              <w:right w:w="120" w:type="dxa"/>
            </w:tcMar>
            <w:vAlign w:val="center"/>
            <w:hideMark/>
            <w:tcPrChange w:id="906" w:author="Penny Downey" w:date="2019-05-10T14:10:00Z">
              <w:tcPr>
                <w:tcW w:w="0" w:type="auto"/>
                <w:tcBorders>
                  <w:bottom w:val="single" w:sz="6" w:space="0" w:color="146EB4"/>
                </w:tcBorders>
                <w:tcMar>
                  <w:top w:w="24" w:type="dxa"/>
                  <w:left w:w="120" w:type="dxa"/>
                  <w:bottom w:w="24" w:type="dxa"/>
                  <w:right w:w="120" w:type="dxa"/>
                </w:tcMar>
                <w:hideMark/>
              </w:tcPr>
            </w:tcPrChange>
          </w:tcPr>
          <w:p w14:paraId="30CFACF8" w14:textId="77777777" w:rsidR="00EA2856" w:rsidRPr="00EA2856" w:rsidRDefault="00EA2856" w:rsidP="00EA2856">
            <w:pPr>
              <w:spacing w:after="0" w:line="240" w:lineRule="auto"/>
              <w:rPr>
                <w:ins w:id="907" w:author="Penny Downey" w:date="2019-05-10T15:06:00Z"/>
                <w:color w:val="000000"/>
                <w:kern w:val="0"/>
                <w:sz w:val="20"/>
                <w:szCs w:val="20"/>
              </w:rPr>
            </w:pPr>
            <w:ins w:id="908" w:author="Penny Downey" w:date="2019-05-10T15:06:00Z">
              <w:r w:rsidRPr="00EA2856">
                <w:rPr>
                  <w:color w:val="000000"/>
                  <w:kern w:val="0"/>
                  <w:sz w:val="20"/>
                  <w:szCs w:val="20"/>
                </w:rPr>
                <w:t>—</w:t>
              </w:r>
            </w:ins>
          </w:p>
        </w:tc>
        <w:tc>
          <w:tcPr>
            <w:tcW w:w="6045" w:type="dxa"/>
            <w:tcBorders>
              <w:bottom w:val="single" w:sz="6" w:space="0" w:color="146EB4"/>
            </w:tcBorders>
            <w:tcMar>
              <w:top w:w="24" w:type="dxa"/>
              <w:left w:w="120" w:type="dxa"/>
              <w:bottom w:w="24" w:type="dxa"/>
              <w:right w:w="120" w:type="dxa"/>
            </w:tcMar>
            <w:vAlign w:val="center"/>
            <w:hideMark/>
            <w:tcPrChange w:id="909" w:author="Penny Downey" w:date="2019-05-10T14:10:00Z">
              <w:tcPr>
                <w:tcW w:w="0" w:type="auto"/>
                <w:tcBorders>
                  <w:bottom w:val="single" w:sz="6" w:space="0" w:color="146EB4"/>
                </w:tcBorders>
                <w:tcMar>
                  <w:top w:w="24" w:type="dxa"/>
                  <w:left w:w="120" w:type="dxa"/>
                  <w:bottom w:w="24" w:type="dxa"/>
                  <w:right w:w="120" w:type="dxa"/>
                </w:tcMar>
                <w:hideMark/>
              </w:tcPr>
            </w:tcPrChange>
          </w:tcPr>
          <w:p w14:paraId="2A2B7A77" w14:textId="77777777" w:rsidR="00EA2856" w:rsidRPr="00EA2856" w:rsidRDefault="00EA2856" w:rsidP="00EA2856">
            <w:pPr>
              <w:spacing w:after="0" w:line="240" w:lineRule="auto"/>
              <w:rPr>
                <w:ins w:id="910" w:author="Penny Downey" w:date="2019-05-10T15:06:00Z"/>
                <w:color w:val="000000"/>
                <w:kern w:val="0"/>
                <w:sz w:val="20"/>
                <w:szCs w:val="20"/>
              </w:rPr>
            </w:pPr>
            <w:ins w:id="911" w:author="Penny Downey" w:date="2019-05-10T15:06:00Z">
              <w:r w:rsidRPr="00EA2856">
                <w:rPr>
                  <w:color w:val="000000"/>
                  <w:kern w:val="0"/>
                  <w:sz w:val="20"/>
                  <w:szCs w:val="20"/>
                </w:rPr>
                <w:t>(Optional) Email address to send a notification about deployment success or failure.</w:t>
              </w:r>
            </w:ins>
          </w:p>
        </w:tc>
      </w:tr>
    </w:tbl>
    <w:p w14:paraId="5A339477" w14:textId="0EA2C46D" w:rsidR="00EA2856" w:rsidRPr="00A50965" w:rsidRDefault="00EA2856">
      <w:pPr>
        <w:spacing w:line="240" w:lineRule="auto"/>
        <w:rPr>
          <w:ins w:id="912" w:author="Penny Downey" w:date="2019-05-10T15:06:00Z"/>
          <w:rFonts w:ascii="Times New Roman" w:hAnsi="Times New Roman"/>
          <w:bCs/>
          <w:color w:val="auto"/>
          <w:kern w:val="0"/>
          <w:rPrChange w:id="913" w:author="Penny Downey" w:date="2019-05-10T15:09:00Z">
            <w:rPr>
              <w:ins w:id="914" w:author="Penny Downey" w:date="2019-05-10T15:06:00Z"/>
              <w:rFonts w:ascii="Times New Roman" w:hAnsi="Times New Roman"/>
              <w:b/>
              <w:bCs/>
              <w:color w:val="auto"/>
              <w:kern w:val="0"/>
              <w:sz w:val="36"/>
              <w:szCs w:val="36"/>
            </w:rPr>
          </w:rPrChange>
        </w:rPr>
        <w:pPrChange w:id="915" w:author="Penny Downey" w:date="2019-05-10T15:22:00Z">
          <w:pPr>
            <w:spacing w:before="100" w:beforeAutospacing="1" w:after="100" w:afterAutospacing="1" w:line="240" w:lineRule="auto"/>
            <w:outlineLvl w:val="1"/>
          </w:pPr>
        </w:pPrChange>
      </w:pPr>
      <w:ins w:id="916" w:author="Penny Downey" w:date="2019-05-10T15:06:00Z">
        <w:r w:rsidRPr="00EA2856">
          <w:rPr>
            <w:color w:val="000000"/>
            <w:kern w:val="0"/>
            <w:sz w:val="27"/>
            <w:szCs w:val="27"/>
          </w:rPr>
          <w:br/>
        </w:r>
        <w:r w:rsidRPr="00A50965">
          <w:rPr>
            <w:bCs/>
            <w:i/>
            <w:iCs/>
            <w:color w:val="000000"/>
            <w:kern w:val="0"/>
            <w:rPrChange w:author="Penny Downey" w:date="2019-05-10T15:09:00Z" w:id="917">
              <w:rPr>
                <w:b/>
                <w:bCs/>
                <w:i/>
                <w:iCs/>
                <w:color w:val="000000"/>
                <w:kern w:val="0"/>
                <w:sz w:val="36"/>
                <w:szCs w:val="36"/>
              </w:rPr>
            </w:rPrChange>
          </w:rPr>
          <w:t>Network Configuration:</w:t>
        </w:r>
      </w:ins>
    </w:p>
    <w:tbl>
      <w:tblPr>
        <w:tblW w:w="9720" w:type="dxa"/>
        <w:tblCellMar>
          <w:left w:w="120" w:type="dxa"/>
          <w:right w:w="120" w:type="dxa"/>
        </w:tblCellMar>
        <w:tblLook w:val="04A0" w:firstRow="1" w:lastRow="0" w:firstColumn="1" w:lastColumn="0" w:noHBand="0" w:noVBand="1"/>
        <w:tblPrChange w:id="918" w:author="Penny Downey" w:date="2019-05-10T14:09:00Z">
          <w:tblPr>
            <w:tblW w:w="9720" w:type="dxa"/>
            <w:tblCellMar>
              <w:left w:w="120" w:type="dxa"/>
              <w:right w:w="120" w:type="dxa"/>
            </w:tblCellMar>
            <w:tblLook w:val="04A0" w:firstRow="1" w:lastRow="0" w:firstColumn="1" w:lastColumn="0" w:noHBand="0" w:noVBand="1"/>
          </w:tblPr>
        </w:tblPrChange>
      </w:tblPr>
      <w:tblGrid>
        <w:gridCol w:w="1965"/>
        <w:gridCol w:w="1110"/>
        <w:gridCol w:w="6645"/>
        <w:tblGridChange w:id="919">
          <w:tblGrid>
            <w:gridCol w:w="1870"/>
            <w:gridCol w:w="1034"/>
            <w:gridCol w:w="6816"/>
          </w:tblGrid>
        </w:tblGridChange>
      </w:tblGrid>
      <w:tr w:rsidR="00EA2856" w:rsidRPr="00EA2856" w14:paraId="13041DA1" w14:textId="77777777" w:rsidTr="7A374897">
        <w:trPr>
          <w:tblHeader/>
          <w:ins w:id="920" w:author="Penny Downey" w:date="2019-05-10T15:06:00Z"/>
        </w:trPr>
        <w:tc>
          <w:tcPr>
            <w:tcW w:w="1965" w:type="dxa"/>
            <w:tcBorders>
              <w:top w:val="single" w:sz="6" w:space="0" w:color="146EB4"/>
              <w:bottom w:val="single" w:sz="6" w:space="0" w:color="146EB4"/>
            </w:tcBorders>
            <w:shd w:val="clear" w:color="auto" w:fill="CBD5E9"/>
            <w:vAlign w:val="center"/>
            <w:hideMark/>
            <w:tcPrChange w:id="921" w:author="Penny Downey" w:date="2019-05-10T14:09:00Z">
              <w:tcPr>
                <w:tcW w:w="0" w:type="auto"/>
                <w:tcBorders>
                  <w:top w:val="single" w:sz="6" w:space="0" w:color="146EB4"/>
                  <w:bottom w:val="single" w:sz="6" w:space="0" w:color="146EB4"/>
                </w:tcBorders>
                <w:shd w:val="clear" w:color="auto" w:fill="CBD5E9"/>
                <w:hideMark/>
              </w:tcPr>
            </w:tcPrChange>
          </w:tcPr>
          <w:p w14:paraId="07D37FE3" w14:textId="77777777" w:rsidR="00EA2856" w:rsidRPr="00EA2856" w:rsidRDefault="00EA2856" w:rsidP="00EA2856">
            <w:pPr>
              <w:spacing w:after="0" w:line="240" w:lineRule="auto"/>
              <w:rPr>
                <w:ins w:id="922" w:author="Penny Downey" w:date="2019-05-10T15:06:00Z"/>
                <w:b/>
                <w:bCs/>
                <w:color w:val="000000"/>
                <w:kern w:val="0"/>
                <w:sz w:val="20"/>
                <w:szCs w:val="20"/>
              </w:rPr>
            </w:pPr>
            <w:ins w:id="923" w:author="Penny Downey" w:date="2019-05-10T15:06:00Z">
              <w:r w:rsidRPr="00EA2856">
                <w:rPr>
                  <w:b/>
                  <w:bCs/>
                  <w:color w:val="000000"/>
                  <w:kern w:val="0"/>
                  <w:sz w:val="20"/>
                  <w:szCs w:val="20"/>
                </w:rPr>
                <w:t>Parameter label (name)</w:t>
              </w:r>
            </w:ins>
          </w:p>
        </w:tc>
        <w:tc>
          <w:tcPr>
            <w:tcW w:w="1110" w:type="dxa"/>
            <w:tcBorders>
              <w:top w:val="single" w:sz="6" w:space="0" w:color="146EB4"/>
              <w:bottom w:val="single" w:sz="6" w:space="0" w:color="146EB4"/>
            </w:tcBorders>
            <w:shd w:val="clear" w:color="auto" w:fill="CBD5E9"/>
            <w:vAlign w:val="center"/>
            <w:hideMark/>
            <w:tcPrChange w:id="924" w:author="Penny Downey" w:date="2019-05-10T14:09:00Z">
              <w:tcPr>
                <w:tcW w:w="0" w:type="auto"/>
                <w:tcBorders>
                  <w:top w:val="single" w:sz="6" w:space="0" w:color="146EB4"/>
                  <w:bottom w:val="single" w:sz="6" w:space="0" w:color="146EB4"/>
                </w:tcBorders>
                <w:shd w:val="clear" w:color="auto" w:fill="CBD5E9"/>
                <w:hideMark/>
              </w:tcPr>
            </w:tcPrChange>
          </w:tcPr>
          <w:p w14:paraId="57DDD518" w14:textId="77777777" w:rsidR="00EA2856" w:rsidRPr="00EA2856" w:rsidRDefault="00EA2856" w:rsidP="00EA2856">
            <w:pPr>
              <w:spacing w:after="0" w:line="240" w:lineRule="auto"/>
              <w:rPr>
                <w:ins w:id="925" w:author="Penny Downey" w:date="2019-05-10T15:06:00Z"/>
                <w:b/>
                <w:bCs/>
                <w:color w:val="000000"/>
                <w:kern w:val="0"/>
                <w:sz w:val="20"/>
                <w:szCs w:val="20"/>
              </w:rPr>
            </w:pPr>
            <w:ins w:id="926" w:author="Penny Downey" w:date="2019-05-10T15:06:00Z">
              <w:r w:rsidRPr="00EA2856">
                <w:rPr>
                  <w:b/>
                  <w:bCs/>
                  <w:color w:val="000000"/>
                  <w:kern w:val="0"/>
                  <w:sz w:val="20"/>
                  <w:szCs w:val="20"/>
                </w:rPr>
                <w:t>Default</w:t>
              </w:r>
            </w:ins>
          </w:p>
        </w:tc>
        <w:tc>
          <w:tcPr>
            <w:tcW w:w="6645" w:type="dxa"/>
            <w:tcBorders>
              <w:top w:val="single" w:sz="6" w:space="0" w:color="146EB4"/>
              <w:bottom w:val="single" w:sz="6" w:space="0" w:color="146EB4"/>
            </w:tcBorders>
            <w:shd w:val="clear" w:color="auto" w:fill="CBD5E9"/>
            <w:vAlign w:val="center"/>
            <w:hideMark/>
            <w:tcPrChange w:id="927" w:author="Penny Downey" w:date="2019-05-10T14:09:00Z">
              <w:tcPr>
                <w:tcW w:w="15852" w:type="dxa"/>
                <w:tcBorders>
                  <w:top w:val="single" w:sz="6" w:space="0" w:color="146EB4"/>
                  <w:bottom w:val="single" w:sz="6" w:space="0" w:color="146EB4"/>
                </w:tcBorders>
                <w:shd w:val="clear" w:color="auto" w:fill="CBD5E9"/>
                <w:hideMark/>
              </w:tcPr>
            </w:tcPrChange>
          </w:tcPr>
          <w:p w14:paraId="7444EB4F" w14:textId="77777777" w:rsidR="00EA2856" w:rsidRPr="00EA2856" w:rsidRDefault="00EA2856" w:rsidP="00EA2856">
            <w:pPr>
              <w:spacing w:after="0" w:line="240" w:lineRule="auto"/>
              <w:rPr>
                <w:ins w:id="928" w:author="Penny Downey" w:date="2019-05-10T15:06:00Z"/>
                <w:b/>
                <w:bCs/>
                <w:color w:val="000000"/>
                <w:kern w:val="0"/>
                <w:sz w:val="20"/>
                <w:szCs w:val="20"/>
              </w:rPr>
            </w:pPr>
            <w:ins w:id="929" w:author="Penny Downey" w:date="2019-05-10T15:06:00Z">
              <w:r w:rsidRPr="00EA2856">
                <w:rPr>
                  <w:b/>
                  <w:bCs/>
                  <w:color w:val="000000"/>
                  <w:kern w:val="0"/>
                  <w:sz w:val="20"/>
                  <w:szCs w:val="20"/>
                </w:rPr>
                <w:t>Description</w:t>
              </w:r>
            </w:ins>
          </w:p>
        </w:tc>
      </w:tr>
      <w:tr w:rsidR="00EA2856" w:rsidRPr="00EA2856" w14:paraId="508FFDEF" w14:textId="77777777" w:rsidTr="7A374897">
        <w:trPr>
          <w:ins w:id="930" w:author="Penny Downey" w:date="2019-05-10T15:06:00Z"/>
        </w:trPr>
        <w:tc>
          <w:tcPr>
            <w:tcW w:w="1965" w:type="dxa"/>
            <w:tcBorders>
              <w:bottom w:val="single" w:sz="6" w:space="0" w:color="146EB4"/>
            </w:tcBorders>
            <w:tcMar>
              <w:top w:w="24" w:type="dxa"/>
              <w:left w:w="120" w:type="dxa"/>
              <w:bottom w:w="24" w:type="dxa"/>
              <w:right w:w="120" w:type="dxa"/>
            </w:tcMar>
            <w:vAlign w:val="center"/>
            <w:hideMark/>
            <w:tcPrChange w:id="931" w:author="Penny Downey" w:date="2019-05-10T14:09:00Z">
              <w:tcPr>
                <w:tcW w:w="0" w:type="auto"/>
                <w:tcBorders>
                  <w:bottom w:val="single" w:sz="6" w:space="0" w:color="146EB4"/>
                </w:tcBorders>
                <w:tcMar>
                  <w:top w:w="24" w:type="dxa"/>
                  <w:left w:w="120" w:type="dxa"/>
                  <w:bottom w:w="24" w:type="dxa"/>
                  <w:right w:w="120" w:type="dxa"/>
                </w:tcMar>
                <w:hideMark/>
              </w:tcPr>
            </w:tcPrChange>
          </w:tcPr>
          <w:p w14:paraId="1FF15A92" w14:textId="77777777" w:rsidR="00EA2856" w:rsidRPr="00EA2856" w:rsidRDefault="00EA2856" w:rsidP="00EA2856">
            <w:pPr>
              <w:spacing w:after="0" w:line="240" w:lineRule="auto"/>
              <w:rPr>
                <w:ins w:id="932" w:author="Penny Downey" w:date="2019-05-10T15:06:00Z"/>
                <w:color w:val="000000"/>
                <w:kern w:val="0"/>
                <w:sz w:val="20"/>
                <w:szCs w:val="20"/>
              </w:rPr>
            </w:pPr>
            <w:ins w:id="933" w:author="Penny Downey" w:date="2019-05-10T15:06:00Z">
              <w:r w:rsidRPr="00EA2856">
                <w:rPr>
                  <w:b/>
                  <w:bCs/>
                  <w:color w:val="000000"/>
                  <w:kern w:val="0"/>
                  <w:sz w:val="20"/>
                  <w:szCs w:val="20"/>
                </w:rPr>
                <w:t>VPC ID</w:t>
              </w:r>
              <w:r w:rsidRPr="00EA2856">
                <w:rPr>
                  <w:color w:val="000000"/>
                  <w:kern w:val="0"/>
                  <w:sz w:val="20"/>
                  <w:szCs w:val="20"/>
                </w:rPr>
                <w:br/>
              </w:r>
              <w:r w:rsidRPr="00EA2856">
                <w:rPr>
                  <w:color w:val="000000"/>
                  <w:kern w:val="0"/>
                  <w:sz w:val="20"/>
                  <w:szCs w:val="20"/>
                </w:rPr>
                <w:t>(VPCID)</w:t>
              </w:r>
            </w:ins>
          </w:p>
        </w:tc>
        <w:tc>
          <w:tcPr>
            <w:tcW w:w="1110" w:type="dxa"/>
            <w:tcBorders>
              <w:bottom w:val="single" w:sz="6" w:space="0" w:color="146EB4"/>
            </w:tcBorders>
            <w:tcMar>
              <w:top w:w="24" w:type="dxa"/>
              <w:left w:w="120" w:type="dxa"/>
              <w:bottom w:w="24" w:type="dxa"/>
              <w:right w:w="120" w:type="dxa"/>
            </w:tcMar>
            <w:vAlign w:val="center"/>
            <w:hideMark/>
            <w:tcPrChange w:id="934" w:author="Penny Downey" w:date="2019-05-10T14:09:00Z">
              <w:tcPr>
                <w:tcW w:w="0" w:type="auto"/>
                <w:tcBorders>
                  <w:bottom w:val="single" w:sz="6" w:space="0" w:color="146EB4"/>
                </w:tcBorders>
                <w:tcMar>
                  <w:top w:w="24" w:type="dxa"/>
                  <w:left w:w="120" w:type="dxa"/>
                  <w:bottom w:w="24" w:type="dxa"/>
                  <w:right w:w="120" w:type="dxa"/>
                </w:tcMar>
                <w:hideMark/>
              </w:tcPr>
            </w:tcPrChange>
          </w:tcPr>
          <w:p w14:paraId="092C458B" w14:textId="77777777" w:rsidR="00EA2856" w:rsidRPr="00EA2856" w:rsidRDefault="00EA2856" w:rsidP="00EA2856">
            <w:pPr>
              <w:spacing w:after="0" w:line="240" w:lineRule="auto"/>
              <w:rPr>
                <w:ins w:id="935" w:author="Penny Downey" w:date="2019-05-10T15:06:00Z"/>
                <w:color w:val="000000"/>
                <w:kern w:val="0"/>
                <w:sz w:val="20"/>
                <w:szCs w:val="20"/>
              </w:rPr>
            </w:pPr>
            <w:ins w:id="936" w:author="Penny Downey" w:date="2019-05-10T15:06:00Z">
              <w:r w:rsidRPr="00EA2856">
                <w:rPr>
                  <w:i/>
                  <w:iCs/>
                  <w:color w:val="FF0000"/>
                  <w:kern w:val="0"/>
                  <w:sz w:val="20"/>
                  <w:szCs w:val="20"/>
                </w:rPr>
                <w:t>Requires input</w:t>
              </w:r>
            </w:ins>
          </w:p>
        </w:tc>
        <w:tc>
          <w:tcPr>
            <w:tcW w:w="6645" w:type="dxa"/>
            <w:tcBorders>
              <w:bottom w:val="single" w:sz="6" w:space="0" w:color="146EB4"/>
            </w:tcBorders>
            <w:tcMar>
              <w:top w:w="24" w:type="dxa"/>
              <w:left w:w="120" w:type="dxa"/>
              <w:bottom w:w="24" w:type="dxa"/>
              <w:right w:w="120" w:type="dxa"/>
            </w:tcMar>
            <w:vAlign w:val="center"/>
            <w:hideMark/>
            <w:tcPrChange w:id="937" w:author="Penny Downey" w:date="2019-05-10T14:09:00Z">
              <w:tcPr>
                <w:tcW w:w="0" w:type="auto"/>
                <w:tcBorders>
                  <w:bottom w:val="single" w:sz="6" w:space="0" w:color="146EB4"/>
                </w:tcBorders>
                <w:tcMar>
                  <w:top w:w="24" w:type="dxa"/>
                  <w:left w:w="120" w:type="dxa"/>
                  <w:bottom w:w="24" w:type="dxa"/>
                  <w:right w:w="120" w:type="dxa"/>
                </w:tcMar>
                <w:hideMark/>
              </w:tcPr>
            </w:tcPrChange>
          </w:tcPr>
          <w:p w14:paraId="0274A94F" w14:textId="77777777" w:rsidR="00EA2856" w:rsidRPr="00EA2856" w:rsidRDefault="00EA2856" w:rsidP="00EA2856">
            <w:pPr>
              <w:spacing w:after="0" w:line="240" w:lineRule="auto"/>
              <w:rPr>
                <w:ins w:id="938" w:author="Penny Downey" w:date="2019-05-10T15:06:00Z"/>
                <w:color w:val="000000"/>
                <w:kern w:val="0"/>
                <w:sz w:val="20"/>
                <w:szCs w:val="20"/>
              </w:rPr>
            </w:pPr>
            <w:ins w:id="939" w:author="Penny Downey" w:date="2019-05-10T15:06:00Z">
              <w:r w:rsidRPr="00EA2856">
                <w:rPr>
                  <w:color w:val="000000"/>
                  <w:kern w:val="0"/>
                  <w:sz w:val="20"/>
                  <w:szCs w:val="20"/>
                </w:rPr>
                <w:t>ID of an existing VPC with a public and a private subnet in the same Availability Zone.</w:t>
              </w:r>
            </w:ins>
          </w:p>
        </w:tc>
      </w:tr>
      <w:tr w:rsidR="00EA2856" w:rsidRPr="00EA2856" w14:paraId="5B68658F" w14:textId="77777777" w:rsidTr="7A374897">
        <w:trPr>
          <w:ins w:id="940" w:author="Penny Downey" w:date="2019-05-10T15:06:00Z"/>
        </w:trPr>
        <w:tc>
          <w:tcPr>
            <w:tcW w:w="1965" w:type="dxa"/>
            <w:tcBorders>
              <w:bottom w:val="single" w:sz="6" w:space="0" w:color="146EB4"/>
            </w:tcBorders>
            <w:tcMar>
              <w:top w:w="24" w:type="dxa"/>
              <w:left w:w="120" w:type="dxa"/>
              <w:bottom w:w="24" w:type="dxa"/>
              <w:right w:w="120" w:type="dxa"/>
            </w:tcMar>
            <w:vAlign w:val="center"/>
            <w:hideMark/>
            <w:tcPrChange w:id="941" w:author="Penny Downey" w:date="2019-05-10T14:09:00Z">
              <w:tcPr>
                <w:tcW w:w="0" w:type="auto"/>
                <w:tcBorders>
                  <w:bottom w:val="single" w:sz="6" w:space="0" w:color="146EB4"/>
                </w:tcBorders>
                <w:tcMar>
                  <w:top w:w="24" w:type="dxa"/>
                  <w:left w:w="120" w:type="dxa"/>
                  <w:bottom w:w="24" w:type="dxa"/>
                  <w:right w:w="120" w:type="dxa"/>
                </w:tcMar>
                <w:hideMark/>
              </w:tcPr>
            </w:tcPrChange>
          </w:tcPr>
          <w:p w14:paraId="3F0DA98C" w14:textId="77777777" w:rsidR="00EA2856" w:rsidRPr="00EA2856" w:rsidRDefault="00EA2856" w:rsidP="00EA2856">
            <w:pPr>
              <w:spacing w:after="0" w:line="240" w:lineRule="auto"/>
              <w:rPr>
                <w:ins w:id="942" w:author="Penny Downey" w:date="2019-05-10T15:06:00Z"/>
                <w:color w:val="000000"/>
                <w:kern w:val="0"/>
                <w:sz w:val="20"/>
                <w:szCs w:val="20"/>
              </w:rPr>
            </w:pPr>
            <w:ins w:id="943" w:author="Penny Downey" w:date="2019-05-10T15:06:00Z">
              <w:r w:rsidRPr="00EA2856">
                <w:rPr>
                  <w:b/>
                  <w:bCs/>
                  <w:color w:val="000000"/>
                  <w:kern w:val="0"/>
                  <w:sz w:val="20"/>
                  <w:szCs w:val="20"/>
                </w:rPr>
                <w:t>Public Subnet ID</w:t>
              </w:r>
              <w:r w:rsidRPr="00EA2856">
                <w:rPr>
                  <w:color w:val="000000"/>
                  <w:kern w:val="0"/>
                  <w:sz w:val="20"/>
                  <w:szCs w:val="20"/>
                </w:rPr>
                <w:br/>
              </w:r>
              <w:r w:rsidRPr="00EA2856">
                <w:rPr>
                  <w:color w:val="000000"/>
                  <w:kern w:val="0"/>
                  <w:sz w:val="20"/>
                  <w:szCs w:val="20"/>
                </w:rPr>
                <w:t>(</w:t>
              </w:r>
              <w:proofErr w:type="spellStart"/>
              <w:r w:rsidRPr="00EA2856">
                <w:rPr>
                  <w:color w:val="000000"/>
                  <w:kern w:val="0"/>
                  <w:sz w:val="20"/>
                  <w:szCs w:val="20"/>
                </w:rPr>
                <w:t>PublicSubnetID</w:t>
              </w:r>
              <w:proofErr w:type="spellEnd"/>
              <w:r w:rsidRPr="00EA2856">
                <w:rPr>
                  <w:color w:val="000000"/>
                  <w:kern w:val="0"/>
                  <w:sz w:val="20"/>
                  <w:szCs w:val="20"/>
                </w:rPr>
                <w:t>)</w:t>
              </w:r>
            </w:ins>
          </w:p>
        </w:tc>
        <w:tc>
          <w:tcPr>
            <w:tcW w:w="1110" w:type="dxa"/>
            <w:tcBorders>
              <w:bottom w:val="single" w:sz="6" w:space="0" w:color="146EB4"/>
            </w:tcBorders>
            <w:tcMar>
              <w:top w:w="24" w:type="dxa"/>
              <w:left w:w="120" w:type="dxa"/>
              <w:bottom w:w="24" w:type="dxa"/>
              <w:right w:w="120" w:type="dxa"/>
            </w:tcMar>
            <w:vAlign w:val="center"/>
            <w:hideMark/>
            <w:tcPrChange w:id="944" w:author="Penny Downey" w:date="2019-05-10T14:09:00Z">
              <w:tcPr>
                <w:tcW w:w="0" w:type="auto"/>
                <w:tcBorders>
                  <w:bottom w:val="single" w:sz="6" w:space="0" w:color="146EB4"/>
                </w:tcBorders>
                <w:tcMar>
                  <w:top w:w="24" w:type="dxa"/>
                  <w:left w:w="120" w:type="dxa"/>
                  <w:bottom w:w="24" w:type="dxa"/>
                  <w:right w:w="120" w:type="dxa"/>
                </w:tcMar>
                <w:hideMark/>
              </w:tcPr>
            </w:tcPrChange>
          </w:tcPr>
          <w:p w14:paraId="0A2E23AC" w14:textId="77777777" w:rsidR="00EA2856" w:rsidRPr="00EA2856" w:rsidRDefault="00EA2856" w:rsidP="00EA2856">
            <w:pPr>
              <w:spacing w:after="0" w:line="240" w:lineRule="auto"/>
              <w:rPr>
                <w:ins w:id="945" w:author="Penny Downey" w:date="2019-05-10T15:06:00Z"/>
                <w:color w:val="000000"/>
                <w:kern w:val="0"/>
                <w:sz w:val="20"/>
                <w:szCs w:val="20"/>
              </w:rPr>
            </w:pPr>
            <w:ins w:id="946" w:author="Penny Downey" w:date="2019-05-10T15:06:00Z">
              <w:r w:rsidRPr="00EA2856">
                <w:rPr>
                  <w:i/>
                  <w:iCs/>
                  <w:color w:val="FF0000"/>
                  <w:kern w:val="0"/>
                  <w:sz w:val="20"/>
                  <w:szCs w:val="20"/>
                </w:rPr>
                <w:t>Requires input</w:t>
              </w:r>
            </w:ins>
          </w:p>
        </w:tc>
        <w:tc>
          <w:tcPr>
            <w:tcW w:w="6645" w:type="dxa"/>
            <w:tcBorders>
              <w:bottom w:val="single" w:sz="6" w:space="0" w:color="146EB4"/>
            </w:tcBorders>
            <w:tcMar>
              <w:top w:w="24" w:type="dxa"/>
              <w:left w:w="120" w:type="dxa"/>
              <w:bottom w:w="24" w:type="dxa"/>
              <w:right w:w="120" w:type="dxa"/>
            </w:tcMar>
            <w:vAlign w:val="center"/>
            <w:hideMark/>
            <w:tcPrChange w:id="947" w:author="Penny Downey" w:date="2019-05-10T14:09:00Z">
              <w:tcPr>
                <w:tcW w:w="0" w:type="auto"/>
                <w:tcBorders>
                  <w:bottom w:val="single" w:sz="6" w:space="0" w:color="146EB4"/>
                </w:tcBorders>
                <w:tcMar>
                  <w:top w:w="24" w:type="dxa"/>
                  <w:left w:w="120" w:type="dxa"/>
                  <w:bottom w:w="24" w:type="dxa"/>
                  <w:right w:w="120" w:type="dxa"/>
                </w:tcMar>
                <w:hideMark/>
              </w:tcPr>
            </w:tcPrChange>
          </w:tcPr>
          <w:p w14:paraId="271B3FB9" w14:textId="77777777" w:rsidR="00EA2856" w:rsidRPr="00EA2856" w:rsidRDefault="00EA2856" w:rsidP="00EA2856">
            <w:pPr>
              <w:spacing w:after="0" w:line="240" w:lineRule="auto"/>
              <w:rPr>
                <w:ins w:id="948" w:author="Penny Downey" w:date="2019-05-10T15:06:00Z"/>
                <w:color w:val="000000"/>
                <w:kern w:val="0"/>
                <w:sz w:val="20"/>
                <w:szCs w:val="20"/>
              </w:rPr>
            </w:pPr>
            <w:ins w:id="949" w:author="Penny Downey" w:date="2019-05-10T15:06:00Z">
              <w:r w:rsidRPr="00EA2856">
                <w:rPr>
                  <w:color w:val="000000"/>
                  <w:kern w:val="0"/>
                  <w:sz w:val="20"/>
                  <w:szCs w:val="20"/>
                </w:rPr>
                <w:t xml:space="preserve">ID of public subnet for the Elastic Load Balancer and Ansible Controller (e.g. subnet-1234567890abcdef0) (must be in the same AZ as </w:t>
              </w:r>
              <w:proofErr w:type="spellStart"/>
              <w:r w:rsidRPr="00EA2856">
                <w:rPr>
                  <w:color w:val="000000"/>
                  <w:kern w:val="0"/>
                  <w:sz w:val="20"/>
                  <w:szCs w:val="20"/>
                </w:rPr>
                <w:t>PrivateSubnetID</w:t>
              </w:r>
              <w:proofErr w:type="spellEnd"/>
              <w:r w:rsidRPr="00EA2856">
                <w:rPr>
                  <w:color w:val="000000"/>
                  <w:kern w:val="0"/>
                  <w:sz w:val="20"/>
                  <w:szCs w:val="20"/>
                </w:rPr>
                <w:t>)</w:t>
              </w:r>
            </w:ins>
          </w:p>
        </w:tc>
      </w:tr>
      <w:tr w:rsidR="00EA2856" w:rsidRPr="00EA2856" w14:paraId="7D626D50" w14:textId="77777777" w:rsidTr="7A374897">
        <w:trPr>
          <w:ins w:id="950" w:author="Penny Downey" w:date="2019-05-10T15:06:00Z"/>
        </w:trPr>
        <w:tc>
          <w:tcPr>
            <w:tcW w:w="1965" w:type="dxa"/>
            <w:tcBorders>
              <w:bottom w:val="single" w:sz="6" w:space="0" w:color="146EB4"/>
            </w:tcBorders>
            <w:tcMar>
              <w:top w:w="24" w:type="dxa"/>
              <w:left w:w="120" w:type="dxa"/>
              <w:bottom w:w="24" w:type="dxa"/>
              <w:right w:w="120" w:type="dxa"/>
            </w:tcMar>
            <w:vAlign w:val="center"/>
            <w:hideMark/>
            <w:tcPrChange w:id="951" w:author="Penny Downey" w:date="2019-05-10T14:09:00Z">
              <w:tcPr>
                <w:tcW w:w="0" w:type="auto"/>
                <w:tcBorders>
                  <w:bottom w:val="single" w:sz="6" w:space="0" w:color="146EB4"/>
                </w:tcBorders>
                <w:tcMar>
                  <w:top w:w="24" w:type="dxa"/>
                  <w:left w:w="120" w:type="dxa"/>
                  <w:bottom w:w="24" w:type="dxa"/>
                  <w:right w:w="120" w:type="dxa"/>
                </w:tcMar>
                <w:hideMark/>
              </w:tcPr>
            </w:tcPrChange>
          </w:tcPr>
          <w:p w14:paraId="4F0D187B" w14:textId="77777777" w:rsidR="00EA2856" w:rsidRPr="00EA2856" w:rsidRDefault="00EA2856" w:rsidP="00EA2856">
            <w:pPr>
              <w:spacing w:after="0" w:line="240" w:lineRule="auto"/>
              <w:rPr>
                <w:ins w:id="952" w:author="Penny Downey" w:date="2019-05-10T15:06:00Z"/>
                <w:color w:val="000000"/>
                <w:kern w:val="0"/>
                <w:sz w:val="20"/>
                <w:szCs w:val="20"/>
              </w:rPr>
            </w:pPr>
            <w:ins w:id="953" w:author="Penny Downey" w:date="2019-05-10T15:06:00Z">
              <w:r w:rsidRPr="00EA2856">
                <w:rPr>
                  <w:b/>
                  <w:bCs/>
                  <w:color w:val="000000"/>
                  <w:kern w:val="0"/>
                  <w:sz w:val="20"/>
                  <w:szCs w:val="20"/>
                </w:rPr>
                <w:t>Private Subnet ID</w:t>
              </w:r>
              <w:r w:rsidRPr="00EA2856">
                <w:rPr>
                  <w:color w:val="000000"/>
                  <w:kern w:val="0"/>
                  <w:sz w:val="20"/>
                  <w:szCs w:val="20"/>
                </w:rPr>
                <w:br/>
              </w:r>
              <w:r w:rsidRPr="00EA2856">
                <w:rPr>
                  <w:color w:val="000000"/>
                  <w:kern w:val="0"/>
                  <w:sz w:val="20"/>
                  <w:szCs w:val="20"/>
                </w:rPr>
                <w:t>(</w:t>
              </w:r>
              <w:proofErr w:type="spellStart"/>
              <w:r w:rsidRPr="00EA2856">
                <w:rPr>
                  <w:color w:val="000000"/>
                  <w:kern w:val="0"/>
                  <w:sz w:val="20"/>
                  <w:szCs w:val="20"/>
                </w:rPr>
                <w:t>PrivateSubnetID</w:t>
              </w:r>
              <w:proofErr w:type="spellEnd"/>
              <w:r w:rsidRPr="00EA2856">
                <w:rPr>
                  <w:color w:val="000000"/>
                  <w:kern w:val="0"/>
                  <w:sz w:val="20"/>
                  <w:szCs w:val="20"/>
                </w:rPr>
                <w:t>)</w:t>
              </w:r>
            </w:ins>
          </w:p>
        </w:tc>
        <w:tc>
          <w:tcPr>
            <w:tcW w:w="1110" w:type="dxa"/>
            <w:tcBorders>
              <w:bottom w:val="single" w:sz="6" w:space="0" w:color="146EB4"/>
            </w:tcBorders>
            <w:tcMar>
              <w:top w:w="24" w:type="dxa"/>
              <w:left w:w="120" w:type="dxa"/>
              <w:bottom w:w="24" w:type="dxa"/>
              <w:right w:w="120" w:type="dxa"/>
            </w:tcMar>
            <w:vAlign w:val="center"/>
            <w:hideMark/>
            <w:tcPrChange w:id="954" w:author="Penny Downey" w:date="2019-05-10T14:09:00Z">
              <w:tcPr>
                <w:tcW w:w="0" w:type="auto"/>
                <w:tcBorders>
                  <w:bottom w:val="single" w:sz="6" w:space="0" w:color="146EB4"/>
                </w:tcBorders>
                <w:tcMar>
                  <w:top w:w="24" w:type="dxa"/>
                  <w:left w:w="120" w:type="dxa"/>
                  <w:bottom w:w="24" w:type="dxa"/>
                  <w:right w:w="120" w:type="dxa"/>
                </w:tcMar>
                <w:hideMark/>
              </w:tcPr>
            </w:tcPrChange>
          </w:tcPr>
          <w:p w14:paraId="4471185A" w14:textId="77777777" w:rsidR="00EA2856" w:rsidRPr="00EA2856" w:rsidRDefault="00EA2856" w:rsidP="00EA2856">
            <w:pPr>
              <w:spacing w:after="0" w:line="240" w:lineRule="auto"/>
              <w:rPr>
                <w:ins w:id="955" w:author="Penny Downey" w:date="2019-05-10T15:06:00Z"/>
                <w:color w:val="000000"/>
                <w:kern w:val="0"/>
                <w:sz w:val="20"/>
                <w:szCs w:val="20"/>
              </w:rPr>
            </w:pPr>
            <w:ins w:id="956" w:author="Penny Downey" w:date="2019-05-10T15:06:00Z">
              <w:r w:rsidRPr="00EA2856">
                <w:rPr>
                  <w:i/>
                  <w:iCs/>
                  <w:color w:val="FF0000"/>
                  <w:kern w:val="0"/>
                  <w:sz w:val="20"/>
                  <w:szCs w:val="20"/>
                </w:rPr>
                <w:t>Requires input</w:t>
              </w:r>
            </w:ins>
          </w:p>
        </w:tc>
        <w:tc>
          <w:tcPr>
            <w:tcW w:w="6645" w:type="dxa"/>
            <w:tcBorders>
              <w:bottom w:val="single" w:sz="6" w:space="0" w:color="146EB4"/>
            </w:tcBorders>
            <w:tcMar>
              <w:top w:w="24" w:type="dxa"/>
              <w:left w:w="120" w:type="dxa"/>
              <w:bottom w:w="24" w:type="dxa"/>
              <w:right w:w="120" w:type="dxa"/>
            </w:tcMar>
            <w:vAlign w:val="center"/>
            <w:hideMark/>
            <w:tcPrChange w:id="957" w:author="Penny Downey" w:date="2019-05-10T14:09:00Z">
              <w:tcPr>
                <w:tcW w:w="0" w:type="auto"/>
                <w:tcBorders>
                  <w:bottom w:val="single" w:sz="6" w:space="0" w:color="146EB4"/>
                </w:tcBorders>
                <w:tcMar>
                  <w:top w:w="24" w:type="dxa"/>
                  <w:left w:w="120" w:type="dxa"/>
                  <w:bottom w:w="24" w:type="dxa"/>
                  <w:right w:w="120" w:type="dxa"/>
                </w:tcMar>
                <w:hideMark/>
              </w:tcPr>
            </w:tcPrChange>
          </w:tcPr>
          <w:p w14:paraId="41BFFD3A" w14:textId="77777777" w:rsidR="00EA2856" w:rsidRPr="00EA2856" w:rsidRDefault="00EA2856" w:rsidP="00EA2856">
            <w:pPr>
              <w:spacing w:after="0" w:line="240" w:lineRule="auto"/>
              <w:rPr>
                <w:ins w:id="958" w:author="Penny Downey" w:date="2019-05-10T15:06:00Z"/>
                <w:color w:val="000000"/>
                <w:kern w:val="0"/>
                <w:sz w:val="20"/>
                <w:szCs w:val="20"/>
              </w:rPr>
            </w:pPr>
            <w:ins w:id="959" w:author="Penny Downey" w:date="2019-05-10T15:06:00Z">
              <w:r w:rsidRPr="00EA2856">
                <w:rPr>
                  <w:color w:val="000000"/>
                  <w:kern w:val="0"/>
                  <w:sz w:val="20"/>
                  <w:szCs w:val="20"/>
                </w:rPr>
                <w:t xml:space="preserve">ID of private subnet for the SAS </w:t>
              </w:r>
              <w:proofErr w:type="spellStart"/>
              <w:r w:rsidRPr="00EA2856">
                <w:rPr>
                  <w:color w:val="000000"/>
                  <w:kern w:val="0"/>
                  <w:sz w:val="20"/>
                  <w:szCs w:val="20"/>
                </w:rPr>
                <w:t>Viya</w:t>
              </w:r>
              <w:proofErr w:type="spellEnd"/>
              <w:r w:rsidRPr="00EA2856">
                <w:rPr>
                  <w:color w:val="000000"/>
                  <w:kern w:val="0"/>
                  <w:sz w:val="20"/>
                  <w:szCs w:val="20"/>
                </w:rPr>
                <w:t xml:space="preserve"> Application VMs (e.g. subnet-1234567890abcdef0) (must be in the same AZ as </w:t>
              </w:r>
              <w:proofErr w:type="spellStart"/>
              <w:r w:rsidRPr="00EA2856">
                <w:rPr>
                  <w:color w:val="000000"/>
                  <w:kern w:val="0"/>
                  <w:sz w:val="20"/>
                  <w:szCs w:val="20"/>
                </w:rPr>
                <w:t>PublicSubnetID</w:t>
              </w:r>
              <w:proofErr w:type="spellEnd"/>
              <w:r w:rsidRPr="00EA2856">
                <w:rPr>
                  <w:color w:val="000000"/>
                  <w:kern w:val="0"/>
                  <w:sz w:val="20"/>
                  <w:szCs w:val="20"/>
                </w:rPr>
                <w:t>)</w:t>
              </w:r>
            </w:ins>
          </w:p>
        </w:tc>
      </w:tr>
    </w:tbl>
    <w:p w14:paraId="17572D97" w14:textId="223A0FF6" w:rsidR="00EA2856" w:rsidRPr="00A50965" w:rsidRDefault="00EA2856">
      <w:pPr>
        <w:spacing w:line="240" w:lineRule="auto"/>
        <w:rPr>
          <w:ins w:id="960" w:author="Penny Downey" w:date="2019-05-10T15:06:00Z"/>
          <w:rFonts w:ascii="Times New Roman" w:hAnsi="Times New Roman"/>
          <w:bCs/>
          <w:color w:val="auto"/>
          <w:kern w:val="0"/>
          <w:rPrChange w:id="961" w:author="Penny Downey" w:date="2019-05-10T15:09:00Z">
            <w:rPr>
              <w:ins w:id="962" w:author="Penny Downey" w:date="2019-05-10T15:06:00Z"/>
              <w:rFonts w:ascii="Times New Roman" w:hAnsi="Times New Roman"/>
              <w:b/>
              <w:bCs/>
              <w:color w:val="auto"/>
              <w:kern w:val="0"/>
              <w:sz w:val="36"/>
              <w:szCs w:val="36"/>
            </w:rPr>
          </w:rPrChange>
        </w:rPr>
        <w:pPrChange w:id="963" w:author="Penny Downey" w:date="2019-05-10T15:22:00Z">
          <w:pPr>
            <w:spacing w:before="100" w:beforeAutospacing="1" w:after="100" w:afterAutospacing="1" w:line="240" w:lineRule="auto"/>
            <w:outlineLvl w:val="1"/>
          </w:pPr>
        </w:pPrChange>
      </w:pPr>
      <w:ins w:id="964" w:author="Penny Downey" w:date="2019-05-10T15:06:00Z">
        <w:r w:rsidRPr="00EA2856">
          <w:rPr>
            <w:color w:val="000000"/>
            <w:kern w:val="0"/>
            <w:sz w:val="27"/>
            <w:szCs w:val="27"/>
          </w:rPr>
          <w:br/>
        </w:r>
        <w:r w:rsidRPr="00A50965">
          <w:rPr>
            <w:bCs/>
            <w:i/>
            <w:iCs/>
            <w:color w:val="000000"/>
            <w:kern w:val="0"/>
            <w:rPrChange w:author="Penny Downey" w:date="2019-05-10T15:09:00Z" w:id="965">
              <w:rPr>
                <w:b/>
                <w:bCs/>
                <w:i/>
                <w:iCs/>
                <w:color w:val="000000"/>
                <w:kern w:val="0"/>
                <w:sz w:val="36"/>
                <w:szCs w:val="36"/>
              </w:rPr>
            </w:rPrChange>
          </w:rPr>
          <w:t>Server DNS Configuration (only required for custom DNS name and SSL):</w:t>
        </w:r>
      </w:ins>
    </w:p>
    <w:tbl>
      <w:tblPr>
        <w:tblW w:w="9720" w:type="dxa"/>
        <w:tblCellMar>
          <w:left w:w="120" w:type="dxa"/>
          <w:right w:w="120" w:type="dxa"/>
        </w:tblCellMar>
        <w:tblLook w:val="04A0" w:firstRow="1" w:lastRow="0" w:firstColumn="1" w:lastColumn="0" w:noHBand="0" w:noVBand="1"/>
        <w:tblPrChange w:id="966" w:author="Penny Downey" w:date="2019-05-10T14:09:00Z">
          <w:tblPr>
            <w:tblW w:w="9720" w:type="dxa"/>
            <w:tblCellMar>
              <w:left w:w="120" w:type="dxa"/>
              <w:right w:w="120" w:type="dxa"/>
            </w:tblCellMar>
            <w:tblLook w:val="04A0" w:firstRow="1" w:lastRow="0" w:firstColumn="1" w:lastColumn="0" w:noHBand="0" w:noVBand="1"/>
          </w:tblPr>
        </w:tblPrChange>
      </w:tblPr>
      <w:tblGrid>
        <w:gridCol w:w="2190"/>
        <w:gridCol w:w="1185"/>
        <w:gridCol w:w="6345"/>
        <w:tblGridChange w:id="967">
          <w:tblGrid>
            <w:gridCol w:w="2140"/>
            <w:gridCol w:w="1003"/>
            <w:gridCol w:w="6577"/>
          </w:tblGrid>
        </w:tblGridChange>
      </w:tblGrid>
      <w:tr w:rsidR="00EA2856" w:rsidRPr="00EA2856" w14:paraId="0ACA4B26" w14:textId="77777777" w:rsidTr="7A374897">
        <w:trPr>
          <w:tblHeader/>
          <w:ins w:id="968" w:author="Penny Downey" w:date="2019-05-10T15:06:00Z"/>
        </w:trPr>
        <w:tc>
          <w:tcPr>
            <w:tcW w:w="2190" w:type="dxa"/>
            <w:tcBorders>
              <w:top w:val="single" w:sz="6" w:space="0" w:color="146EB4"/>
              <w:bottom w:val="single" w:sz="6" w:space="0" w:color="146EB4"/>
            </w:tcBorders>
            <w:shd w:val="clear" w:color="auto" w:fill="CBD5E9"/>
            <w:vAlign w:val="center"/>
            <w:hideMark/>
            <w:tcPrChange w:id="969" w:author="Penny Downey" w:date="2019-05-10T14:09:00Z">
              <w:tcPr>
                <w:tcW w:w="0" w:type="auto"/>
                <w:tcBorders>
                  <w:top w:val="single" w:sz="6" w:space="0" w:color="146EB4"/>
                  <w:bottom w:val="single" w:sz="6" w:space="0" w:color="146EB4"/>
                </w:tcBorders>
                <w:shd w:val="clear" w:color="auto" w:fill="CBD5E9"/>
                <w:hideMark/>
              </w:tcPr>
            </w:tcPrChange>
          </w:tcPr>
          <w:p w14:paraId="067CB50D" w14:textId="77777777" w:rsidR="00EA2856" w:rsidRPr="00EA2856" w:rsidRDefault="00EA2856" w:rsidP="00EA2856">
            <w:pPr>
              <w:spacing w:after="0" w:line="240" w:lineRule="auto"/>
              <w:rPr>
                <w:ins w:id="970" w:author="Penny Downey" w:date="2019-05-10T15:06:00Z"/>
                <w:b/>
                <w:bCs/>
                <w:color w:val="000000"/>
                <w:kern w:val="0"/>
                <w:sz w:val="20"/>
                <w:szCs w:val="20"/>
              </w:rPr>
            </w:pPr>
            <w:ins w:id="971" w:author="Penny Downey" w:date="2019-05-10T15:06:00Z">
              <w:r w:rsidRPr="00EA2856">
                <w:rPr>
                  <w:b/>
                  <w:bCs/>
                  <w:color w:val="000000"/>
                  <w:kern w:val="0"/>
                  <w:sz w:val="20"/>
                  <w:szCs w:val="20"/>
                </w:rPr>
                <w:t>Parameter label (name)</w:t>
              </w:r>
            </w:ins>
          </w:p>
        </w:tc>
        <w:tc>
          <w:tcPr>
            <w:tcW w:w="1185" w:type="dxa"/>
            <w:tcBorders>
              <w:top w:val="single" w:sz="6" w:space="0" w:color="146EB4"/>
              <w:bottom w:val="single" w:sz="6" w:space="0" w:color="146EB4"/>
            </w:tcBorders>
            <w:shd w:val="clear" w:color="auto" w:fill="CBD5E9"/>
            <w:vAlign w:val="center"/>
            <w:hideMark/>
            <w:tcPrChange w:id="972" w:author="Penny Downey" w:date="2019-05-10T14:09:00Z">
              <w:tcPr>
                <w:tcW w:w="0" w:type="auto"/>
                <w:tcBorders>
                  <w:top w:val="single" w:sz="6" w:space="0" w:color="146EB4"/>
                  <w:bottom w:val="single" w:sz="6" w:space="0" w:color="146EB4"/>
                </w:tcBorders>
                <w:shd w:val="clear" w:color="auto" w:fill="CBD5E9"/>
                <w:hideMark/>
              </w:tcPr>
            </w:tcPrChange>
          </w:tcPr>
          <w:p w14:paraId="793A7A3A" w14:textId="77777777" w:rsidR="00EA2856" w:rsidRPr="00EA2856" w:rsidRDefault="00EA2856" w:rsidP="00EA2856">
            <w:pPr>
              <w:spacing w:after="0" w:line="240" w:lineRule="auto"/>
              <w:rPr>
                <w:ins w:id="973" w:author="Penny Downey" w:date="2019-05-10T15:06:00Z"/>
                <w:b/>
                <w:bCs/>
                <w:color w:val="000000"/>
                <w:kern w:val="0"/>
                <w:sz w:val="20"/>
                <w:szCs w:val="20"/>
              </w:rPr>
            </w:pPr>
            <w:ins w:id="974" w:author="Penny Downey" w:date="2019-05-10T15:06:00Z">
              <w:r w:rsidRPr="00EA2856">
                <w:rPr>
                  <w:b/>
                  <w:bCs/>
                  <w:color w:val="000000"/>
                  <w:kern w:val="0"/>
                  <w:sz w:val="20"/>
                  <w:szCs w:val="20"/>
                </w:rPr>
                <w:t>Default</w:t>
              </w:r>
            </w:ins>
          </w:p>
        </w:tc>
        <w:tc>
          <w:tcPr>
            <w:tcW w:w="6345" w:type="dxa"/>
            <w:tcBorders>
              <w:top w:val="single" w:sz="6" w:space="0" w:color="146EB4"/>
              <w:bottom w:val="single" w:sz="6" w:space="0" w:color="146EB4"/>
            </w:tcBorders>
            <w:shd w:val="clear" w:color="auto" w:fill="CBD5E9"/>
            <w:vAlign w:val="center"/>
            <w:hideMark/>
            <w:tcPrChange w:id="975" w:author="Penny Downey" w:date="2019-05-10T14:09:00Z">
              <w:tcPr>
                <w:tcW w:w="21600" w:type="dxa"/>
                <w:tcBorders>
                  <w:top w:val="single" w:sz="6" w:space="0" w:color="146EB4"/>
                  <w:bottom w:val="single" w:sz="6" w:space="0" w:color="146EB4"/>
                </w:tcBorders>
                <w:shd w:val="clear" w:color="auto" w:fill="CBD5E9"/>
                <w:hideMark/>
              </w:tcPr>
            </w:tcPrChange>
          </w:tcPr>
          <w:p w14:paraId="53700059" w14:textId="77777777" w:rsidR="00EA2856" w:rsidRPr="00EA2856" w:rsidRDefault="00EA2856" w:rsidP="00EA2856">
            <w:pPr>
              <w:spacing w:after="0" w:line="240" w:lineRule="auto"/>
              <w:rPr>
                <w:ins w:id="976" w:author="Penny Downey" w:date="2019-05-10T15:06:00Z"/>
                <w:b/>
                <w:bCs/>
                <w:color w:val="000000"/>
                <w:kern w:val="0"/>
                <w:sz w:val="20"/>
                <w:szCs w:val="20"/>
              </w:rPr>
            </w:pPr>
            <w:ins w:id="977" w:author="Penny Downey" w:date="2019-05-10T15:06:00Z">
              <w:r w:rsidRPr="00EA2856">
                <w:rPr>
                  <w:b/>
                  <w:bCs/>
                  <w:color w:val="000000"/>
                  <w:kern w:val="0"/>
                  <w:sz w:val="20"/>
                  <w:szCs w:val="20"/>
                </w:rPr>
                <w:t>Description</w:t>
              </w:r>
            </w:ins>
          </w:p>
        </w:tc>
      </w:tr>
      <w:tr w:rsidR="00EA2856" w:rsidRPr="00EA2856" w14:paraId="56763375" w14:textId="77777777" w:rsidTr="7A374897">
        <w:trPr>
          <w:ins w:id="978" w:author="Penny Downey" w:date="2019-05-10T15:06:00Z"/>
        </w:trPr>
        <w:tc>
          <w:tcPr>
            <w:tcW w:w="2190" w:type="dxa"/>
            <w:tcBorders>
              <w:bottom w:val="single" w:sz="6" w:space="0" w:color="146EB4"/>
            </w:tcBorders>
            <w:tcMar>
              <w:top w:w="24" w:type="dxa"/>
              <w:left w:w="120" w:type="dxa"/>
              <w:bottom w:w="24" w:type="dxa"/>
              <w:right w:w="120" w:type="dxa"/>
            </w:tcMar>
            <w:vAlign w:val="center"/>
            <w:hideMark/>
            <w:tcPrChange w:id="979" w:author="Penny Downey" w:date="2019-05-10T14:09:00Z">
              <w:tcPr>
                <w:tcW w:w="0" w:type="auto"/>
                <w:tcBorders>
                  <w:bottom w:val="single" w:sz="6" w:space="0" w:color="146EB4"/>
                </w:tcBorders>
                <w:tcMar>
                  <w:top w:w="24" w:type="dxa"/>
                  <w:left w:w="120" w:type="dxa"/>
                  <w:bottom w:w="24" w:type="dxa"/>
                  <w:right w:w="120" w:type="dxa"/>
                </w:tcMar>
                <w:hideMark/>
              </w:tcPr>
            </w:tcPrChange>
          </w:tcPr>
          <w:p w14:paraId="0DB1AB1A" w14:textId="77777777" w:rsidR="00EA2856" w:rsidRPr="00EA2856" w:rsidRDefault="00EA2856" w:rsidP="00EA2856">
            <w:pPr>
              <w:spacing w:after="0" w:line="240" w:lineRule="auto"/>
              <w:rPr>
                <w:ins w:id="980" w:author="Penny Downey" w:date="2019-05-10T15:06:00Z"/>
                <w:color w:val="000000"/>
                <w:kern w:val="0"/>
                <w:sz w:val="20"/>
                <w:szCs w:val="20"/>
              </w:rPr>
            </w:pPr>
            <w:ins w:id="981" w:author="Penny Downey" w:date="2019-05-10T15:06:00Z">
              <w:r w:rsidRPr="00EA2856">
                <w:rPr>
                  <w:b/>
                  <w:bCs/>
                  <w:color w:val="000000"/>
                  <w:kern w:val="0"/>
                  <w:sz w:val="20"/>
                  <w:szCs w:val="20"/>
                </w:rPr>
                <w:t>Domain Name</w:t>
              </w:r>
              <w:r w:rsidRPr="00EA2856">
                <w:rPr>
                  <w:color w:val="000000"/>
                  <w:kern w:val="0"/>
                  <w:sz w:val="20"/>
                  <w:szCs w:val="20"/>
                </w:rPr>
                <w:br/>
              </w:r>
              <w:r w:rsidRPr="00EA2856">
                <w:rPr>
                  <w:color w:val="000000"/>
                  <w:kern w:val="0"/>
                  <w:sz w:val="20"/>
                  <w:szCs w:val="20"/>
                </w:rPr>
                <w:t>(DomainName)</w:t>
              </w:r>
            </w:ins>
          </w:p>
        </w:tc>
        <w:tc>
          <w:tcPr>
            <w:tcW w:w="1185" w:type="dxa"/>
            <w:tcBorders>
              <w:bottom w:val="single" w:sz="6" w:space="0" w:color="146EB4"/>
            </w:tcBorders>
            <w:tcMar>
              <w:top w:w="24" w:type="dxa"/>
              <w:left w:w="120" w:type="dxa"/>
              <w:bottom w:w="24" w:type="dxa"/>
              <w:right w:w="120" w:type="dxa"/>
            </w:tcMar>
            <w:vAlign w:val="center"/>
            <w:hideMark/>
            <w:tcPrChange w:id="982" w:author="Penny Downey" w:date="2019-05-10T14:09:00Z">
              <w:tcPr>
                <w:tcW w:w="0" w:type="auto"/>
                <w:tcBorders>
                  <w:bottom w:val="single" w:sz="6" w:space="0" w:color="146EB4"/>
                </w:tcBorders>
                <w:tcMar>
                  <w:top w:w="24" w:type="dxa"/>
                  <w:left w:w="120" w:type="dxa"/>
                  <w:bottom w:w="24" w:type="dxa"/>
                  <w:right w:w="120" w:type="dxa"/>
                </w:tcMar>
                <w:hideMark/>
              </w:tcPr>
            </w:tcPrChange>
          </w:tcPr>
          <w:p w14:paraId="73FDC40E" w14:textId="77777777" w:rsidR="00EA2856" w:rsidRPr="00EA2856" w:rsidRDefault="00EA2856" w:rsidP="00EA2856">
            <w:pPr>
              <w:spacing w:after="0" w:line="240" w:lineRule="auto"/>
              <w:rPr>
                <w:ins w:id="983" w:author="Penny Downey" w:date="2019-05-10T15:06:00Z"/>
                <w:color w:val="000000"/>
                <w:kern w:val="0"/>
                <w:sz w:val="20"/>
                <w:szCs w:val="20"/>
              </w:rPr>
            </w:pPr>
            <w:ins w:id="984" w:author="Penny Downey" w:date="2019-05-10T15:06:00Z">
              <w:r w:rsidRPr="00EA2856">
                <w:rPr>
                  <w:color w:val="000000"/>
                  <w:kern w:val="0"/>
                  <w:sz w:val="20"/>
                  <w:szCs w:val="20"/>
                </w:rPr>
                <w:t>—</w:t>
              </w:r>
            </w:ins>
          </w:p>
        </w:tc>
        <w:tc>
          <w:tcPr>
            <w:tcW w:w="6345" w:type="dxa"/>
            <w:tcBorders>
              <w:bottom w:val="single" w:sz="6" w:space="0" w:color="146EB4"/>
            </w:tcBorders>
            <w:tcMar>
              <w:top w:w="24" w:type="dxa"/>
              <w:left w:w="120" w:type="dxa"/>
              <w:bottom w:w="24" w:type="dxa"/>
              <w:right w:w="120" w:type="dxa"/>
            </w:tcMar>
            <w:vAlign w:val="center"/>
            <w:hideMark/>
            <w:tcPrChange w:id="985" w:author="Penny Downey" w:date="2019-05-10T14:09:00Z">
              <w:tcPr>
                <w:tcW w:w="0" w:type="auto"/>
                <w:tcBorders>
                  <w:bottom w:val="single" w:sz="6" w:space="0" w:color="146EB4"/>
                </w:tcBorders>
                <w:tcMar>
                  <w:top w:w="24" w:type="dxa"/>
                  <w:left w:w="120" w:type="dxa"/>
                  <w:bottom w:w="24" w:type="dxa"/>
                  <w:right w:w="120" w:type="dxa"/>
                </w:tcMar>
                <w:hideMark/>
              </w:tcPr>
            </w:tcPrChange>
          </w:tcPr>
          <w:p w14:paraId="69575574" w14:textId="77777777" w:rsidR="00EA2856" w:rsidRPr="00EA2856" w:rsidRDefault="00EA2856" w:rsidP="00EA2856">
            <w:pPr>
              <w:spacing w:after="0" w:line="240" w:lineRule="auto"/>
              <w:rPr>
                <w:ins w:id="986" w:author="Penny Downey" w:date="2019-05-10T15:06:00Z"/>
                <w:color w:val="000000"/>
                <w:kern w:val="0"/>
                <w:sz w:val="20"/>
                <w:szCs w:val="20"/>
              </w:rPr>
            </w:pPr>
            <w:ins w:id="987" w:author="Penny Downey" w:date="2019-05-10T15:06:00Z">
              <w:r w:rsidRPr="00EA2856">
                <w:rPr>
                  <w:color w:val="000000"/>
                  <w:kern w:val="0"/>
                  <w:sz w:val="20"/>
                  <w:szCs w:val="20"/>
                </w:rPr>
                <w:t xml:space="preserve">The SAS </w:t>
              </w:r>
              <w:proofErr w:type="spellStart"/>
              <w:r w:rsidRPr="00EA2856">
                <w:rPr>
                  <w:color w:val="000000"/>
                  <w:kern w:val="0"/>
                  <w:sz w:val="20"/>
                  <w:szCs w:val="20"/>
                </w:rPr>
                <w:t>Viya</w:t>
              </w:r>
              <w:proofErr w:type="spellEnd"/>
              <w:r w:rsidRPr="00EA2856">
                <w:rPr>
                  <w:color w:val="000000"/>
                  <w:kern w:val="0"/>
                  <w:sz w:val="20"/>
                  <w:szCs w:val="20"/>
                </w:rPr>
                <w:t xml:space="preserve"> Server portal will be reachable at this DNS name (blank = generated ELB name will be used as application DNS name)</w:t>
              </w:r>
            </w:ins>
          </w:p>
        </w:tc>
      </w:tr>
      <w:tr w:rsidR="00EA2856" w:rsidRPr="00EA2856" w14:paraId="25C75751" w14:textId="77777777" w:rsidTr="7A374897">
        <w:trPr>
          <w:ins w:id="988" w:author="Penny Downey" w:date="2019-05-10T15:06:00Z"/>
        </w:trPr>
        <w:tc>
          <w:tcPr>
            <w:tcW w:w="2190" w:type="dxa"/>
            <w:tcBorders>
              <w:bottom w:val="single" w:sz="6" w:space="0" w:color="146EB4"/>
            </w:tcBorders>
            <w:tcMar>
              <w:top w:w="24" w:type="dxa"/>
              <w:left w:w="120" w:type="dxa"/>
              <w:bottom w:w="24" w:type="dxa"/>
              <w:right w:w="120" w:type="dxa"/>
            </w:tcMar>
            <w:vAlign w:val="center"/>
            <w:hideMark/>
            <w:tcPrChange w:id="989" w:author="Penny Downey" w:date="2019-05-10T14:09:00Z">
              <w:tcPr>
                <w:tcW w:w="0" w:type="auto"/>
                <w:tcBorders>
                  <w:bottom w:val="single" w:sz="6" w:space="0" w:color="146EB4"/>
                </w:tcBorders>
                <w:tcMar>
                  <w:top w:w="24" w:type="dxa"/>
                  <w:left w:w="120" w:type="dxa"/>
                  <w:bottom w:w="24" w:type="dxa"/>
                  <w:right w:w="120" w:type="dxa"/>
                </w:tcMar>
                <w:hideMark/>
              </w:tcPr>
            </w:tcPrChange>
          </w:tcPr>
          <w:p w14:paraId="0FA0F410" w14:textId="77777777" w:rsidR="00EA2856" w:rsidRPr="00EA2856" w:rsidRDefault="00EA2856" w:rsidP="00EA2856">
            <w:pPr>
              <w:spacing w:after="0" w:line="240" w:lineRule="auto"/>
              <w:rPr>
                <w:ins w:id="990" w:author="Penny Downey" w:date="2019-05-10T15:06:00Z"/>
                <w:color w:val="000000"/>
                <w:kern w:val="0"/>
                <w:sz w:val="20"/>
                <w:szCs w:val="20"/>
              </w:rPr>
            </w:pPr>
            <w:ins w:id="991" w:author="Penny Downey" w:date="2019-05-10T15:06:00Z">
              <w:r w:rsidRPr="00EA2856">
                <w:rPr>
                  <w:b/>
                  <w:bCs/>
                  <w:color w:val="000000"/>
                  <w:kern w:val="0"/>
                  <w:sz w:val="20"/>
                  <w:szCs w:val="20"/>
                </w:rPr>
                <w:t>Route 53 Hosted Zone</w:t>
              </w:r>
              <w:r w:rsidRPr="00EA2856">
                <w:rPr>
                  <w:color w:val="000000"/>
                  <w:kern w:val="0"/>
                  <w:sz w:val="20"/>
                  <w:szCs w:val="20"/>
                </w:rPr>
                <w:br/>
              </w:r>
              <w:r w:rsidRPr="00EA2856">
                <w:rPr>
                  <w:color w:val="000000"/>
                  <w:kern w:val="0"/>
                  <w:sz w:val="20"/>
                  <w:szCs w:val="20"/>
                </w:rPr>
                <w:t>(</w:t>
              </w:r>
              <w:proofErr w:type="spellStart"/>
              <w:r w:rsidRPr="00EA2856">
                <w:rPr>
                  <w:color w:val="000000"/>
                  <w:kern w:val="0"/>
                  <w:sz w:val="20"/>
                  <w:szCs w:val="20"/>
                </w:rPr>
                <w:t>AWSHostedZoneID</w:t>
              </w:r>
              <w:proofErr w:type="spellEnd"/>
              <w:r w:rsidRPr="00EA2856">
                <w:rPr>
                  <w:color w:val="000000"/>
                  <w:kern w:val="0"/>
                  <w:sz w:val="20"/>
                  <w:szCs w:val="20"/>
                </w:rPr>
                <w:t>)</w:t>
              </w:r>
            </w:ins>
          </w:p>
        </w:tc>
        <w:tc>
          <w:tcPr>
            <w:tcW w:w="1185" w:type="dxa"/>
            <w:tcBorders>
              <w:bottom w:val="single" w:sz="6" w:space="0" w:color="146EB4"/>
            </w:tcBorders>
            <w:tcMar>
              <w:top w:w="24" w:type="dxa"/>
              <w:left w:w="120" w:type="dxa"/>
              <w:bottom w:w="24" w:type="dxa"/>
              <w:right w:w="120" w:type="dxa"/>
            </w:tcMar>
            <w:vAlign w:val="center"/>
            <w:hideMark/>
            <w:tcPrChange w:id="992" w:author="Penny Downey" w:date="2019-05-10T14:09:00Z">
              <w:tcPr>
                <w:tcW w:w="0" w:type="auto"/>
                <w:tcBorders>
                  <w:bottom w:val="single" w:sz="6" w:space="0" w:color="146EB4"/>
                </w:tcBorders>
                <w:tcMar>
                  <w:top w:w="24" w:type="dxa"/>
                  <w:left w:w="120" w:type="dxa"/>
                  <w:bottom w:w="24" w:type="dxa"/>
                  <w:right w:w="120" w:type="dxa"/>
                </w:tcMar>
                <w:hideMark/>
              </w:tcPr>
            </w:tcPrChange>
          </w:tcPr>
          <w:p w14:paraId="2CBFB426" w14:textId="77777777" w:rsidR="00EA2856" w:rsidRPr="00EA2856" w:rsidRDefault="00EA2856" w:rsidP="00EA2856">
            <w:pPr>
              <w:spacing w:after="0" w:line="240" w:lineRule="auto"/>
              <w:rPr>
                <w:ins w:id="993" w:author="Penny Downey" w:date="2019-05-10T15:06:00Z"/>
                <w:color w:val="000000"/>
                <w:kern w:val="0"/>
                <w:sz w:val="20"/>
                <w:szCs w:val="20"/>
              </w:rPr>
            </w:pPr>
            <w:ins w:id="994" w:author="Penny Downey" w:date="2019-05-10T15:06:00Z">
              <w:r w:rsidRPr="00EA2856">
                <w:rPr>
                  <w:color w:val="000000"/>
                  <w:kern w:val="0"/>
                  <w:sz w:val="20"/>
                  <w:szCs w:val="20"/>
                </w:rPr>
                <w:t>—</w:t>
              </w:r>
            </w:ins>
          </w:p>
        </w:tc>
        <w:tc>
          <w:tcPr>
            <w:tcW w:w="6345" w:type="dxa"/>
            <w:tcBorders>
              <w:bottom w:val="single" w:sz="6" w:space="0" w:color="146EB4"/>
            </w:tcBorders>
            <w:tcMar>
              <w:top w:w="24" w:type="dxa"/>
              <w:left w:w="120" w:type="dxa"/>
              <w:bottom w:w="24" w:type="dxa"/>
              <w:right w:w="120" w:type="dxa"/>
            </w:tcMar>
            <w:vAlign w:val="center"/>
            <w:hideMark/>
            <w:tcPrChange w:id="995" w:author="Penny Downey" w:date="2019-05-10T14:09:00Z">
              <w:tcPr>
                <w:tcW w:w="0" w:type="auto"/>
                <w:tcBorders>
                  <w:bottom w:val="single" w:sz="6" w:space="0" w:color="146EB4"/>
                </w:tcBorders>
                <w:tcMar>
                  <w:top w:w="24" w:type="dxa"/>
                  <w:left w:w="120" w:type="dxa"/>
                  <w:bottom w:w="24" w:type="dxa"/>
                  <w:right w:w="120" w:type="dxa"/>
                </w:tcMar>
                <w:hideMark/>
              </w:tcPr>
            </w:tcPrChange>
          </w:tcPr>
          <w:p w14:paraId="516EE155" w14:textId="77777777" w:rsidR="00EA2856" w:rsidRPr="00EA2856" w:rsidRDefault="00EA2856" w:rsidP="00EA2856">
            <w:pPr>
              <w:spacing w:after="0" w:line="240" w:lineRule="auto"/>
              <w:rPr>
                <w:ins w:id="996" w:author="Penny Downey" w:date="2019-05-10T15:06:00Z"/>
                <w:color w:val="000000"/>
                <w:kern w:val="0"/>
                <w:sz w:val="20"/>
                <w:szCs w:val="20"/>
              </w:rPr>
            </w:pPr>
            <w:ins w:id="997" w:author="Penny Downey" w:date="2019-05-10T15:06:00Z">
              <w:r w:rsidRPr="00EA2856">
                <w:rPr>
                  <w:color w:val="000000"/>
                  <w:kern w:val="0"/>
                  <w:sz w:val="20"/>
                  <w:szCs w:val="20"/>
                </w:rPr>
                <w:t>Existing DNS Zone ID for the DomainName (blank = generated ELB name will be used as application DNS name)</w:t>
              </w:r>
            </w:ins>
          </w:p>
        </w:tc>
      </w:tr>
      <w:tr w:rsidR="00EA2856" w:rsidRPr="00EA2856" w14:paraId="7BE9F17F" w14:textId="77777777" w:rsidTr="7A374897">
        <w:trPr>
          <w:ins w:id="998" w:author="Penny Downey" w:date="2019-05-10T15:06:00Z"/>
        </w:trPr>
        <w:tc>
          <w:tcPr>
            <w:tcW w:w="2190" w:type="dxa"/>
            <w:tcBorders>
              <w:bottom w:val="single" w:sz="6" w:space="0" w:color="146EB4"/>
            </w:tcBorders>
            <w:tcMar>
              <w:top w:w="24" w:type="dxa"/>
              <w:left w:w="120" w:type="dxa"/>
              <w:bottom w:w="24" w:type="dxa"/>
              <w:right w:w="120" w:type="dxa"/>
            </w:tcMar>
            <w:vAlign w:val="center"/>
            <w:hideMark/>
            <w:tcPrChange w:id="999" w:author="Penny Downey" w:date="2019-05-10T14:09:00Z">
              <w:tcPr>
                <w:tcW w:w="0" w:type="auto"/>
                <w:tcBorders>
                  <w:bottom w:val="single" w:sz="6" w:space="0" w:color="146EB4"/>
                </w:tcBorders>
                <w:tcMar>
                  <w:top w:w="24" w:type="dxa"/>
                  <w:left w:w="120" w:type="dxa"/>
                  <w:bottom w:w="24" w:type="dxa"/>
                  <w:right w:w="120" w:type="dxa"/>
                </w:tcMar>
                <w:hideMark/>
              </w:tcPr>
            </w:tcPrChange>
          </w:tcPr>
          <w:p w14:paraId="6B6D854E" w14:textId="77777777" w:rsidR="00EA2856" w:rsidRPr="00EA2856" w:rsidRDefault="00EA2856" w:rsidP="00EA2856">
            <w:pPr>
              <w:spacing w:after="0" w:line="240" w:lineRule="auto"/>
              <w:rPr>
                <w:ins w:id="1000" w:author="Penny Downey" w:date="2019-05-10T15:06:00Z"/>
                <w:color w:val="000000"/>
                <w:kern w:val="0"/>
                <w:sz w:val="20"/>
                <w:szCs w:val="20"/>
              </w:rPr>
            </w:pPr>
            <w:ins w:id="1001" w:author="Penny Downey" w:date="2019-05-10T15:06:00Z">
              <w:r w:rsidRPr="00EA2856">
                <w:rPr>
                  <w:b/>
                  <w:bCs/>
                  <w:color w:val="000000"/>
                  <w:kern w:val="0"/>
                  <w:sz w:val="20"/>
                  <w:szCs w:val="20"/>
                </w:rPr>
                <w:t>SSL Certificate</w:t>
              </w:r>
              <w:r w:rsidRPr="00EA2856">
                <w:rPr>
                  <w:color w:val="000000"/>
                  <w:kern w:val="0"/>
                  <w:sz w:val="20"/>
                  <w:szCs w:val="20"/>
                </w:rPr>
                <w:br/>
              </w:r>
              <w:r w:rsidRPr="00EA2856">
                <w:rPr>
                  <w:color w:val="000000"/>
                  <w:kern w:val="0"/>
                  <w:sz w:val="20"/>
                  <w:szCs w:val="20"/>
                </w:rPr>
                <w:t>(</w:t>
              </w:r>
              <w:proofErr w:type="spellStart"/>
              <w:r w:rsidRPr="00EA2856">
                <w:rPr>
                  <w:color w:val="000000"/>
                  <w:kern w:val="0"/>
                  <w:sz w:val="20"/>
                  <w:szCs w:val="20"/>
                </w:rPr>
                <w:t>SSLCertificateARN</w:t>
              </w:r>
              <w:proofErr w:type="spellEnd"/>
              <w:r w:rsidRPr="00EA2856">
                <w:rPr>
                  <w:color w:val="000000"/>
                  <w:kern w:val="0"/>
                  <w:sz w:val="20"/>
                  <w:szCs w:val="20"/>
                </w:rPr>
                <w:t>)</w:t>
              </w:r>
            </w:ins>
          </w:p>
        </w:tc>
        <w:tc>
          <w:tcPr>
            <w:tcW w:w="1185" w:type="dxa"/>
            <w:tcBorders>
              <w:bottom w:val="single" w:sz="6" w:space="0" w:color="146EB4"/>
            </w:tcBorders>
            <w:tcMar>
              <w:top w:w="24" w:type="dxa"/>
              <w:left w:w="120" w:type="dxa"/>
              <w:bottom w:w="24" w:type="dxa"/>
              <w:right w:w="120" w:type="dxa"/>
            </w:tcMar>
            <w:vAlign w:val="center"/>
            <w:hideMark/>
            <w:tcPrChange w:id="1002" w:author="Penny Downey" w:date="2019-05-10T14:09:00Z">
              <w:tcPr>
                <w:tcW w:w="0" w:type="auto"/>
                <w:tcBorders>
                  <w:bottom w:val="single" w:sz="6" w:space="0" w:color="146EB4"/>
                </w:tcBorders>
                <w:tcMar>
                  <w:top w:w="24" w:type="dxa"/>
                  <w:left w:w="120" w:type="dxa"/>
                  <w:bottom w:w="24" w:type="dxa"/>
                  <w:right w:w="120" w:type="dxa"/>
                </w:tcMar>
                <w:hideMark/>
              </w:tcPr>
            </w:tcPrChange>
          </w:tcPr>
          <w:p w14:paraId="639FFB18" w14:textId="77777777" w:rsidR="00EA2856" w:rsidRPr="00EA2856" w:rsidRDefault="00EA2856" w:rsidP="00EA2856">
            <w:pPr>
              <w:spacing w:after="0" w:line="240" w:lineRule="auto"/>
              <w:rPr>
                <w:ins w:id="1003" w:author="Penny Downey" w:date="2019-05-10T15:06:00Z"/>
                <w:color w:val="000000"/>
                <w:kern w:val="0"/>
                <w:sz w:val="20"/>
                <w:szCs w:val="20"/>
              </w:rPr>
            </w:pPr>
            <w:ins w:id="1004" w:author="Penny Downey" w:date="2019-05-10T15:06:00Z">
              <w:r w:rsidRPr="00EA2856">
                <w:rPr>
                  <w:color w:val="000000"/>
                  <w:kern w:val="0"/>
                  <w:sz w:val="20"/>
                  <w:szCs w:val="20"/>
                </w:rPr>
                <w:t>—</w:t>
              </w:r>
            </w:ins>
          </w:p>
        </w:tc>
        <w:tc>
          <w:tcPr>
            <w:tcW w:w="6345" w:type="dxa"/>
            <w:tcBorders>
              <w:bottom w:val="single" w:sz="6" w:space="0" w:color="146EB4"/>
            </w:tcBorders>
            <w:tcMar>
              <w:top w:w="24" w:type="dxa"/>
              <w:left w:w="120" w:type="dxa"/>
              <w:bottom w:w="24" w:type="dxa"/>
              <w:right w:w="120" w:type="dxa"/>
            </w:tcMar>
            <w:vAlign w:val="center"/>
            <w:hideMark/>
            <w:tcPrChange w:id="1005" w:author="Penny Downey" w:date="2019-05-10T14:09:00Z">
              <w:tcPr>
                <w:tcW w:w="0" w:type="auto"/>
                <w:tcBorders>
                  <w:bottom w:val="single" w:sz="6" w:space="0" w:color="146EB4"/>
                </w:tcBorders>
                <w:tcMar>
                  <w:top w:w="24" w:type="dxa"/>
                  <w:left w:w="120" w:type="dxa"/>
                  <w:bottom w:w="24" w:type="dxa"/>
                  <w:right w:w="120" w:type="dxa"/>
                </w:tcMar>
                <w:hideMark/>
              </w:tcPr>
            </w:tcPrChange>
          </w:tcPr>
          <w:p w14:paraId="0B70A801" w14:textId="77777777" w:rsidR="00EA2856" w:rsidRPr="00EA2856" w:rsidRDefault="00EA2856" w:rsidP="00EA2856">
            <w:pPr>
              <w:spacing w:after="0" w:line="240" w:lineRule="auto"/>
              <w:rPr>
                <w:ins w:id="1006" w:author="Penny Downey" w:date="2019-05-10T15:06:00Z"/>
                <w:color w:val="000000"/>
                <w:kern w:val="0"/>
                <w:sz w:val="20"/>
                <w:szCs w:val="20"/>
              </w:rPr>
            </w:pPr>
            <w:ins w:id="1007" w:author="Penny Downey" w:date="2019-05-10T15:06:00Z">
              <w:r w:rsidRPr="00EA2856">
                <w:rPr>
                  <w:color w:val="000000"/>
                  <w:kern w:val="0"/>
                  <w:sz w:val="20"/>
                  <w:szCs w:val="20"/>
                </w:rPr>
                <w:t xml:space="preserve">The AWS </w:t>
              </w:r>
              <w:proofErr w:type="spellStart"/>
              <w:r w:rsidRPr="00EA2856">
                <w:rPr>
                  <w:color w:val="000000"/>
                  <w:kern w:val="0"/>
                  <w:sz w:val="20"/>
                  <w:szCs w:val="20"/>
                </w:rPr>
                <w:t>CertificateManager</w:t>
              </w:r>
              <w:proofErr w:type="spellEnd"/>
              <w:r w:rsidRPr="00EA2856">
                <w:rPr>
                  <w:color w:val="000000"/>
                  <w:kern w:val="0"/>
                  <w:sz w:val="20"/>
                  <w:szCs w:val="20"/>
                </w:rPr>
                <w:t xml:space="preserve"> Amazon Resource Name (ARN) for the SSL certificate to use to enable HTTPS. The certificate needs to match the DomainName. Syntax: </w:t>
              </w:r>
              <w:proofErr w:type="spellStart"/>
              <w:r w:rsidRPr="00EA2856">
                <w:rPr>
                  <w:color w:val="000000"/>
                  <w:kern w:val="0"/>
                  <w:sz w:val="20"/>
                  <w:szCs w:val="20"/>
                </w:rPr>
                <w:t>arn:aws:acm:region:account-id:certificate</w:t>
              </w:r>
              <w:proofErr w:type="spellEnd"/>
              <w:r w:rsidRPr="00EA2856">
                <w:rPr>
                  <w:color w:val="000000"/>
                  <w:kern w:val="0"/>
                  <w:sz w:val="20"/>
                  <w:szCs w:val="20"/>
                </w:rPr>
                <w:t>/certificate-id Example: arn:aws:acm:us-east-1:123456789012:certificate/12345678-1234-1234-1234-123456789012</w:t>
              </w:r>
            </w:ins>
          </w:p>
        </w:tc>
      </w:tr>
    </w:tbl>
    <w:p w14:paraId="0905B982" w14:textId="4BAABA40" w:rsidR="00A50965" w:rsidRDefault="00EA2856">
      <w:pPr>
        <w:spacing w:after="0" w:line="240" w:lineRule="auto"/>
        <w:rPr>
          <w:ins w:id="1008" w:author="Penny Downey" w:date="2019-05-10T15:09:00Z"/>
          <w:bCs/>
          <w:i/>
          <w:iCs/>
          <w:color w:val="000000"/>
          <w:kern w:val="0"/>
        </w:rPr>
        <w:pPrChange w:id="1009" w:author="Penny Downey" w:date="2019-05-10T15:11:00Z">
          <w:pPr>
            <w:spacing w:before="100" w:beforeAutospacing="1" w:after="100" w:afterAutospacing="1" w:line="240" w:lineRule="auto"/>
            <w:outlineLvl w:val="1"/>
          </w:pPr>
        </w:pPrChange>
      </w:pPr>
      <w:ins w:id="1010" w:author="Penny Downey" w:date="2019-05-10T15:06:00Z">
        <w:r w:rsidRPr="00EA2856">
          <w:rPr>
            <w:color w:val="000000"/>
            <w:kern w:val="0"/>
            <w:sz w:val="27"/>
            <w:szCs w:val="27"/>
          </w:rPr>
          <w:br/>
        </w:r>
      </w:ins>
    </w:p>
    <w:p w14:paraId="06180CE9" w14:textId="77777777" w:rsidR="00EA2856" w:rsidRPr="00A50965" w:rsidRDefault="00EA2856" w:rsidP="00EA2856">
      <w:pPr>
        <w:spacing w:before="100" w:beforeAutospacing="1" w:after="100" w:afterAutospacing="1" w:line="240" w:lineRule="auto"/>
        <w:outlineLvl w:val="1"/>
        <w:rPr>
          <w:ins w:id="1011" w:author="Penny Downey" w:date="2019-05-10T15:06:00Z"/>
          <w:rFonts w:ascii="Times New Roman" w:hAnsi="Times New Roman"/>
          <w:bCs/>
          <w:color w:val="auto"/>
          <w:kern w:val="0"/>
          <w:rPrChange w:id="1012" w:author="Penny Downey" w:date="2019-05-10T15:09:00Z">
            <w:rPr>
              <w:ins w:id="1013" w:author="Penny Downey" w:date="2019-05-10T15:06:00Z"/>
              <w:rFonts w:ascii="Times New Roman" w:hAnsi="Times New Roman"/>
              <w:b/>
              <w:bCs/>
              <w:color w:val="auto"/>
              <w:kern w:val="0"/>
              <w:sz w:val="36"/>
              <w:szCs w:val="36"/>
            </w:rPr>
          </w:rPrChange>
        </w:rPr>
      </w:pPr>
      <w:ins w:id="1014" w:author="Penny Downey" w:date="2019-05-10T15:06:00Z">
        <w:r w:rsidRPr="00A50965">
          <w:rPr>
            <w:bCs/>
            <w:i/>
            <w:iCs/>
            <w:color w:val="000000"/>
            <w:kern w:val="0"/>
            <w:rPrChange w:author="Penny Downey" w:date="2019-05-10T15:09:00Z" w:id="1015">
              <w:rPr>
                <w:b/>
                <w:bCs/>
                <w:i/>
                <w:iCs/>
                <w:color w:val="000000"/>
                <w:kern w:val="0"/>
                <w:sz w:val="36"/>
                <w:szCs w:val="36"/>
              </w:rPr>
            </w:rPrChange>
          </w:rPr>
          <w:t>AWS Quick Start Configuration:</w:t>
        </w:r>
      </w:ins>
    </w:p>
    <w:tbl>
      <w:tblPr>
        <w:tblW w:w="9720" w:type="dxa"/>
        <w:tblCellMar>
          <w:left w:w="120" w:type="dxa"/>
          <w:right w:w="120" w:type="dxa"/>
        </w:tblCellMar>
        <w:tblLook w:val="04A0" w:firstRow="1" w:lastRow="0" w:firstColumn="1" w:lastColumn="0" w:noHBand="0" w:noVBand="1"/>
        <w:tblPrChange w:id="1016" w:author="Penny Downey" w:date="2019-05-10T14:09:00Z">
          <w:tblPr>
            <w:tblW w:w="9720" w:type="dxa"/>
            <w:tblCellMar>
              <w:left w:w="120" w:type="dxa"/>
              <w:right w:w="120" w:type="dxa"/>
            </w:tblCellMar>
            <w:tblLook w:val="04A0" w:firstRow="1" w:lastRow="0" w:firstColumn="1" w:lastColumn="0" w:noHBand="0" w:noVBand="1"/>
          </w:tblPr>
        </w:tblPrChange>
      </w:tblPr>
      <w:tblGrid>
        <w:gridCol w:w="2070"/>
        <w:gridCol w:w="1245"/>
        <w:gridCol w:w="6405"/>
        <w:tblGridChange w:id="1017">
          <w:tblGrid>
            <w:gridCol w:w="2011"/>
            <w:gridCol w:w="1206"/>
            <w:gridCol w:w="6503"/>
          </w:tblGrid>
        </w:tblGridChange>
      </w:tblGrid>
      <w:tr w:rsidR="00EA2856" w:rsidRPr="00EA2856" w14:paraId="786D7DE4" w14:textId="77777777" w:rsidTr="7940513D">
        <w:trPr>
          <w:tblHeader/>
          <w:ins w:id="1018" w:author="Penny Downey" w:date="2019-05-10T15:06:00Z"/>
        </w:trPr>
        <w:tc>
          <w:tcPr>
            <w:tcW w:w="2070" w:type="dxa"/>
            <w:tcBorders>
              <w:top w:val="single" w:sz="6" w:space="0" w:color="146EB4"/>
              <w:bottom w:val="single" w:sz="6" w:space="0" w:color="146EB4"/>
            </w:tcBorders>
            <w:shd w:val="clear" w:color="auto" w:fill="CBD5E9"/>
            <w:vAlign w:val="center"/>
            <w:hideMark/>
            <w:tcPrChange w:id="1019" w:author="Penny Downey" w:date="2019-05-10T14:09:00Z">
              <w:tcPr>
                <w:tcW w:w="0" w:type="auto"/>
                <w:tcBorders>
                  <w:top w:val="single" w:sz="6" w:space="0" w:color="146EB4"/>
                  <w:bottom w:val="single" w:sz="6" w:space="0" w:color="146EB4"/>
                </w:tcBorders>
                <w:shd w:val="clear" w:color="auto" w:fill="CBD5E9"/>
                <w:hideMark/>
              </w:tcPr>
            </w:tcPrChange>
          </w:tcPr>
          <w:p w14:paraId="63B3F70C" w14:textId="77777777" w:rsidR="00EA2856" w:rsidRPr="00EA2856" w:rsidRDefault="00EA2856" w:rsidP="00EA2856">
            <w:pPr>
              <w:spacing w:after="0" w:line="240" w:lineRule="auto"/>
              <w:rPr>
                <w:ins w:id="1020" w:author="Penny Downey" w:date="2019-05-10T15:06:00Z"/>
                <w:b/>
                <w:bCs/>
                <w:color w:val="000000"/>
                <w:kern w:val="0"/>
                <w:sz w:val="20"/>
                <w:szCs w:val="20"/>
              </w:rPr>
            </w:pPr>
            <w:ins w:id="1021" w:author="Penny Downey" w:date="2019-05-10T15:06:00Z">
              <w:r w:rsidRPr="00EA2856">
                <w:rPr>
                  <w:b/>
                  <w:bCs/>
                  <w:color w:val="000000"/>
                  <w:kern w:val="0"/>
                  <w:sz w:val="20"/>
                  <w:szCs w:val="20"/>
                </w:rPr>
                <w:t>Parameter label (name)</w:t>
              </w:r>
            </w:ins>
          </w:p>
        </w:tc>
        <w:tc>
          <w:tcPr>
            <w:tcW w:w="1245" w:type="dxa"/>
            <w:tcBorders>
              <w:top w:val="single" w:sz="6" w:space="0" w:color="146EB4"/>
              <w:bottom w:val="single" w:sz="6" w:space="0" w:color="146EB4"/>
            </w:tcBorders>
            <w:shd w:val="clear" w:color="auto" w:fill="CBD5E9"/>
            <w:vAlign w:val="center"/>
            <w:hideMark/>
            <w:tcPrChange w:id="1022" w:author="Penny Downey" w:date="2019-05-10T14:09:00Z">
              <w:tcPr>
                <w:tcW w:w="0" w:type="auto"/>
                <w:tcBorders>
                  <w:top w:val="single" w:sz="6" w:space="0" w:color="146EB4"/>
                  <w:bottom w:val="single" w:sz="6" w:space="0" w:color="146EB4"/>
                </w:tcBorders>
                <w:shd w:val="clear" w:color="auto" w:fill="CBD5E9"/>
                <w:hideMark/>
              </w:tcPr>
            </w:tcPrChange>
          </w:tcPr>
          <w:p w14:paraId="0A196E3D" w14:textId="77777777" w:rsidR="00EA2856" w:rsidRPr="00EA2856" w:rsidRDefault="00EA2856" w:rsidP="00EA2856">
            <w:pPr>
              <w:spacing w:after="0" w:line="240" w:lineRule="auto"/>
              <w:rPr>
                <w:ins w:id="1023" w:author="Penny Downey" w:date="2019-05-10T15:06:00Z"/>
                <w:b/>
                <w:bCs/>
                <w:color w:val="000000"/>
                <w:kern w:val="0"/>
                <w:sz w:val="20"/>
                <w:szCs w:val="20"/>
              </w:rPr>
            </w:pPr>
            <w:ins w:id="1024" w:author="Penny Downey" w:date="2019-05-10T15:06:00Z">
              <w:r w:rsidRPr="00EA2856">
                <w:rPr>
                  <w:b/>
                  <w:bCs/>
                  <w:color w:val="000000"/>
                  <w:kern w:val="0"/>
                  <w:sz w:val="20"/>
                  <w:szCs w:val="20"/>
                </w:rPr>
                <w:t>Default</w:t>
              </w:r>
            </w:ins>
          </w:p>
        </w:tc>
        <w:tc>
          <w:tcPr>
            <w:tcW w:w="6405" w:type="dxa"/>
            <w:tcBorders>
              <w:top w:val="single" w:sz="6" w:space="0" w:color="146EB4"/>
              <w:bottom w:val="single" w:sz="6" w:space="0" w:color="146EB4"/>
            </w:tcBorders>
            <w:shd w:val="clear" w:color="auto" w:fill="CBD5E9"/>
            <w:vAlign w:val="center"/>
            <w:hideMark/>
            <w:tcPrChange w:id="1025" w:author="Penny Downey" w:date="2019-05-10T14:09:00Z">
              <w:tcPr>
                <w:tcW w:w="21600" w:type="dxa"/>
                <w:tcBorders>
                  <w:top w:val="single" w:sz="6" w:space="0" w:color="146EB4"/>
                  <w:bottom w:val="single" w:sz="6" w:space="0" w:color="146EB4"/>
                </w:tcBorders>
                <w:shd w:val="clear" w:color="auto" w:fill="CBD5E9"/>
                <w:hideMark/>
              </w:tcPr>
            </w:tcPrChange>
          </w:tcPr>
          <w:p w14:paraId="0CA6DCB3" w14:textId="77777777" w:rsidR="00EA2856" w:rsidRPr="00EA2856" w:rsidRDefault="00EA2856" w:rsidP="00EA2856">
            <w:pPr>
              <w:spacing w:after="0" w:line="240" w:lineRule="auto"/>
              <w:rPr>
                <w:ins w:id="1026" w:author="Penny Downey" w:date="2019-05-10T15:06:00Z"/>
                <w:b/>
                <w:bCs/>
                <w:color w:val="000000"/>
                <w:kern w:val="0"/>
                <w:sz w:val="20"/>
                <w:szCs w:val="20"/>
              </w:rPr>
            </w:pPr>
            <w:ins w:id="1027" w:author="Penny Downey" w:date="2019-05-10T15:06:00Z">
              <w:r w:rsidRPr="00EA2856">
                <w:rPr>
                  <w:b/>
                  <w:bCs/>
                  <w:color w:val="000000"/>
                  <w:kern w:val="0"/>
                  <w:sz w:val="20"/>
                  <w:szCs w:val="20"/>
                </w:rPr>
                <w:t>Description</w:t>
              </w:r>
            </w:ins>
          </w:p>
        </w:tc>
      </w:tr>
      <w:tr w:rsidR="00EA2856" w:rsidRPr="00EA2856" w14:paraId="6F6D64E1" w14:textId="77777777" w:rsidTr="7940513D">
        <w:trPr>
          <w:ins w:id="1028" w:author="Penny Downey" w:date="2019-05-10T15:06:00Z"/>
        </w:trPr>
        <w:tc>
          <w:tcPr>
            <w:tcW w:w="2070" w:type="dxa"/>
            <w:tcBorders>
              <w:bottom w:val="single" w:sz="6" w:space="0" w:color="146EB4"/>
            </w:tcBorders>
            <w:tcMar>
              <w:top w:w="24" w:type="dxa"/>
              <w:left w:w="120" w:type="dxa"/>
              <w:bottom w:w="24" w:type="dxa"/>
              <w:right w:w="120" w:type="dxa"/>
            </w:tcMar>
            <w:vAlign w:val="center"/>
            <w:hideMark/>
            <w:tcPrChange w:id="1029" w:author="Penny Downey" w:date="2019-05-10T14:09:00Z">
              <w:tcPr>
                <w:tcW w:w="0" w:type="auto"/>
                <w:tcBorders>
                  <w:bottom w:val="single" w:sz="6" w:space="0" w:color="146EB4"/>
                </w:tcBorders>
                <w:tcMar>
                  <w:top w:w="24" w:type="dxa"/>
                  <w:left w:w="120" w:type="dxa"/>
                  <w:bottom w:w="24" w:type="dxa"/>
                  <w:right w:w="120" w:type="dxa"/>
                </w:tcMar>
                <w:hideMark/>
              </w:tcPr>
            </w:tcPrChange>
          </w:tcPr>
          <w:p w14:paraId="1B837CE1" w14:textId="77777777" w:rsidR="00EA2856" w:rsidRPr="00EA2856" w:rsidRDefault="00EA2856" w:rsidP="00EA2856">
            <w:pPr>
              <w:spacing w:after="0" w:line="240" w:lineRule="auto"/>
              <w:rPr>
                <w:ins w:id="1030" w:author="Penny Downey" w:date="2019-05-10T15:06:00Z"/>
                <w:color w:val="000000"/>
                <w:kern w:val="0"/>
                <w:sz w:val="20"/>
                <w:szCs w:val="20"/>
              </w:rPr>
            </w:pPr>
            <w:ins w:id="1031" w:author="Penny Downey" w:date="2019-05-10T15:06:00Z">
              <w:r w:rsidRPr="00EA2856">
                <w:rPr>
                  <w:b/>
                  <w:bCs/>
                  <w:color w:val="000000"/>
                  <w:kern w:val="0"/>
                  <w:sz w:val="20"/>
                  <w:szCs w:val="20"/>
                </w:rPr>
                <w:t>Quick Start S3 Bucket Name</w:t>
              </w:r>
              <w:r w:rsidRPr="00EA2856">
                <w:rPr>
                  <w:color w:val="000000"/>
                  <w:kern w:val="0"/>
                  <w:sz w:val="20"/>
                  <w:szCs w:val="20"/>
                </w:rPr>
                <w:br/>
              </w:r>
              <w:r w:rsidRPr="00EA2856">
                <w:rPr>
                  <w:color w:val="000000"/>
                  <w:kern w:val="0"/>
                  <w:sz w:val="20"/>
                  <w:szCs w:val="20"/>
                </w:rPr>
                <w:t>(QSS3BucketName)</w:t>
              </w:r>
            </w:ins>
          </w:p>
        </w:tc>
        <w:tc>
          <w:tcPr>
            <w:tcW w:w="1245" w:type="dxa"/>
            <w:tcBorders>
              <w:bottom w:val="single" w:sz="6" w:space="0" w:color="146EB4"/>
            </w:tcBorders>
            <w:tcMar>
              <w:top w:w="24" w:type="dxa"/>
              <w:left w:w="120" w:type="dxa"/>
              <w:bottom w:w="24" w:type="dxa"/>
              <w:right w:w="120" w:type="dxa"/>
            </w:tcMar>
            <w:vAlign w:val="center"/>
            <w:hideMark/>
            <w:tcPrChange w:id="1032" w:author="Penny Downey" w:date="2019-05-10T14:09:00Z">
              <w:tcPr>
                <w:tcW w:w="0" w:type="auto"/>
                <w:tcBorders>
                  <w:bottom w:val="single" w:sz="6" w:space="0" w:color="146EB4"/>
                </w:tcBorders>
                <w:tcMar>
                  <w:top w:w="24" w:type="dxa"/>
                  <w:left w:w="120" w:type="dxa"/>
                  <w:bottom w:w="24" w:type="dxa"/>
                  <w:right w:w="120" w:type="dxa"/>
                </w:tcMar>
                <w:hideMark/>
              </w:tcPr>
            </w:tcPrChange>
          </w:tcPr>
          <w:p w14:paraId="1E5A90B1" w14:textId="77777777" w:rsidR="00EA2856" w:rsidRPr="00EA2856" w:rsidRDefault="00EA2856" w:rsidP="00EA2856">
            <w:pPr>
              <w:spacing w:after="0" w:line="240" w:lineRule="auto"/>
              <w:rPr>
                <w:ins w:id="1033" w:author="Penny Downey" w:date="2019-05-10T15:06:00Z"/>
                <w:color w:val="000000"/>
                <w:kern w:val="0"/>
                <w:sz w:val="20"/>
                <w:szCs w:val="20"/>
              </w:rPr>
            </w:pPr>
            <w:proofErr w:type="spellStart"/>
            <w:ins w:id="1034" w:author="Penny Downey" w:date="2019-05-10T15:06:00Z">
              <w:r w:rsidRPr="00EA2856">
                <w:rPr>
                  <w:color w:val="000000"/>
                  <w:kern w:val="0"/>
                  <w:sz w:val="20"/>
                  <w:szCs w:val="20"/>
                </w:rPr>
                <w:t>aws-quickstart</w:t>
              </w:r>
              <w:proofErr w:type="spellEnd"/>
            </w:ins>
          </w:p>
        </w:tc>
        <w:tc>
          <w:tcPr>
            <w:tcW w:w="6405" w:type="dxa"/>
            <w:tcBorders>
              <w:bottom w:val="single" w:sz="6" w:space="0" w:color="146EB4"/>
            </w:tcBorders>
            <w:tcMar>
              <w:top w:w="24" w:type="dxa"/>
              <w:left w:w="120" w:type="dxa"/>
              <w:bottom w:w="24" w:type="dxa"/>
              <w:right w:w="120" w:type="dxa"/>
            </w:tcMar>
            <w:vAlign w:val="center"/>
            <w:hideMark/>
            <w:tcPrChange w:id="1035" w:author="Penny Downey" w:date="2019-05-10T14:09:00Z">
              <w:tcPr>
                <w:tcW w:w="0" w:type="auto"/>
                <w:tcBorders>
                  <w:bottom w:val="single" w:sz="6" w:space="0" w:color="146EB4"/>
                </w:tcBorders>
                <w:tcMar>
                  <w:top w:w="24" w:type="dxa"/>
                  <w:left w:w="120" w:type="dxa"/>
                  <w:bottom w:w="24" w:type="dxa"/>
                  <w:right w:w="120" w:type="dxa"/>
                </w:tcMar>
                <w:hideMark/>
              </w:tcPr>
            </w:tcPrChange>
          </w:tcPr>
          <w:p w14:paraId="136D9EAF" w14:textId="77777777" w:rsidR="00EA2856" w:rsidRPr="00EA2856" w:rsidRDefault="00EA2856" w:rsidP="00EA2856">
            <w:pPr>
              <w:spacing w:after="0" w:line="240" w:lineRule="auto"/>
              <w:rPr>
                <w:ins w:id="1036" w:author="Penny Downey" w:date="2019-05-10T15:06:00Z"/>
                <w:color w:val="000000"/>
                <w:kern w:val="0"/>
                <w:sz w:val="20"/>
                <w:szCs w:val="20"/>
              </w:rPr>
            </w:pPr>
            <w:ins w:id="1037" w:author="Penny Downey" w:date="2019-05-10T15:06:00Z">
              <w:r w:rsidRPr="00EA2856">
                <w:rPr>
                  <w:color w:val="000000"/>
                  <w:kern w:val="0"/>
                  <w:sz w:val="20"/>
                  <w:szCs w:val="20"/>
                </w:rPr>
                <w:t>S3 bucket name for the Quick Start assets. Only change this value if you customize or extend the Quick Start for your own use. This string can include numbers, lowercase letters, uppercase letters, and hyphens (-). It cannot start or end with a hyphen (-).</w:t>
              </w:r>
            </w:ins>
          </w:p>
        </w:tc>
      </w:tr>
      <w:tr w:rsidR="00EA2856" w:rsidRPr="00EA2856" w14:paraId="5EA79121" w14:textId="77777777" w:rsidTr="7940513D">
        <w:trPr>
          <w:ins w:id="1038" w:author="Penny Downey" w:date="2019-05-10T15:06:00Z"/>
        </w:trPr>
        <w:tc>
          <w:tcPr>
            <w:tcW w:w="2070" w:type="dxa"/>
            <w:tcBorders>
              <w:bottom w:val="single" w:sz="6" w:space="0" w:color="146EB4"/>
            </w:tcBorders>
            <w:tcMar>
              <w:top w:w="24" w:type="dxa"/>
              <w:left w:w="120" w:type="dxa"/>
              <w:bottom w:w="24" w:type="dxa"/>
              <w:right w:w="120" w:type="dxa"/>
            </w:tcMar>
            <w:vAlign w:val="center"/>
            <w:hideMark/>
            <w:tcPrChange w:id="1039" w:author="Penny Downey" w:date="2019-05-10T14:09:00Z">
              <w:tcPr>
                <w:tcW w:w="0" w:type="auto"/>
                <w:tcBorders>
                  <w:bottom w:val="single" w:sz="6" w:space="0" w:color="146EB4"/>
                </w:tcBorders>
                <w:tcMar>
                  <w:top w:w="24" w:type="dxa"/>
                  <w:left w:w="120" w:type="dxa"/>
                  <w:bottom w:w="24" w:type="dxa"/>
                  <w:right w:w="120" w:type="dxa"/>
                </w:tcMar>
                <w:hideMark/>
              </w:tcPr>
            </w:tcPrChange>
          </w:tcPr>
          <w:p w14:paraId="52C40C9D" w14:textId="77777777" w:rsidR="00EA2856" w:rsidRPr="00EA2856" w:rsidRDefault="00EA2856" w:rsidP="00EA2856">
            <w:pPr>
              <w:spacing w:after="0" w:line="240" w:lineRule="auto"/>
              <w:rPr>
                <w:ins w:id="1040" w:author="Penny Downey" w:date="2019-05-10T15:06:00Z"/>
                <w:color w:val="000000"/>
                <w:kern w:val="0"/>
                <w:sz w:val="20"/>
                <w:szCs w:val="20"/>
              </w:rPr>
            </w:pPr>
            <w:ins w:id="1041" w:author="Penny Downey" w:date="2019-05-10T15:06:00Z">
              <w:r w:rsidRPr="00EA2856">
                <w:rPr>
                  <w:b/>
                  <w:bCs/>
                  <w:color w:val="000000"/>
                  <w:kern w:val="0"/>
                  <w:sz w:val="20"/>
                  <w:szCs w:val="20"/>
                </w:rPr>
                <w:lastRenderedPageBreak/>
                <w:t>Quick Start S3 Key Prefix</w:t>
              </w:r>
              <w:r w:rsidRPr="00EA2856">
                <w:rPr>
                  <w:color w:val="000000"/>
                  <w:kern w:val="0"/>
                  <w:sz w:val="20"/>
                  <w:szCs w:val="20"/>
                </w:rPr>
                <w:br/>
              </w:r>
              <w:r w:rsidRPr="00EA2856">
                <w:rPr>
                  <w:color w:val="000000"/>
                  <w:kern w:val="0"/>
                  <w:sz w:val="20"/>
                  <w:szCs w:val="20"/>
                </w:rPr>
                <w:t>(QSS3KeyPrefix)</w:t>
              </w:r>
            </w:ins>
          </w:p>
        </w:tc>
        <w:tc>
          <w:tcPr>
            <w:tcW w:w="1245" w:type="dxa"/>
            <w:tcBorders>
              <w:bottom w:val="single" w:sz="6" w:space="0" w:color="146EB4"/>
            </w:tcBorders>
            <w:tcMar>
              <w:top w:w="24" w:type="dxa"/>
              <w:left w:w="120" w:type="dxa"/>
              <w:bottom w:w="24" w:type="dxa"/>
              <w:right w:w="120" w:type="dxa"/>
            </w:tcMar>
            <w:vAlign w:val="center"/>
            <w:hideMark/>
            <w:tcPrChange w:id="1042" w:author="Penny Downey" w:date="2019-05-10T14:09:00Z">
              <w:tcPr>
                <w:tcW w:w="0" w:type="auto"/>
                <w:tcBorders>
                  <w:bottom w:val="single" w:sz="6" w:space="0" w:color="146EB4"/>
                </w:tcBorders>
                <w:tcMar>
                  <w:top w:w="24" w:type="dxa"/>
                  <w:left w:w="120" w:type="dxa"/>
                  <w:bottom w:w="24" w:type="dxa"/>
                  <w:right w:w="120" w:type="dxa"/>
                </w:tcMar>
                <w:hideMark/>
              </w:tcPr>
            </w:tcPrChange>
          </w:tcPr>
          <w:p w14:paraId="4624CD0F" w14:textId="77777777" w:rsidR="00EA2856" w:rsidRPr="00EA2856" w:rsidRDefault="00EA2856" w:rsidP="00EA2856">
            <w:pPr>
              <w:spacing w:after="0" w:line="240" w:lineRule="auto"/>
              <w:rPr>
                <w:ins w:id="1043" w:author="Penny Downey" w:date="2019-05-10T15:06:00Z"/>
                <w:color w:val="000000"/>
                <w:kern w:val="0"/>
                <w:sz w:val="20"/>
                <w:szCs w:val="20"/>
              </w:rPr>
            </w:pPr>
            <w:proofErr w:type="spellStart"/>
            <w:ins w:id="1044" w:author="Penny Downey" w:date="2019-05-10T15:06:00Z">
              <w:r w:rsidRPr="00EA2856">
                <w:rPr>
                  <w:color w:val="000000"/>
                  <w:kern w:val="0"/>
                  <w:sz w:val="20"/>
                  <w:szCs w:val="20"/>
                </w:rPr>
                <w:t>quickstart-sas-viya</w:t>
              </w:r>
              <w:proofErr w:type="spellEnd"/>
              <w:r w:rsidRPr="00EA2856">
                <w:rPr>
                  <w:color w:val="000000"/>
                  <w:kern w:val="0"/>
                  <w:sz w:val="20"/>
                  <w:szCs w:val="20"/>
                </w:rPr>
                <w:t>/</w:t>
              </w:r>
            </w:ins>
          </w:p>
        </w:tc>
        <w:tc>
          <w:tcPr>
            <w:tcW w:w="6405" w:type="dxa"/>
            <w:tcBorders>
              <w:bottom w:val="single" w:sz="6" w:space="0" w:color="146EB4"/>
            </w:tcBorders>
            <w:tcMar>
              <w:top w:w="24" w:type="dxa"/>
              <w:left w:w="120" w:type="dxa"/>
              <w:bottom w:w="24" w:type="dxa"/>
              <w:right w:w="120" w:type="dxa"/>
            </w:tcMar>
            <w:vAlign w:val="center"/>
            <w:hideMark/>
            <w:tcPrChange w:id="1045" w:author="Penny Downey" w:date="2019-05-10T14:09:00Z">
              <w:tcPr>
                <w:tcW w:w="0" w:type="auto"/>
                <w:tcBorders>
                  <w:bottom w:val="single" w:sz="6" w:space="0" w:color="146EB4"/>
                </w:tcBorders>
                <w:tcMar>
                  <w:top w:w="24" w:type="dxa"/>
                  <w:left w:w="120" w:type="dxa"/>
                  <w:bottom w:w="24" w:type="dxa"/>
                  <w:right w:w="120" w:type="dxa"/>
                </w:tcMar>
                <w:hideMark/>
              </w:tcPr>
            </w:tcPrChange>
          </w:tcPr>
          <w:p w14:paraId="0CDB931E" w14:textId="77777777" w:rsidR="00EA2856" w:rsidRPr="00EA2856" w:rsidRDefault="00EA2856" w:rsidP="00EA2856">
            <w:pPr>
              <w:spacing w:after="0" w:line="240" w:lineRule="auto"/>
              <w:rPr>
                <w:ins w:id="1046" w:author="Penny Downey" w:date="2019-05-10T15:06:00Z"/>
                <w:color w:val="000000"/>
                <w:kern w:val="0"/>
                <w:sz w:val="20"/>
                <w:szCs w:val="20"/>
              </w:rPr>
            </w:pPr>
            <w:ins w:id="1047" w:author="Penny Downey" w:date="2019-05-10T15:06:00Z">
              <w:r w:rsidRPr="00EA2856">
                <w:rPr>
                  <w:color w:val="000000"/>
                  <w:kern w:val="0"/>
                  <w:sz w:val="20"/>
                  <w:szCs w:val="20"/>
                </w:rPr>
                <w:t>S3 key prefix for the Quick Start assets. Only change this value if you customize or extend the Quick Start for your own use. Quick Start key prefix can include numbers, lowercase letters, uppercase letters, hyphens (-), and forward slash (/) and must terminate in a forward slash.</w:t>
              </w:r>
            </w:ins>
          </w:p>
        </w:tc>
      </w:tr>
    </w:tbl>
    <w:p w14:paraId="57F6AC36" w14:textId="77777777" w:rsidR="00532AA4" w:rsidRDefault="00532AA4" w:rsidP="004B203F">
      <w:pPr>
        <w:pStyle w:val="ListBullet"/>
        <w:numPr>
          <w:ilvl w:val="0"/>
          <w:numId w:val="0"/>
        </w:numPr>
        <w:ind w:left="360"/>
        <w:rPr>
          <w:rStyle w:val="Hyperlink"/>
          <w:rFonts w:cs="Arial"/>
          <w:szCs w:val="22"/>
        </w:rPr>
      </w:pPr>
    </w:p>
    <w:p w14:paraId="2D7F07AC" w14:textId="18F5DD6E" w:rsidR="009A1C52" w:rsidDel="00532AA4" w:rsidRDefault="009A1C52" w:rsidP="009A1C52">
      <w:pPr>
        <w:spacing w:before="280" w:after="140"/>
        <w:ind w:firstLine="360"/>
        <w:rPr>
          <w:del w:id="1048" w:author="Penny Downey" w:date="2019-05-10T15:05:00Z"/>
          <w:i/>
        </w:rPr>
      </w:pPr>
      <w:del w:id="1049" w:author="Penny Downey" w:date="2019-05-10T15:05:00Z">
        <w:r w:rsidRPr="00C023E6" w:rsidDel="00532AA4">
          <w:rPr>
            <w:i/>
          </w:rPr>
          <w:delText>SAS Viya License and Install Package:</w:delText>
        </w:r>
        <w:r w:rsidRPr="006A1F68" w:rsidDel="00532AA4">
          <w:rPr>
            <w:i/>
          </w:rPr>
          <w:delText xml:space="preserve"> </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3E8EB54A" w14:textId="6490E67A" w:rsidTr="00083AA3">
        <w:trPr>
          <w:cnfStyle w:val="100000000000" w:firstRow="1" w:lastRow="0" w:firstColumn="0" w:lastColumn="0" w:oddVBand="0" w:evenVBand="0" w:oddHBand="0" w:evenHBand="0" w:firstRowFirstColumn="0" w:firstRowLastColumn="0" w:lastRowFirstColumn="0" w:lastRowLastColumn="0"/>
          <w:del w:id="105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D56239A" w14:textId="4CF02F50" w:rsidR="009A1C52" w:rsidDel="00532AA4" w:rsidRDefault="009A1C52" w:rsidP="00083AA3">
            <w:pPr>
              <w:pStyle w:val="Tabletext"/>
              <w:rPr>
                <w:del w:id="1051" w:author="Penny Downey" w:date="2019-05-10T15:05:00Z"/>
              </w:rPr>
            </w:pPr>
            <w:del w:id="1052" w:author="Penny Downey" w:date="2019-05-10T15:05:00Z">
              <w:r w:rsidDel="00532AA4">
                <w:delText>Parameter label</w:delText>
              </w:r>
            </w:del>
          </w:p>
          <w:p w14:paraId="6CA0CE24" w14:textId="6E8BFCBC" w:rsidR="009A1C52" w:rsidDel="00532AA4" w:rsidRDefault="009A1C52" w:rsidP="00083AA3">
            <w:pPr>
              <w:pStyle w:val="Tabletext"/>
              <w:rPr>
                <w:del w:id="1053" w:author="Penny Downey" w:date="2019-05-10T15:05:00Z"/>
              </w:rPr>
            </w:pPr>
            <w:del w:id="1054" w:author="Penny Downey" w:date="2019-05-10T15:05:00Z">
              <w:r w:rsidDel="00532AA4">
                <w:delText>(name)</w:delText>
              </w:r>
            </w:del>
          </w:p>
        </w:tc>
        <w:tc>
          <w:tcPr>
            <w:tcW w:w="979" w:type="dxa"/>
          </w:tcPr>
          <w:p w14:paraId="70113D60" w14:textId="3D2A887D"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55" w:author="Penny Downey" w:date="2019-05-10T15:05:00Z"/>
                <w:kern w:val="0"/>
              </w:rPr>
            </w:pPr>
            <w:del w:id="1056" w:author="Penny Downey" w:date="2019-05-10T15:05:00Z">
              <w:r w:rsidDel="00532AA4">
                <w:rPr>
                  <w:kern w:val="0"/>
                </w:rPr>
                <w:delText>Default</w:delText>
              </w:r>
            </w:del>
          </w:p>
        </w:tc>
        <w:tc>
          <w:tcPr>
            <w:tcW w:w="5623" w:type="dxa"/>
          </w:tcPr>
          <w:p w14:paraId="606C8748" w14:textId="0935808A"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57" w:author="Penny Downey" w:date="2019-05-10T15:05:00Z"/>
                <w:kern w:val="0"/>
              </w:rPr>
            </w:pPr>
            <w:del w:id="1058" w:author="Penny Downey" w:date="2019-05-10T15:05:00Z">
              <w:r w:rsidDel="00532AA4">
                <w:rPr>
                  <w:kern w:val="0"/>
                </w:rPr>
                <w:delText>Description</w:delText>
              </w:r>
            </w:del>
          </w:p>
        </w:tc>
      </w:tr>
      <w:tr w:rsidR="009A1C52" w:rsidDel="00532AA4" w14:paraId="0F6070E1" w14:textId="7D26EB1B" w:rsidTr="00083AA3">
        <w:trPr>
          <w:del w:id="1059"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3CDB373" w14:textId="55B8F20A" w:rsidR="009A1C52" w:rsidRPr="00095A4D" w:rsidDel="00532AA4" w:rsidRDefault="009A1C52" w:rsidP="00083AA3">
            <w:pPr>
              <w:pStyle w:val="Tabletext"/>
              <w:rPr>
                <w:del w:id="1060" w:author="Penny Downey" w:date="2019-05-10T15:05:00Z"/>
              </w:rPr>
            </w:pPr>
            <w:del w:id="1061" w:author="Penny Downey" w:date="2019-05-10T15:05:00Z">
              <w:r w:rsidRPr="00095A4D" w:rsidDel="00532AA4">
                <w:rPr>
                  <w:rStyle w:val="label-name"/>
                  <w:rFonts w:eastAsiaTheme="majorEastAsia"/>
                </w:rPr>
                <w:delText>SAS Viya Software Order File</w:delText>
              </w:r>
              <w:r w:rsidRPr="00095A4D" w:rsidDel="00532AA4">
                <w:br/>
              </w:r>
              <w:r w:rsidRPr="00095A4D" w:rsidDel="00532AA4">
                <w:rPr>
                  <w:b w:val="0"/>
                </w:rPr>
                <w:delText>(DeploymentDataLocation)</w:delText>
              </w:r>
            </w:del>
          </w:p>
        </w:tc>
        <w:tc>
          <w:tcPr>
            <w:tcW w:w="979" w:type="dxa"/>
          </w:tcPr>
          <w:p w14:paraId="0569F4E9" w14:textId="7B989A84" w:rsidR="009A1C52" w:rsidRPr="009E771A"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62" w:author="Penny Downey" w:date="2019-05-10T15:05:00Z"/>
                <w:i/>
                <w:color w:val="FF0000"/>
              </w:rPr>
            </w:pPr>
            <w:del w:id="1063" w:author="Penny Downey" w:date="2019-05-10T15:05:00Z">
              <w:r w:rsidRPr="009E771A" w:rsidDel="00532AA4">
                <w:rPr>
                  <w:rStyle w:val="red"/>
                  <w:i/>
                  <w:color w:val="FF0000"/>
                </w:rPr>
                <w:delText>Requires input</w:delText>
              </w:r>
            </w:del>
          </w:p>
        </w:tc>
        <w:tc>
          <w:tcPr>
            <w:tcW w:w="5623" w:type="dxa"/>
          </w:tcPr>
          <w:p w14:paraId="4CE52F9D" w14:textId="0C56E8A0" w:rsidR="009A1C52" w:rsidDel="00532AA4" w:rsidRDefault="00EB7B70" w:rsidP="00083AA3">
            <w:pPr>
              <w:pStyle w:val="Tabletext"/>
              <w:cnfStyle w:val="000000000000" w:firstRow="0" w:lastRow="0" w:firstColumn="0" w:lastColumn="0" w:oddVBand="0" w:evenVBand="0" w:oddHBand="0" w:evenHBand="0" w:firstRowFirstColumn="0" w:firstRowLastColumn="0" w:lastRowFirstColumn="0" w:lastRowLastColumn="0"/>
              <w:rPr>
                <w:del w:id="1064" w:author="Penny Downey" w:date="2019-05-10T15:05:00Z"/>
                <w:kern w:val="0"/>
              </w:rPr>
            </w:pPr>
            <w:del w:id="1065" w:author="Penny Downey" w:date="2019-05-10T15:05:00Z">
              <w:r w:rsidDel="00532AA4">
                <w:delText xml:space="preserve">The </w:delText>
              </w:r>
              <w:r w:rsidR="009A1C52" w:rsidDel="00532AA4">
                <w:delText>S3 location of the Software Order Confirmation e-mail attachment. Example: mysasbucket/viya_deployment_data/SAS_Viya_deployment_data.zip</w:delText>
              </w:r>
            </w:del>
          </w:p>
        </w:tc>
      </w:tr>
    </w:tbl>
    <w:p w14:paraId="01D72F39" w14:textId="4E222C3F" w:rsidR="009A1C52" w:rsidRPr="006A1F68" w:rsidDel="00532AA4" w:rsidRDefault="009A1C52" w:rsidP="009A1C52">
      <w:pPr>
        <w:spacing w:before="280" w:after="140"/>
        <w:ind w:firstLine="360"/>
        <w:rPr>
          <w:del w:id="1066" w:author="Penny Downey" w:date="2019-05-10T15:05:00Z"/>
          <w:i/>
        </w:rPr>
      </w:pPr>
      <w:del w:id="1067" w:author="Penny Downey" w:date="2019-05-10T15:05:00Z">
        <w:r w:rsidRPr="006A1F68" w:rsidDel="00532AA4">
          <w:rPr>
            <w:i/>
          </w:rPr>
          <w:delText>Administration: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40FD0F1E" w14:textId="2A9D4138" w:rsidTr="00083AA3">
        <w:trPr>
          <w:cnfStyle w:val="100000000000" w:firstRow="1" w:lastRow="0" w:firstColumn="0" w:lastColumn="0" w:oddVBand="0" w:evenVBand="0" w:oddHBand="0" w:evenHBand="0" w:firstRowFirstColumn="0" w:firstRowLastColumn="0" w:lastRowFirstColumn="0" w:lastRowLastColumn="0"/>
          <w:del w:id="106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73B5C20" w14:textId="26CAD38C" w:rsidR="009A1C52" w:rsidDel="00532AA4" w:rsidRDefault="009A1C52" w:rsidP="00083AA3">
            <w:pPr>
              <w:pStyle w:val="Tabletext"/>
              <w:rPr>
                <w:del w:id="1069" w:author="Penny Downey" w:date="2019-05-10T15:05:00Z"/>
              </w:rPr>
            </w:pPr>
            <w:del w:id="1070" w:author="Penny Downey" w:date="2019-05-10T15:05:00Z">
              <w:r w:rsidDel="00532AA4">
                <w:delText>Parameter label</w:delText>
              </w:r>
            </w:del>
          </w:p>
          <w:p w14:paraId="7B49F6DD" w14:textId="1B18BD67" w:rsidR="009A1C52" w:rsidDel="00532AA4" w:rsidRDefault="009A1C52" w:rsidP="00083AA3">
            <w:pPr>
              <w:pStyle w:val="Tabletext"/>
              <w:rPr>
                <w:del w:id="1071" w:author="Penny Downey" w:date="2019-05-10T15:05:00Z"/>
              </w:rPr>
            </w:pPr>
            <w:del w:id="1072" w:author="Penny Downey" w:date="2019-05-10T15:05:00Z">
              <w:r w:rsidDel="00532AA4">
                <w:delText>(name)</w:delText>
              </w:r>
            </w:del>
          </w:p>
        </w:tc>
        <w:tc>
          <w:tcPr>
            <w:tcW w:w="979" w:type="dxa"/>
          </w:tcPr>
          <w:p w14:paraId="5F9078D0" w14:textId="2EAAFEE4"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73" w:author="Penny Downey" w:date="2019-05-10T15:05:00Z"/>
                <w:kern w:val="0"/>
              </w:rPr>
            </w:pPr>
            <w:del w:id="1074" w:author="Penny Downey" w:date="2019-05-10T15:05:00Z">
              <w:r w:rsidDel="00532AA4">
                <w:rPr>
                  <w:kern w:val="0"/>
                </w:rPr>
                <w:delText>Default</w:delText>
              </w:r>
            </w:del>
          </w:p>
        </w:tc>
        <w:tc>
          <w:tcPr>
            <w:tcW w:w="5623" w:type="dxa"/>
          </w:tcPr>
          <w:p w14:paraId="4477BF92" w14:textId="56D453BC"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075" w:author="Penny Downey" w:date="2019-05-10T15:05:00Z"/>
                <w:kern w:val="0"/>
              </w:rPr>
            </w:pPr>
            <w:del w:id="1076" w:author="Penny Downey" w:date="2019-05-10T15:05:00Z">
              <w:r w:rsidDel="00532AA4">
                <w:rPr>
                  <w:kern w:val="0"/>
                </w:rPr>
                <w:delText>Description</w:delText>
              </w:r>
            </w:del>
          </w:p>
        </w:tc>
      </w:tr>
      <w:tr w:rsidR="009A1C52" w:rsidDel="00532AA4" w14:paraId="30D97EB3" w14:textId="2C557FE5" w:rsidTr="00083AA3">
        <w:trPr>
          <w:del w:id="107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4739CBE3" w14:textId="0822E73A" w:rsidR="009A1C52" w:rsidDel="00532AA4" w:rsidRDefault="009A1C52" w:rsidP="00AE52E3">
            <w:pPr>
              <w:pStyle w:val="Tabletext"/>
              <w:rPr>
                <w:del w:id="1078" w:author="Penny Downey" w:date="2019-05-10T15:05:00Z"/>
                <w:kern w:val="0"/>
              </w:rPr>
            </w:pPr>
            <w:del w:id="1079" w:author="Penny Downey" w:date="2019-05-10T15:05:00Z">
              <w:r w:rsidDel="00532AA4">
                <w:rPr>
                  <w:kern w:val="0"/>
                </w:rPr>
                <w:delText xml:space="preserve">Key </w:delText>
              </w:r>
              <w:r w:rsidR="00AE52E3" w:rsidDel="00532AA4">
                <w:rPr>
                  <w:kern w:val="0"/>
                </w:rPr>
                <w:delText>N</w:delText>
              </w:r>
              <w:r w:rsidDel="00532AA4">
                <w:rPr>
                  <w:kern w:val="0"/>
                </w:rPr>
                <w:delText>ame</w:delText>
              </w:r>
              <w:r w:rsidDel="00532AA4">
                <w:rPr>
                  <w:kern w:val="0"/>
                </w:rPr>
                <w:br/>
              </w:r>
              <w:r w:rsidRPr="00B91D60" w:rsidDel="00532AA4">
                <w:rPr>
                  <w:b w:val="0"/>
                  <w:kern w:val="0"/>
                </w:rPr>
                <w:delText>(KeyPairName)</w:delText>
              </w:r>
            </w:del>
          </w:p>
        </w:tc>
        <w:tc>
          <w:tcPr>
            <w:tcW w:w="979" w:type="dxa"/>
          </w:tcPr>
          <w:p w14:paraId="0F4FA314" w14:textId="214C8D0A"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80" w:author="Penny Downey" w:date="2019-05-10T15:05:00Z"/>
                <w:i/>
                <w:kern w:val="0"/>
              </w:rPr>
            </w:pPr>
            <w:del w:id="1081" w:author="Penny Downey" w:date="2019-05-10T15:05:00Z">
              <w:r w:rsidRPr="005E5BFC" w:rsidDel="00532AA4">
                <w:rPr>
                  <w:rStyle w:val="red"/>
                  <w:rFonts w:ascii="&amp;quot" w:hAnsi="&amp;quot"/>
                  <w:i/>
                  <w:iCs/>
                  <w:color w:val="FF0000"/>
                  <w:szCs w:val="18"/>
                </w:rPr>
                <w:delText>Requires input</w:delText>
              </w:r>
            </w:del>
          </w:p>
        </w:tc>
        <w:tc>
          <w:tcPr>
            <w:tcW w:w="5623" w:type="dxa"/>
          </w:tcPr>
          <w:p w14:paraId="7D2FE10C" w14:textId="3014E302" w:rsidR="009A1C52" w:rsidDel="00532AA4" w:rsidRDefault="00284694" w:rsidP="00E356EB">
            <w:pPr>
              <w:pStyle w:val="Tabletext"/>
              <w:cnfStyle w:val="000000000000" w:firstRow="0" w:lastRow="0" w:firstColumn="0" w:lastColumn="0" w:oddVBand="0" w:evenVBand="0" w:oddHBand="0" w:evenHBand="0" w:firstRowFirstColumn="0" w:firstRowLastColumn="0" w:lastRowFirstColumn="0" w:lastRowLastColumn="0"/>
              <w:rPr>
                <w:del w:id="1082" w:author="Penny Downey" w:date="2019-05-10T15:05:00Z"/>
                <w:kern w:val="0"/>
              </w:rPr>
            </w:pPr>
            <w:del w:id="1083" w:author="Penny Downey" w:date="2019-05-10T15:05:00Z">
              <w:r w:rsidDel="00532AA4">
                <w:delText>The n</w:delText>
              </w:r>
              <w:r w:rsidR="009A1C52" w:rsidRPr="00B91D60" w:rsidDel="00532AA4">
                <w:delText xml:space="preserve">ame of an existing EC2 key pair. This will allow you to access the Ansible </w:delText>
              </w:r>
              <w:r w:rsidR="00E356EB" w:rsidDel="00532AA4">
                <w:delText>c</w:delText>
              </w:r>
              <w:r w:rsidR="009A1C52" w:rsidRPr="00B91D60" w:rsidDel="00532AA4">
                <w:delText>ontroller after it launches.</w:delText>
              </w:r>
            </w:del>
          </w:p>
        </w:tc>
      </w:tr>
      <w:tr w:rsidR="009A1C52" w:rsidDel="00532AA4" w14:paraId="47C53129" w14:textId="16C882BF" w:rsidTr="00083AA3">
        <w:trPr>
          <w:del w:id="108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22DE5DE3" w14:textId="167222F5" w:rsidR="009A1C52" w:rsidRPr="00DF4C39" w:rsidDel="00532AA4" w:rsidRDefault="009A1C52" w:rsidP="00083AA3">
            <w:pPr>
              <w:pStyle w:val="Tabletext"/>
              <w:rPr>
                <w:del w:id="1085" w:author="Penny Downey" w:date="2019-05-10T15:05:00Z"/>
              </w:rPr>
            </w:pPr>
            <w:del w:id="1086" w:author="Penny Downey" w:date="2019-05-10T15:05:00Z">
              <w:r w:rsidRPr="00DF4C39" w:rsidDel="00532AA4">
                <w:rPr>
                  <w:rStyle w:val="label-name"/>
                  <w:rFonts w:eastAsiaTheme="majorEastAsia"/>
                </w:rPr>
                <w:delText>Permitted IP Range for Application Access</w:delText>
              </w:r>
              <w:r w:rsidRPr="00DF4C39" w:rsidDel="00532AA4">
                <w:br/>
              </w:r>
              <w:r w:rsidRPr="00DF4C39" w:rsidDel="00532AA4">
                <w:rPr>
                  <w:b w:val="0"/>
                </w:rPr>
                <w:delText>(WebIngressLocation)</w:delText>
              </w:r>
            </w:del>
          </w:p>
        </w:tc>
        <w:tc>
          <w:tcPr>
            <w:tcW w:w="979" w:type="dxa"/>
          </w:tcPr>
          <w:p w14:paraId="47C4A488" w14:textId="1470FE3E"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87" w:author="Penny Downey" w:date="2019-05-10T15:05:00Z"/>
                <w:rStyle w:val="red"/>
                <w:i/>
                <w:color w:val="FF0000"/>
              </w:rPr>
            </w:pPr>
            <w:del w:id="1088" w:author="Penny Downey" w:date="2019-05-10T15:05:00Z">
              <w:r w:rsidRPr="005E5BFC" w:rsidDel="00532AA4">
                <w:rPr>
                  <w:rStyle w:val="red"/>
                  <w:i/>
                  <w:color w:val="FF0000"/>
                </w:rPr>
                <w:delText>Requires input</w:delText>
              </w:r>
            </w:del>
          </w:p>
        </w:tc>
        <w:tc>
          <w:tcPr>
            <w:tcW w:w="5623" w:type="dxa"/>
          </w:tcPr>
          <w:p w14:paraId="5DE8D1CB" w14:textId="61FBDFE0" w:rsidR="009A1C52" w:rsidRPr="005E5BFC" w:rsidDel="00532AA4" w:rsidRDefault="009A1C52" w:rsidP="0053158B">
            <w:pPr>
              <w:pStyle w:val="Tabletext"/>
              <w:cnfStyle w:val="000000000000" w:firstRow="0" w:lastRow="0" w:firstColumn="0" w:lastColumn="0" w:oddVBand="0" w:evenVBand="0" w:oddHBand="0" w:evenHBand="0" w:firstRowFirstColumn="0" w:firstRowLastColumn="0" w:lastRowFirstColumn="0" w:lastRowLastColumn="0"/>
              <w:rPr>
                <w:del w:id="1089" w:author="Penny Downey" w:date="2019-05-10T15:05:00Z"/>
              </w:rPr>
            </w:pPr>
            <w:del w:id="1090" w:author="Penny Downey" w:date="2019-05-10T15:05:00Z">
              <w:r w:rsidRPr="005E5BFC" w:rsidDel="00532AA4">
                <w:delText xml:space="preserve">Allow inbound HTTP traffic to the SAS Viya </w:delText>
              </w:r>
              <w:r w:rsidR="0053158B" w:rsidDel="00532AA4">
                <w:delText>e</w:delText>
              </w:r>
              <w:r w:rsidRPr="005E5BFC" w:rsidDel="00532AA4">
                <w:delText xml:space="preserve">nvironment from this CIDR block (IP address range). Must be a valid IP CIDR range of the form x.x.x.x/x. </w:delText>
              </w:r>
            </w:del>
          </w:p>
        </w:tc>
      </w:tr>
      <w:tr w:rsidR="009A1C52" w:rsidDel="00532AA4" w14:paraId="3F82B8E4" w14:textId="7FD7B2F1" w:rsidTr="00083AA3">
        <w:trPr>
          <w:del w:id="109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2FBD89E" w14:textId="03AFFE4B" w:rsidR="009A1C52" w:rsidRPr="00367021" w:rsidDel="00532AA4" w:rsidRDefault="009A1C52" w:rsidP="00083AA3">
            <w:pPr>
              <w:pStyle w:val="Tabletext"/>
              <w:rPr>
                <w:del w:id="1092" w:author="Penny Downey" w:date="2019-05-10T15:05:00Z"/>
              </w:rPr>
            </w:pPr>
            <w:del w:id="1093" w:author="Penny Downey" w:date="2019-05-10T15:05:00Z">
              <w:r w:rsidRPr="00367021" w:rsidDel="00532AA4">
                <w:rPr>
                  <w:rStyle w:val="label-name"/>
                  <w:rFonts w:eastAsiaTheme="majorEastAsia"/>
                </w:rPr>
                <w:delText>Permitted IP Range for Deployment Admin</w:delText>
              </w:r>
              <w:r w:rsidR="00AE52E3" w:rsidDel="00532AA4">
                <w:rPr>
                  <w:rStyle w:val="label-name"/>
                  <w:rFonts w:eastAsiaTheme="majorEastAsia"/>
                </w:rPr>
                <w:delText>istrator</w:delText>
              </w:r>
              <w:r w:rsidRPr="00367021" w:rsidDel="00532AA4">
                <w:br/>
              </w:r>
              <w:r w:rsidRPr="00367021" w:rsidDel="00532AA4">
                <w:rPr>
                  <w:b w:val="0"/>
                </w:rPr>
                <w:delText>(AdminIngressLocation)</w:delText>
              </w:r>
            </w:del>
          </w:p>
        </w:tc>
        <w:tc>
          <w:tcPr>
            <w:tcW w:w="979" w:type="dxa"/>
          </w:tcPr>
          <w:p w14:paraId="42B226BA" w14:textId="53AB5158"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094" w:author="Penny Downey" w:date="2019-05-10T15:05:00Z"/>
                <w:rStyle w:val="red"/>
                <w:i/>
                <w:color w:val="FF0000"/>
              </w:rPr>
            </w:pPr>
            <w:del w:id="1095" w:author="Penny Downey" w:date="2019-05-10T15:05:00Z">
              <w:r w:rsidRPr="005E5BFC" w:rsidDel="00532AA4">
                <w:rPr>
                  <w:rStyle w:val="red"/>
                  <w:i/>
                  <w:color w:val="FF0000"/>
                </w:rPr>
                <w:delText>Requires input</w:delText>
              </w:r>
            </w:del>
          </w:p>
        </w:tc>
        <w:tc>
          <w:tcPr>
            <w:tcW w:w="5623" w:type="dxa"/>
          </w:tcPr>
          <w:p w14:paraId="478474D4" w14:textId="61F14457" w:rsidR="009A1C52" w:rsidRPr="005E5BFC" w:rsidDel="00532AA4" w:rsidRDefault="009A1C52" w:rsidP="00E356EB">
            <w:pPr>
              <w:pStyle w:val="Tabletext"/>
              <w:cnfStyle w:val="000000000000" w:firstRow="0" w:lastRow="0" w:firstColumn="0" w:lastColumn="0" w:oddVBand="0" w:evenVBand="0" w:oddHBand="0" w:evenHBand="0" w:firstRowFirstColumn="0" w:firstRowLastColumn="0" w:lastRowFirstColumn="0" w:lastRowLastColumn="0"/>
              <w:rPr>
                <w:del w:id="1096" w:author="Penny Downey" w:date="2019-05-10T15:05:00Z"/>
              </w:rPr>
            </w:pPr>
            <w:del w:id="1097" w:author="Penny Downey" w:date="2019-05-10T15:05:00Z">
              <w:r w:rsidRPr="005E5BFC" w:rsidDel="00532AA4">
                <w:delText xml:space="preserve">Allow inbound SSH traffic to the Ansible </w:delText>
              </w:r>
              <w:r w:rsidR="00E356EB" w:rsidDel="00532AA4">
                <w:delText>c</w:delText>
              </w:r>
              <w:r w:rsidRPr="005E5BFC" w:rsidDel="00532AA4">
                <w:delText xml:space="preserve">ontroller from this CIDR block (IP address range). Must be a valid IP CIDR range of the form x.x.x.x/x. </w:delText>
              </w:r>
            </w:del>
          </w:p>
        </w:tc>
      </w:tr>
      <w:tr w:rsidR="009A1C52" w:rsidDel="00532AA4" w14:paraId="75CB9C69" w14:textId="7F2D2CBD" w:rsidTr="00083AA3">
        <w:trPr>
          <w:del w:id="109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14FBCE6F" w14:textId="0360FB16" w:rsidR="009A1C52" w:rsidRPr="00367021" w:rsidDel="00532AA4" w:rsidRDefault="009A1C52" w:rsidP="00083AA3">
            <w:pPr>
              <w:pStyle w:val="Tabletext"/>
              <w:rPr>
                <w:del w:id="1099" w:author="Penny Downey" w:date="2019-05-10T15:05:00Z"/>
              </w:rPr>
            </w:pPr>
            <w:del w:id="1100" w:author="Penny Downey" w:date="2019-05-10T15:05:00Z">
              <w:r w:rsidRPr="00367021" w:rsidDel="00532AA4">
                <w:rPr>
                  <w:rStyle w:val="label-name"/>
                  <w:rFonts w:eastAsiaTheme="majorEastAsia"/>
                </w:rPr>
                <w:delText>SAS Administrator Password</w:delText>
              </w:r>
              <w:r w:rsidRPr="00367021" w:rsidDel="00532AA4">
                <w:br/>
              </w:r>
              <w:r w:rsidRPr="00367021" w:rsidDel="00532AA4">
                <w:rPr>
                  <w:b w:val="0"/>
                </w:rPr>
                <w:delText>(SASAdminPass)</w:delText>
              </w:r>
            </w:del>
          </w:p>
        </w:tc>
        <w:tc>
          <w:tcPr>
            <w:tcW w:w="979" w:type="dxa"/>
          </w:tcPr>
          <w:p w14:paraId="1B2B365E" w14:textId="5287C26F" w:rsidR="009A1C52" w:rsidRPr="005E5BF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01" w:author="Penny Downey" w:date="2019-05-10T15:05:00Z"/>
                <w:rStyle w:val="red"/>
                <w:i/>
                <w:color w:val="FF0000"/>
              </w:rPr>
            </w:pPr>
            <w:del w:id="1102" w:author="Penny Downey" w:date="2019-05-10T15:05:00Z">
              <w:r w:rsidRPr="005E5BFC" w:rsidDel="00532AA4">
                <w:rPr>
                  <w:rStyle w:val="red"/>
                  <w:i/>
                  <w:color w:val="FF0000"/>
                </w:rPr>
                <w:delText>Requires input</w:delText>
              </w:r>
            </w:del>
          </w:p>
        </w:tc>
        <w:tc>
          <w:tcPr>
            <w:tcW w:w="5623" w:type="dxa"/>
          </w:tcPr>
          <w:p w14:paraId="63D176E8" w14:textId="257B1DA6" w:rsidR="009A1C52" w:rsidRPr="005E5BFC" w:rsidDel="00532AA4" w:rsidRDefault="0053158B" w:rsidP="00083AA3">
            <w:pPr>
              <w:pStyle w:val="Tabletext"/>
              <w:cnfStyle w:val="000000000000" w:firstRow="0" w:lastRow="0" w:firstColumn="0" w:lastColumn="0" w:oddVBand="0" w:evenVBand="0" w:oddHBand="0" w:evenHBand="0" w:firstRowFirstColumn="0" w:firstRowLastColumn="0" w:lastRowFirstColumn="0" w:lastRowLastColumn="0"/>
              <w:rPr>
                <w:del w:id="1103" w:author="Penny Downey" w:date="2019-05-10T15:05:00Z"/>
              </w:rPr>
            </w:pPr>
            <w:del w:id="1104" w:author="Penny Downey" w:date="2019-05-10T15:05:00Z">
              <w:r w:rsidDel="00532AA4">
                <w:delText>The password of the SAS Admin u</w:delText>
              </w:r>
              <w:r w:rsidR="009A1C52" w:rsidRPr="005E5BFC" w:rsidDel="00532AA4">
                <w:delText xml:space="preserve">sers (sasboot, optionally sasadmin). Must have at least 6 and no more than 255 characters. </w:delText>
              </w:r>
            </w:del>
          </w:p>
        </w:tc>
      </w:tr>
      <w:tr w:rsidR="009A1C52" w:rsidDel="00532AA4" w14:paraId="7D6D96A7" w14:textId="1057646A" w:rsidTr="00507DA2">
        <w:trPr>
          <w:cantSplit/>
          <w:del w:id="1105"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1F3C6B32" w14:textId="5706EDBB" w:rsidR="009A1C52" w:rsidRPr="006814FA" w:rsidDel="00532AA4" w:rsidRDefault="009A1C52" w:rsidP="00083AA3">
            <w:pPr>
              <w:pStyle w:val="Tabletext"/>
              <w:rPr>
                <w:del w:id="1106" w:author="Penny Downey" w:date="2019-05-10T15:05:00Z"/>
              </w:rPr>
            </w:pPr>
            <w:del w:id="1107" w:author="Penny Downey" w:date="2019-05-10T15:05:00Z">
              <w:r w:rsidRPr="006814FA" w:rsidDel="00532AA4">
                <w:rPr>
                  <w:rStyle w:val="label-name"/>
                  <w:rFonts w:eastAsiaTheme="majorEastAsia"/>
                </w:rPr>
                <w:delText>Password for Default User</w:delText>
              </w:r>
              <w:r w:rsidRPr="006814FA" w:rsidDel="00532AA4">
                <w:br/>
              </w:r>
              <w:r w:rsidRPr="004F1270" w:rsidDel="00532AA4">
                <w:rPr>
                  <w:b w:val="0"/>
                </w:rPr>
                <w:delText>(SASUserPass)</w:delText>
              </w:r>
              <w:r w:rsidRPr="006814FA" w:rsidDel="00532AA4">
                <w:delText xml:space="preserve"> </w:delText>
              </w:r>
            </w:del>
          </w:p>
        </w:tc>
        <w:tc>
          <w:tcPr>
            <w:tcW w:w="979" w:type="dxa"/>
          </w:tcPr>
          <w:p w14:paraId="6BE92B29" w14:textId="517A9397" w:rsidR="009A1C52" w:rsidRPr="006814FA"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08" w:author="Penny Downey" w:date="2019-05-10T15:05:00Z"/>
                <w:rStyle w:val="red"/>
                <w:i/>
              </w:rPr>
            </w:pPr>
            <w:del w:id="1109" w:author="Penny Downey" w:date="2019-05-10T15:05:00Z">
              <w:r w:rsidRPr="006814FA" w:rsidDel="00532AA4">
                <w:rPr>
                  <w:rStyle w:val="red"/>
                  <w:i/>
                  <w:color w:val="FF0000"/>
                </w:rPr>
                <w:delText>Requires input</w:delText>
              </w:r>
            </w:del>
          </w:p>
        </w:tc>
        <w:tc>
          <w:tcPr>
            <w:tcW w:w="5623" w:type="dxa"/>
          </w:tcPr>
          <w:p w14:paraId="6B29C777" w14:textId="4B859C34" w:rsidR="00A03548" w:rsidDel="00532AA4" w:rsidRDefault="0053158B" w:rsidP="00A03548">
            <w:pPr>
              <w:pStyle w:val="Tabletext"/>
              <w:cnfStyle w:val="000000000000" w:firstRow="0" w:lastRow="0" w:firstColumn="0" w:lastColumn="0" w:oddVBand="0" w:evenVBand="0" w:oddHBand="0" w:evenHBand="0" w:firstRowFirstColumn="0" w:firstRowLastColumn="0" w:lastRowFirstColumn="0" w:lastRowLastColumn="0"/>
              <w:rPr>
                <w:del w:id="1110" w:author="Penny Downey" w:date="2019-05-10T15:05:00Z"/>
              </w:rPr>
            </w:pPr>
            <w:del w:id="1111" w:author="Penny Downey" w:date="2019-05-10T15:05:00Z">
              <w:r w:rsidDel="00532AA4">
                <w:delText>The password of the default SAS u</w:delText>
              </w:r>
              <w:r w:rsidR="009A1C52" w:rsidRPr="006814FA" w:rsidDel="00532AA4">
                <w:delText>ser (sasuser). If left empty, no default users are being created</w:delText>
              </w:r>
              <w:r w:rsidR="00A03548" w:rsidDel="00532AA4">
                <w:delText>.</w:delText>
              </w:r>
              <w:r w:rsidR="009A1C52" w:rsidRPr="006814FA" w:rsidDel="00532AA4">
                <w:delText xml:space="preserve"> </w:delText>
              </w:r>
            </w:del>
          </w:p>
          <w:p w14:paraId="3CD61EEF" w14:textId="6CE7B6A9" w:rsidR="009A1C52" w:rsidRPr="006814FA" w:rsidDel="00532AA4" w:rsidRDefault="009A1C52" w:rsidP="00A03548">
            <w:pPr>
              <w:pStyle w:val="Tabletext"/>
              <w:cnfStyle w:val="000000000000" w:firstRow="0" w:lastRow="0" w:firstColumn="0" w:lastColumn="0" w:oddVBand="0" w:evenVBand="0" w:oddHBand="0" w:evenHBand="0" w:firstRowFirstColumn="0" w:firstRowLastColumn="0" w:lastRowFirstColumn="0" w:lastRowLastColumn="0"/>
              <w:rPr>
                <w:del w:id="1112" w:author="Penny Downey" w:date="2019-05-10T15:05:00Z"/>
              </w:rPr>
            </w:pPr>
            <w:del w:id="1113" w:author="Penny Downey" w:date="2019-05-10T15:05:00Z">
              <w:r w:rsidRPr="00A03548" w:rsidDel="00532AA4">
                <w:rPr>
                  <w:b/>
                </w:rPr>
                <w:delText>WARNING:</w:delText>
              </w:r>
              <w:r w:rsidRPr="006814FA" w:rsidDel="00532AA4">
                <w:delText xml:space="preserve"> If not set, deployment will require additional setup steps before being usable.</w:delText>
              </w:r>
            </w:del>
          </w:p>
        </w:tc>
      </w:tr>
      <w:tr w:rsidR="009A1C52" w:rsidDel="00532AA4" w14:paraId="650ED0BB" w14:textId="42B4A268" w:rsidTr="00083AA3">
        <w:trPr>
          <w:del w:id="111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0399115" w14:textId="050D537D" w:rsidR="009A1C52" w:rsidRPr="00014BD7" w:rsidDel="00532AA4" w:rsidRDefault="009A1C52" w:rsidP="00083AA3">
            <w:pPr>
              <w:pStyle w:val="Tabletext"/>
              <w:rPr>
                <w:del w:id="1115" w:author="Penny Downey" w:date="2019-05-10T15:05:00Z"/>
              </w:rPr>
            </w:pPr>
            <w:del w:id="1116" w:author="Penny Downey" w:date="2019-05-10T15:05:00Z">
              <w:r w:rsidRPr="00014BD7" w:rsidDel="00532AA4">
                <w:rPr>
                  <w:rStyle w:val="label-name"/>
                  <w:rFonts w:eastAsiaTheme="majorEastAsia"/>
                </w:rPr>
                <w:delText>EC2 Instance Type for the CAS compute VM</w:delText>
              </w:r>
              <w:r w:rsidRPr="00014BD7" w:rsidDel="00532AA4">
                <w:br/>
              </w:r>
              <w:r w:rsidRPr="00014BD7" w:rsidDel="00532AA4">
                <w:rPr>
                  <w:b w:val="0"/>
                </w:rPr>
                <w:delText>(CASInstanceType)</w:delText>
              </w:r>
              <w:r w:rsidRPr="00014BD7" w:rsidDel="00532AA4">
                <w:delText xml:space="preserve"> </w:delText>
              </w:r>
            </w:del>
          </w:p>
        </w:tc>
        <w:tc>
          <w:tcPr>
            <w:tcW w:w="979" w:type="dxa"/>
          </w:tcPr>
          <w:p w14:paraId="6B7FBBC0" w14:textId="5AFB7384" w:rsidR="009A1C52" w:rsidRPr="00014BD7"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17" w:author="Penny Downey" w:date="2019-05-10T15:05:00Z"/>
                <w:rStyle w:val="red"/>
              </w:rPr>
            </w:pPr>
            <w:del w:id="1118" w:author="Penny Downey" w:date="2019-05-10T15:05:00Z">
              <w:r w:rsidRPr="00014BD7" w:rsidDel="00532AA4">
                <w:delText xml:space="preserve">i3 </w:delText>
              </w:r>
            </w:del>
          </w:p>
        </w:tc>
        <w:tc>
          <w:tcPr>
            <w:tcW w:w="5623" w:type="dxa"/>
          </w:tcPr>
          <w:p w14:paraId="1E52AEF6" w14:textId="72B91DAE" w:rsidR="009A1C52" w:rsidRPr="00AE6BE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19" w:author="Penny Downey" w:date="2019-05-10T15:05:00Z"/>
              </w:rPr>
            </w:pPr>
            <w:del w:id="1120" w:author="Penny Downey" w:date="2019-05-10T15:05:00Z">
              <w:r w:rsidRPr="00014BD7" w:rsidDel="00532AA4">
                <w:delText>T</w:delText>
              </w:r>
              <w:r w:rsidR="0053158B" w:rsidDel="00532AA4">
                <w:delText>he t</w:delText>
              </w:r>
              <w:r w:rsidRPr="00014BD7" w:rsidDel="00532AA4">
                <w:delText xml:space="preserve">ype of EC2 instance for the Viya Compute Nodes (i3 for performance, r4 for auto-recovery) </w:delText>
              </w:r>
            </w:del>
          </w:p>
        </w:tc>
      </w:tr>
      <w:tr w:rsidR="00BA58FC" w:rsidDel="00532AA4" w14:paraId="055499C1" w14:textId="6C487043" w:rsidTr="00083AA3">
        <w:trPr>
          <w:del w:id="1121"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46A8D13" w14:textId="088644F7" w:rsidR="00BA58FC" w:rsidRPr="00014BD7" w:rsidDel="00532AA4" w:rsidRDefault="00A528A0" w:rsidP="00083AA3">
            <w:pPr>
              <w:pStyle w:val="Tabletext"/>
              <w:rPr>
                <w:del w:id="1122" w:author="Penny Downey" w:date="2019-05-10T15:05:00Z"/>
                <w:rStyle w:val="label-name"/>
                <w:rFonts w:eastAsiaTheme="majorEastAsia"/>
              </w:rPr>
            </w:pPr>
            <w:del w:id="1123" w:author="Penny Downey" w:date="2019-05-10T15:05:00Z">
              <w:r w:rsidDel="00532AA4">
                <w:rPr>
                  <w:rStyle w:val="label-name"/>
                  <w:rFonts w:eastAsiaTheme="majorEastAsia"/>
                </w:rPr>
                <w:delText>EC2 Instance Size for the Viya Services VM</w:delText>
              </w:r>
              <w:r w:rsidDel="00532AA4">
                <w:br/>
              </w:r>
              <w:r w:rsidRPr="00A528A0" w:rsidDel="00532AA4">
                <w:rPr>
                  <w:b w:val="0"/>
                </w:rPr>
                <w:delText>(ServicesInstanceSize)</w:delText>
              </w:r>
            </w:del>
          </w:p>
        </w:tc>
        <w:tc>
          <w:tcPr>
            <w:tcW w:w="979" w:type="dxa"/>
          </w:tcPr>
          <w:p w14:paraId="06B2BE0A" w14:textId="6880BDDC" w:rsidR="00BA58FC" w:rsidRPr="00014BD7" w:rsidDel="00532AA4" w:rsidRDefault="0049358D" w:rsidP="00083AA3">
            <w:pPr>
              <w:pStyle w:val="Tabletext"/>
              <w:cnfStyle w:val="000000000000" w:firstRow="0" w:lastRow="0" w:firstColumn="0" w:lastColumn="0" w:oddVBand="0" w:evenVBand="0" w:oddHBand="0" w:evenHBand="0" w:firstRowFirstColumn="0" w:firstRowLastColumn="0" w:lastRowFirstColumn="0" w:lastRowLastColumn="0"/>
              <w:rPr>
                <w:del w:id="1124" w:author="Penny Downey" w:date="2019-05-10T15:05:00Z"/>
              </w:rPr>
            </w:pPr>
            <w:del w:id="1125" w:author="Penny Downey" w:date="2019-05-10T15:05:00Z">
              <w:r w:rsidDel="00532AA4">
                <w:delText>4xlarge</w:delText>
              </w:r>
            </w:del>
          </w:p>
        </w:tc>
        <w:tc>
          <w:tcPr>
            <w:tcW w:w="5623" w:type="dxa"/>
          </w:tcPr>
          <w:p w14:paraId="12313896" w14:textId="648C0FD6" w:rsidR="00BA58FC" w:rsidRPr="00014BD7" w:rsidDel="00532AA4" w:rsidRDefault="0049358D" w:rsidP="0049358D">
            <w:pPr>
              <w:pStyle w:val="Tabletext"/>
              <w:cnfStyle w:val="000000000000" w:firstRow="0" w:lastRow="0" w:firstColumn="0" w:lastColumn="0" w:oddVBand="0" w:evenVBand="0" w:oddHBand="0" w:evenHBand="0" w:firstRowFirstColumn="0" w:firstRowLastColumn="0" w:lastRowFirstColumn="0" w:lastRowLastColumn="0"/>
              <w:rPr>
                <w:del w:id="1126" w:author="Penny Downey" w:date="2019-05-10T15:05:00Z"/>
              </w:rPr>
            </w:pPr>
            <w:del w:id="1127" w:author="Penny Downey" w:date="2019-05-10T15:05:00Z">
              <w:r w:rsidDel="00532AA4">
                <w:delText>Determines the size of the r4 EC2 instance used for the Viya Services VM.</w:delText>
              </w:r>
            </w:del>
          </w:p>
        </w:tc>
      </w:tr>
      <w:tr w:rsidR="009A1C52" w:rsidDel="00532AA4" w14:paraId="4D1A8F95" w14:textId="060AC73A" w:rsidTr="00083AA3">
        <w:trPr>
          <w:del w:id="112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199B2AA0" w14:textId="24FAFF17" w:rsidR="009A1C52" w:rsidRPr="00130F63" w:rsidDel="00532AA4" w:rsidRDefault="009A1C52" w:rsidP="00083AA3">
            <w:pPr>
              <w:pStyle w:val="Tabletext"/>
              <w:rPr>
                <w:del w:id="1129" w:author="Penny Downey" w:date="2019-05-10T15:05:00Z"/>
              </w:rPr>
            </w:pPr>
            <w:del w:id="1130" w:author="Penny Downey" w:date="2019-05-10T15:05:00Z">
              <w:r w:rsidRPr="00130F63" w:rsidDel="00532AA4">
                <w:rPr>
                  <w:rStyle w:val="label-name"/>
                  <w:rFonts w:eastAsiaTheme="majorEastAsia"/>
                </w:rPr>
                <w:lastRenderedPageBreak/>
                <w:delText>Mirror of SAS Viya Deployment Data</w:delText>
              </w:r>
              <w:r w:rsidRPr="00130F63" w:rsidDel="00532AA4">
                <w:br/>
              </w:r>
              <w:r w:rsidRPr="00130F63" w:rsidDel="00532AA4">
                <w:rPr>
                  <w:b w:val="0"/>
                </w:rPr>
                <w:delText>(DeploymentMirror)</w:delText>
              </w:r>
              <w:r w:rsidRPr="00130F63" w:rsidDel="00532AA4">
                <w:delText xml:space="preserve"> </w:delText>
              </w:r>
            </w:del>
          </w:p>
        </w:tc>
        <w:tc>
          <w:tcPr>
            <w:tcW w:w="979" w:type="dxa"/>
          </w:tcPr>
          <w:p w14:paraId="70BF07BA" w14:textId="70AEE496" w:rsidR="009A1C52" w:rsidRPr="00130F63"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31" w:author="Penny Downey" w:date="2019-05-10T15:05:00Z"/>
                <w:rStyle w:val="red"/>
              </w:rPr>
            </w:pPr>
            <w:del w:id="1132" w:author="Penny Downey" w:date="2019-05-10T15:05:00Z">
              <w:r w:rsidRPr="00130F63" w:rsidDel="00532AA4">
                <w:delText xml:space="preserve">— </w:delText>
              </w:r>
            </w:del>
          </w:p>
        </w:tc>
        <w:tc>
          <w:tcPr>
            <w:tcW w:w="5623" w:type="dxa"/>
          </w:tcPr>
          <w:p w14:paraId="6B984EF9" w14:textId="60A3C6B4" w:rsidR="009A1C52" w:rsidRPr="00130F63" w:rsidDel="00532AA4" w:rsidRDefault="009A1C52" w:rsidP="00F539F3">
            <w:pPr>
              <w:pStyle w:val="Tabletext"/>
              <w:cnfStyle w:val="000000000000" w:firstRow="0" w:lastRow="0" w:firstColumn="0" w:lastColumn="0" w:oddVBand="0" w:evenVBand="0" w:oddHBand="0" w:evenHBand="0" w:firstRowFirstColumn="0" w:firstRowLastColumn="0" w:lastRowFirstColumn="0" w:lastRowLastColumn="0"/>
              <w:rPr>
                <w:del w:id="1133" w:author="Penny Downey" w:date="2019-05-10T15:05:00Z"/>
              </w:rPr>
            </w:pPr>
            <w:del w:id="1134" w:author="Penny Downey" w:date="2019-05-10T15:05:00Z">
              <w:r w:rsidRPr="00130F63" w:rsidDel="00532AA4">
                <w:delText xml:space="preserve">(Optional) </w:delText>
              </w:r>
              <w:r w:rsidR="00F539F3" w:rsidDel="00532AA4">
                <w:delText>The l</w:delText>
              </w:r>
              <w:r w:rsidRPr="00130F63" w:rsidDel="00532AA4">
                <w:delText xml:space="preserve">ocation of </w:delText>
              </w:r>
              <w:r w:rsidR="00A92365" w:rsidDel="00532AA4">
                <w:delText xml:space="preserve">the </w:delText>
              </w:r>
              <w:r w:rsidRPr="00130F63" w:rsidDel="00532AA4">
                <w:delText>SAS Viya Deployment Repository Mirror</w:delText>
              </w:r>
              <w:r w:rsidR="00F539F3" w:rsidDel="00532AA4">
                <w:delText>.</w:delText>
              </w:r>
              <w:r w:rsidRPr="00130F63" w:rsidDel="00532AA4">
                <w:delText xml:space="preserve"> </w:delText>
              </w:r>
            </w:del>
          </w:p>
        </w:tc>
      </w:tr>
      <w:tr w:rsidR="009A1C52" w:rsidDel="00532AA4" w14:paraId="578D9039" w14:textId="3B4E6049" w:rsidTr="00083AA3">
        <w:trPr>
          <w:del w:id="1135"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F031AFA" w14:textId="4C471537" w:rsidR="009A1C52" w:rsidRPr="00130F63" w:rsidDel="00532AA4" w:rsidRDefault="009A1C52" w:rsidP="00083AA3">
            <w:pPr>
              <w:pStyle w:val="Tabletext"/>
              <w:rPr>
                <w:del w:id="1136" w:author="Penny Downey" w:date="2019-05-10T15:05:00Z"/>
              </w:rPr>
            </w:pPr>
            <w:del w:id="1137" w:author="Penny Downey" w:date="2019-05-10T15:05:00Z">
              <w:r w:rsidRPr="00130F63" w:rsidDel="00532AA4">
                <w:rPr>
                  <w:rStyle w:val="label-name"/>
                  <w:rFonts w:eastAsiaTheme="majorEastAsia"/>
                </w:rPr>
                <w:delText>Operator Email</w:delText>
              </w:r>
              <w:r w:rsidRPr="00130F63" w:rsidDel="00532AA4">
                <w:br/>
              </w:r>
              <w:r w:rsidRPr="00130F63" w:rsidDel="00532AA4">
                <w:rPr>
                  <w:b w:val="0"/>
                </w:rPr>
                <w:delText>(OperatorEmail)</w:delText>
              </w:r>
              <w:r w:rsidRPr="00130F63" w:rsidDel="00532AA4">
                <w:delText xml:space="preserve"> </w:delText>
              </w:r>
            </w:del>
          </w:p>
        </w:tc>
        <w:tc>
          <w:tcPr>
            <w:tcW w:w="979" w:type="dxa"/>
          </w:tcPr>
          <w:p w14:paraId="052EA61E" w14:textId="1E1FAFFD" w:rsidR="009A1C52" w:rsidRPr="00130F63"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38" w:author="Penny Downey" w:date="2019-05-10T15:05:00Z"/>
                <w:rStyle w:val="red"/>
              </w:rPr>
            </w:pPr>
            <w:del w:id="1139" w:author="Penny Downey" w:date="2019-05-10T15:05:00Z">
              <w:r w:rsidRPr="00130F63" w:rsidDel="00532AA4">
                <w:delText xml:space="preserve">— </w:delText>
              </w:r>
            </w:del>
          </w:p>
        </w:tc>
        <w:tc>
          <w:tcPr>
            <w:tcW w:w="5623" w:type="dxa"/>
          </w:tcPr>
          <w:p w14:paraId="69A77056" w14:textId="20F6E8D1" w:rsidR="009A1C52" w:rsidRPr="00130F63" w:rsidDel="00532AA4" w:rsidRDefault="009A1C52" w:rsidP="00F539F3">
            <w:pPr>
              <w:pStyle w:val="Tabletext"/>
              <w:cnfStyle w:val="000000000000" w:firstRow="0" w:lastRow="0" w:firstColumn="0" w:lastColumn="0" w:oddVBand="0" w:evenVBand="0" w:oddHBand="0" w:evenHBand="0" w:firstRowFirstColumn="0" w:firstRowLastColumn="0" w:lastRowFirstColumn="0" w:lastRowLastColumn="0"/>
              <w:rPr>
                <w:del w:id="1140" w:author="Penny Downey" w:date="2019-05-10T15:05:00Z"/>
              </w:rPr>
            </w:pPr>
            <w:del w:id="1141" w:author="Penny Downey" w:date="2019-05-10T15:05:00Z">
              <w:r w:rsidDel="00532AA4">
                <w:delText xml:space="preserve">(Optional) </w:delText>
              </w:r>
              <w:r w:rsidR="00F539F3" w:rsidDel="00532AA4">
                <w:delText>The e</w:delText>
              </w:r>
              <w:r w:rsidRPr="00130F63" w:rsidDel="00532AA4">
                <w:delText>mail address to send a notification about deployment success or failure</w:delText>
              </w:r>
              <w:r w:rsidDel="00532AA4">
                <w:delText>.</w:delText>
              </w:r>
              <w:r w:rsidRPr="00130F63" w:rsidDel="00532AA4">
                <w:delText xml:space="preserve">  </w:delText>
              </w:r>
            </w:del>
          </w:p>
        </w:tc>
      </w:tr>
    </w:tbl>
    <w:p w14:paraId="6CE2B3A5" w14:textId="059D9A32" w:rsidR="009A1C52" w:rsidDel="00532AA4" w:rsidRDefault="009A1C52" w:rsidP="009A1C52">
      <w:pPr>
        <w:spacing w:before="280" w:after="140"/>
        <w:ind w:firstLine="360"/>
        <w:rPr>
          <w:del w:id="1142" w:author="Penny Downey" w:date="2019-05-10T15:05:00Z"/>
          <w:rFonts w:ascii="&amp;quot" w:hAnsi="&amp;quot"/>
          <w:i/>
          <w:iCs/>
          <w:color w:val="000000"/>
        </w:rPr>
      </w:pPr>
      <w:del w:id="1143" w:author="Penny Downey" w:date="2019-05-10T15:05:00Z">
        <w:r w:rsidRPr="009C39E7" w:rsidDel="00532AA4">
          <w:rPr>
            <w:i/>
          </w:rPr>
          <w:delText>Network Configuration:</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0CCF27E3" w14:textId="30B3AE15" w:rsidTr="00083AA3">
        <w:trPr>
          <w:cnfStyle w:val="100000000000" w:firstRow="1" w:lastRow="0" w:firstColumn="0" w:lastColumn="0" w:oddVBand="0" w:evenVBand="0" w:oddHBand="0" w:evenHBand="0" w:firstRowFirstColumn="0" w:firstRowLastColumn="0" w:lastRowFirstColumn="0" w:lastRowLastColumn="0"/>
          <w:del w:id="114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5012B215" w14:textId="1B19F1C7" w:rsidR="009A1C52" w:rsidDel="00532AA4" w:rsidRDefault="009A1C52" w:rsidP="00083AA3">
            <w:pPr>
              <w:pStyle w:val="Tabletext"/>
              <w:rPr>
                <w:del w:id="1145" w:author="Penny Downey" w:date="2019-05-10T15:05:00Z"/>
              </w:rPr>
            </w:pPr>
            <w:del w:id="1146" w:author="Penny Downey" w:date="2019-05-10T15:05:00Z">
              <w:r w:rsidDel="00532AA4">
                <w:delText>Parameter label</w:delText>
              </w:r>
            </w:del>
          </w:p>
          <w:p w14:paraId="7846B441" w14:textId="084C6E3B" w:rsidR="009A1C52" w:rsidDel="00532AA4" w:rsidRDefault="009A1C52" w:rsidP="00083AA3">
            <w:pPr>
              <w:pStyle w:val="Tabletext"/>
              <w:rPr>
                <w:del w:id="1147" w:author="Penny Downey" w:date="2019-05-10T15:05:00Z"/>
              </w:rPr>
            </w:pPr>
            <w:del w:id="1148" w:author="Penny Downey" w:date="2019-05-10T15:05:00Z">
              <w:r w:rsidDel="00532AA4">
                <w:delText>(name)</w:delText>
              </w:r>
            </w:del>
          </w:p>
        </w:tc>
        <w:tc>
          <w:tcPr>
            <w:tcW w:w="979" w:type="dxa"/>
          </w:tcPr>
          <w:p w14:paraId="4B7E1FA4" w14:textId="28D98F42"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49" w:author="Penny Downey" w:date="2019-05-10T15:05:00Z"/>
                <w:kern w:val="0"/>
              </w:rPr>
            </w:pPr>
            <w:del w:id="1150" w:author="Penny Downey" w:date="2019-05-10T15:05:00Z">
              <w:r w:rsidDel="00532AA4">
                <w:rPr>
                  <w:kern w:val="0"/>
                </w:rPr>
                <w:delText>Default</w:delText>
              </w:r>
            </w:del>
          </w:p>
        </w:tc>
        <w:tc>
          <w:tcPr>
            <w:tcW w:w="5623" w:type="dxa"/>
          </w:tcPr>
          <w:p w14:paraId="4090C480" w14:textId="2FF04C81"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51" w:author="Penny Downey" w:date="2019-05-10T15:05:00Z"/>
                <w:kern w:val="0"/>
              </w:rPr>
            </w:pPr>
            <w:del w:id="1152" w:author="Penny Downey" w:date="2019-05-10T15:05:00Z">
              <w:r w:rsidDel="00532AA4">
                <w:rPr>
                  <w:kern w:val="0"/>
                </w:rPr>
                <w:delText>Description</w:delText>
              </w:r>
            </w:del>
          </w:p>
        </w:tc>
      </w:tr>
      <w:tr w:rsidR="009A1C52" w:rsidDel="00532AA4" w14:paraId="43A5FDFD" w14:textId="6D9FB975" w:rsidTr="00083AA3">
        <w:trPr>
          <w:del w:id="1153"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0239EA96" w14:textId="5CB17847" w:rsidR="009A1C52" w:rsidRPr="007E2758" w:rsidDel="00532AA4" w:rsidRDefault="009A1C52" w:rsidP="00083AA3">
            <w:pPr>
              <w:pStyle w:val="Tabletext"/>
              <w:rPr>
                <w:del w:id="1154" w:author="Penny Downey" w:date="2019-05-10T15:05:00Z"/>
              </w:rPr>
            </w:pPr>
            <w:del w:id="1155" w:author="Penny Downey" w:date="2019-05-10T15:05:00Z">
              <w:r w:rsidRPr="007E2758" w:rsidDel="00532AA4">
                <w:rPr>
                  <w:rStyle w:val="label-name"/>
                  <w:rFonts w:eastAsiaTheme="majorEastAsia"/>
                </w:rPr>
                <w:delText>VPC ID</w:delText>
              </w:r>
              <w:r w:rsidRPr="007E2758" w:rsidDel="00532AA4">
                <w:br/>
              </w:r>
              <w:r w:rsidRPr="0022300C" w:rsidDel="00532AA4">
                <w:rPr>
                  <w:b w:val="0"/>
                </w:rPr>
                <w:delText>(VPCID)</w:delText>
              </w:r>
              <w:r w:rsidRPr="007E2758" w:rsidDel="00532AA4">
                <w:delText xml:space="preserve"> </w:delText>
              </w:r>
            </w:del>
          </w:p>
        </w:tc>
        <w:tc>
          <w:tcPr>
            <w:tcW w:w="979" w:type="dxa"/>
            <w:vAlign w:val="center"/>
          </w:tcPr>
          <w:p w14:paraId="02E93C09" w14:textId="45EB2559" w:rsidR="009A1C52" w:rsidRPr="007E27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56" w:author="Penny Downey" w:date="2019-05-10T15:05:00Z"/>
                <w:i/>
                <w:color w:val="FF0000"/>
              </w:rPr>
            </w:pPr>
            <w:del w:id="1157" w:author="Penny Downey" w:date="2019-05-10T15:05:00Z">
              <w:r w:rsidRPr="007E2758" w:rsidDel="00532AA4">
                <w:rPr>
                  <w:rStyle w:val="red"/>
                  <w:i/>
                  <w:color w:val="FF0000"/>
                </w:rPr>
                <w:delText>Requires input</w:delText>
              </w:r>
            </w:del>
          </w:p>
        </w:tc>
        <w:tc>
          <w:tcPr>
            <w:tcW w:w="5623" w:type="dxa"/>
            <w:vAlign w:val="center"/>
          </w:tcPr>
          <w:p w14:paraId="48B0D9F2" w14:textId="25BD6385" w:rsidR="009A1C52" w:rsidRPr="007E2758" w:rsidDel="00532AA4" w:rsidRDefault="00A92365" w:rsidP="00083AA3">
            <w:pPr>
              <w:pStyle w:val="Tabletext"/>
              <w:cnfStyle w:val="000000000000" w:firstRow="0" w:lastRow="0" w:firstColumn="0" w:lastColumn="0" w:oddVBand="0" w:evenVBand="0" w:oddHBand="0" w:evenHBand="0" w:firstRowFirstColumn="0" w:firstRowLastColumn="0" w:lastRowFirstColumn="0" w:lastRowLastColumn="0"/>
              <w:rPr>
                <w:del w:id="1158" w:author="Penny Downey" w:date="2019-05-10T15:05:00Z"/>
              </w:rPr>
            </w:pPr>
            <w:del w:id="1159" w:author="Penny Downey" w:date="2019-05-10T15:05:00Z">
              <w:r w:rsidDel="00532AA4">
                <w:delText xml:space="preserve">The </w:delText>
              </w:r>
              <w:r w:rsidR="009A1C52" w:rsidRPr="007E2758" w:rsidDel="00532AA4">
                <w:delText xml:space="preserve">ID of an existing VPC with a public and a private subnet in the same Availability Zone. </w:delText>
              </w:r>
            </w:del>
          </w:p>
        </w:tc>
      </w:tr>
      <w:tr w:rsidR="009A1C52" w:rsidDel="00532AA4" w14:paraId="6950FA1D" w14:textId="0D991BF4" w:rsidTr="00083AA3">
        <w:trPr>
          <w:del w:id="1160"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520DA661" w14:textId="480E278E" w:rsidR="009A1C52" w:rsidRPr="0022300C" w:rsidDel="00532AA4" w:rsidRDefault="009A1C52" w:rsidP="00083AA3">
            <w:pPr>
              <w:pStyle w:val="Tabletext"/>
              <w:rPr>
                <w:del w:id="1161" w:author="Penny Downey" w:date="2019-05-10T15:05:00Z"/>
                <w:rStyle w:val="label-name"/>
                <w:rFonts w:eastAsiaTheme="majorEastAsia"/>
              </w:rPr>
            </w:pPr>
            <w:del w:id="1162" w:author="Penny Downey" w:date="2019-05-10T15:05:00Z">
              <w:r w:rsidRPr="0022300C" w:rsidDel="00532AA4">
                <w:rPr>
                  <w:rStyle w:val="label-name"/>
                  <w:rFonts w:eastAsiaTheme="majorEastAsia"/>
                </w:rPr>
                <w:delText>Public Subnet ID</w:delText>
              </w:r>
              <w:r w:rsidRPr="0022300C" w:rsidDel="00532AA4">
                <w:br/>
              </w:r>
              <w:r w:rsidRPr="0022300C" w:rsidDel="00532AA4">
                <w:rPr>
                  <w:b w:val="0"/>
                </w:rPr>
                <w:delText>(PublicSubnetID)</w:delText>
              </w:r>
              <w:r w:rsidRPr="0022300C" w:rsidDel="00532AA4">
                <w:delText xml:space="preserve"> </w:delText>
              </w:r>
            </w:del>
          </w:p>
        </w:tc>
        <w:tc>
          <w:tcPr>
            <w:tcW w:w="979" w:type="dxa"/>
            <w:vAlign w:val="center"/>
          </w:tcPr>
          <w:p w14:paraId="70B4BE69" w14:textId="269E5FC8" w:rsidR="009A1C52" w:rsidRPr="0022300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63" w:author="Penny Downey" w:date="2019-05-10T15:05:00Z"/>
                <w:i/>
              </w:rPr>
            </w:pPr>
            <w:del w:id="1164" w:author="Penny Downey" w:date="2019-05-10T15:05:00Z">
              <w:r w:rsidRPr="0022300C" w:rsidDel="00532AA4">
                <w:rPr>
                  <w:rStyle w:val="red"/>
                  <w:i/>
                  <w:color w:val="FF0000"/>
                </w:rPr>
                <w:delText>Requires input</w:delText>
              </w:r>
            </w:del>
          </w:p>
        </w:tc>
        <w:tc>
          <w:tcPr>
            <w:tcW w:w="5623" w:type="dxa"/>
            <w:vAlign w:val="center"/>
          </w:tcPr>
          <w:p w14:paraId="60F9C6EA" w14:textId="5B23F5CA" w:rsidR="009A1C52" w:rsidRPr="0022300C" w:rsidDel="00532AA4" w:rsidRDefault="00A92365" w:rsidP="00E356EB">
            <w:pPr>
              <w:pStyle w:val="Tabletext"/>
              <w:cnfStyle w:val="000000000000" w:firstRow="0" w:lastRow="0" w:firstColumn="0" w:lastColumn="0" w:oddVBand="0" w:evenVBand="0" w:oddHBand="0" w:evenHBand="0" w:firstRowFirstColumn="0" w:firstRowLastColumn="0" w:lastRowFirstColumn="0" w:lastRowLastColumn="0"/>
              <w:rPr>
                <w:del w:id="1165" w:author="Penny Downey" w:date="2019-05-10T15:05:00Z"/>
              </w:rPr>
            </w:pPr>
            <w:del w:id="1166" w:author="Penny Downey" w:date="2019-05-10T15:05:00Z">
              <w:r w:rsidDel="00532AA4">
                <w:delText xml:space="preserve">The </w:delText>
              </w:r>
              <w:r w:rsidR="009A1C52" w:rsidRPr="0022300C" w:rsidDel="00532AA4">
                <w:delText xml:space="preserve">ID of </w:delText>
              </w:r>
              <w:r w:rsidDel="00532AA4">
                <w:delText xml:space="preserve">the </w:delText>
              </w:r>
              <w:r w:rsidR="009A1C52" w:rsidRPr="0022300C" w:rsidDel="00532AA4">
                <w:delText>public subnet for the Elastic Load Balancer and Ansible</w:delText>
              </w:r>
              <w:r w:rsidR="00E356EB" w:rsidDel="00532AA4">
                <w:delText xml:space="preserve"> c</w:delText>
              </w:r>
              <w:r w:rsidR="009A1C52" w:rsidRPr="0022300C" w:rsidDel="00532AA4">
                <w:delText>ontroller (e.g. subnet-1234567890abcdef0)</w:delText>
              </w:r>
              <w:r w:rsidR="00764612" w:rsidDel="00532AA4">
                <w:delText>. Must</w:delText>
              </w:r>
              <w:r w:rsidR="009A1C52" w:rsidRPr="0022300C" w:rsidDel="00532AA4">
                <w:delText xml:space="preserve"> be in the same A</w:delText>
              </w:r>
              <w:r w:rsidDel="00532AA4">
                <w:delText>vailability Zone</w:delText>
              </w:r>
              <w:r w:rsidR="009A1C52" w:rsidRPr="0022300C" w:rsidDel="00532AA4">
                <w:delText xml:space="preserve"> as PrivateSubnetID</w:delText>
              </w:r>
              <w:r w:rsidR="009A1C52" w:rsidDel="00532AA4">
                <w:delText>.</w:delText>
              </w:r>
            </w:del>
          </w:p>
        </w:tc>
      </w:tr>
      <w:tr w:rsidR="009A1C52" w:rsidDel="00532AA4" w14:paraId="012A2EB2" w14:textId="091DE66A" w:rsidTr="00083AA3">
        <w:trPr>
          <w:del w:id="116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vAlign w:val="center"/>
          </w:tcPr>
          <w:p w14:paraId="62981515" w14:textId="581E9833" w:rsidR="009A1C52" w:rsidRPr="0022300C" w:rsidDel="00532AA4" w:rsidRDefault="009A1C52" w:rsidP="00083AA3">
            <w:pPr>
              <w:pStyle w:val="Tabletext"/>
              <w:rPr>
                <w:del w:id="1168" w:author="Penny Downey" w:date="2019-05-10T15:05:00Z"/>
                <w:rStyle w:val="label-name"/>
                <w:rFonts w:eastAsiaTheme="majorEastAsia"/>
              </w:rPr>
            </w:pPr>
            <w:del w:id="1169" w:author="Penny Downey" w:date="2019-05-10T15:05:00Z">
              <w:r w:rsidRPr="0022300C" w:rsidDel="00532AA4">
                <w:rPr>
                  <w:rStyle w:val="label-name"/>
                  <w:rFonts w:eastAsiaTheme="majorEastAsia"/>
                </w:rPr>
                <w:delText>Private Subnet ID</w:delText>
              </w:r>
              <w:r w:rsidRPr="0022300C" w:rsidDel="00532AA4">
                <w:br/>
              </w:r>
              <w:r w:rsidRPr="0022300C" w:rsidDel="00532AA4">
                <w:rPr>
                  <w:b w:val="0"/>
                </w:rPr>
                <w:delText>(PrivateSubnetID)</w:delText>
              </w:r>
            </w:del>
          </w:p>
        </w:tc>
        <w:tc>
          <w:tcPr>
            <w:tcW w:w="979" w:type="dxa"/>
            <w:vAlign w:val="center"/>
          </w:tcPr>
          <w:p w14:paraId="7F6DABB4" w14:textId="2BF3B502" w:rsidR="009A1C52" w:rsidRPr="0022300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70" w:author="Penny Downey" w:date="2019-05-10T15:05:00Z"/>
                <w:i/>
              </w:rPr>
            </w:pPr>
            <w:del w:id="1171" w:author="Penny Downey" w:date="2019-05-10T15:05:00Z">
              <w:r w:rsidRPr="0022300C" w:rsidDel="00532AA4">
                <w:rPr>
                  <w:rStyle w:val="red"/>
                  <w:i/>
                  <w:color w:val="FF0000"/>
                </w:rPr>
                <w:delText>Requires input</w:delText>
              </w:r>
            </w:del>
          </w:p>
        </w:tc>
        <w:tc>
          <w:tcPr>
            <w:tcW w:w="5623" w:type="dxa"/>
            <w:vAlign w:val="center"/>
          </w:tcPr>
          <w:p w14:paraId="2D6119DE" w14:textId="78CDC57B" w:rsidR="009A1C52" w:rsidRPr="0022300C" w:rsidDel="00532AA4" w:rsidRDefault="00A92365" w:rsidP="00E76315">
            <w:pPr>
              <w:pStyle w:val="Tabletext"/>
              <w:cnfStyle w:val="000000000000" w:firstRow="0" w:lastRow="0" w:firstColumn="0" w:lastColumn="0" w:oddVBand="0" w:evenVBand="0" w:oddHBand="0" w:evenHBand="0" w:firstRowFirstColumn="0" w:firstRowLastColumn="0" w:lastRowFirstColumn="0" w:lastRowLastColumn="0"/>
              <w:rPr>
                <w:del w:id="1172" w:author="Penny Downey" w:date="2019-05-10T15:05:00Z"/>
              </w:rPr>
            </w:pPr>
            <w:del w:id="1173" w:author="Penny Downey" w:date="2019-05-10T15:05:00Z">
              <w:r w:rsidDel="00532AA4">
                <w:delText xml:space="preserve">The </w:delText>
              </w:r>
              <w:r w:rsidR="009A1C52" w:rsidRPr="0022300C" w:rsidDel="00532AA4">
                <w:delText xml:space="preserve">ID of </w:delText>
              </w:r>
              <w:r w:rsidDel="00532AA4">
                <w:delText xml:space="preserve">the </w:delText>
              </w:r>
              <w:r w:rsidR="009A1C52" w:rsidRPr="0022300C" w:rsidDel="00532AA4">
                <w:delText>private subnet for the SAS Viya Application VMs (e.g. subnet-1234567890abcdef0)</w:delText>
              </w:r>
              <w:r w:rsidR="00E76315" w:rsidDel="00532AA4">
                <w:delText>. M</w:delText>
              </w:r>
              <w:r w:rsidR="009A1C52" w:rsidRPr="0022300C" w:rsidDel="00532AA4">
                <w:delText xml:space="preserve">ust be in the same </w:delText>
              </w:r>
              <w:r w:rsidRPr="0022300C" w:rsidDel="00532AA4">
                <w:delText>A</w:delText>
              </w:r>
              <w:r w:rsidDel="00532AA4">
                <w:delText>vailability Zone</w:delText>
              </w:r>
              <w:r w:rsidR="009A1C52" w:rsidRPr="0022300C" w:rsidDel="00532AA4">
                <w:delText xml:space="preserve"> as PublicSubnetID</w:delText>
              </w:r>
              <w:r w:rsidR="009A1C52" w:rsidDel="00532AA4">
                <w:delText>.</w:delText>
              </w:r>
              <w:r w:rsidR="009A1C52" w:rsidRPr="0022300C" w:rsidDel="00532AA4">
                <w:delText xml:space="preserve"> </w:delText>
              </w:r>
            </w:del>
          </w:p>
        </w:tc>
      </w:tr>
    </w:tbl>
    <w:p w14:paraId="4A4E1C5C" w14:textId="0F54D2C5" w:rsidR="009A1C52" w:rsidDel="00532AA4" w:rsidRDefault="009A1C52" w:rsidP="009A1C52">
      <w:pPr>
        <w:spacing w:before="280" w:after="140"/>
        <w:ind w:firstLine="360"/>
        <w:rPr>
          <w:del w:id="1174" w:author="Penny Downey" w:date="2019-05-10T15:05:00Z"/>
          <w:i/>
        </w:rPr>
      </w:pPr>
      <w:del w:id="1175" w:author="Penny Downey" w:date="2019-05-10T15:05:00Z">
        <w:r w:rsidRPr="00C023E6" w:rsidDel="00532AA4">
          <w:rPr>
            <w:i/>
          </w:rPr>
          <w:delText xml:space="preserve">Server DNS </w:delText>
        </w:r>
        <w:r w:rsidR="00F2072A" w:rsidDel="00532AA4">
          <w:rPr>
            <w:i/>
          </w:rPr>
          <w:delText>C</w:delText>
        </w:r>
        <w:r w:rsidRPr="00C023E6" w:rsidDel="00532AA4">
          <w:rPr>
            <w:i/>
          </w:rPr>
          <w:delText>onfiguration (only required for custom DNS name and SSL):</w:delText>
        </w:r>
      </w:del>
    </w:p>
    <w:tbl>
      <w:tblPr>
        <w:tblStyle w:val="AWS"/>
        <w:tblW w:w="9360" w:type="dxa"/>
        <w:tblInd w:w="360" w:type="dxa"/>
        <w:tblLayout w:type="fixed"/>
        <w:tblLook w:val="04A0" w:firstRow="1" w:lastRow="0" w:firstColumn="1" w:lastColumn="0" w:noHBand="0" w:noVBand="1"/>
      </w:tblPr>
      <w:tblGrid>
        <w:gridCol w:w="2758"/>
        <w:gridCol w:w="979"/>
        <w:gridCol w:w="5623"/>
      </w:tblGrid>
      <w:tr w:rsidR="009A1C52" w:rsidDel="00532AA4" w14:paraId="22248498" w14:textId="2B22DD5D" w:rsidTr="00083AA3">
        <w:trPr>
          <w:cnfStyle w:val="100000000000" w:firstRow="1" w:lastRow="0" w:firstColumn="0" w:lastColumn="0" w:oddVBand="0" w:evenVBand="0" w:oddHBand="0" w:evenHBand="0" w:firstRowFirstColumn="0" w:firstRowLastColumn="0" w:lastRowFirstColumn="0" w:lastRowLastColumn="0"/>
          <w:del w:id="1176"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31A2CA05" w14:textId="156F83CF" w:rsidR="009A1C52" w:rsidDel="00532AA4" w:rsidRDefault="009A1C52" w:rsidP="00083AA3">
            <w:pPr>
              <w:pStyle w:val="Tabletext"/>
              <w:rPr>
                <w:del w:id="1177" w:author="Penny Downey" w:date="2019-05-10T15:05:00Z"/>
              </w:rPr>
            </w:pPr>
            <w:del w:id="1178" w:author="Penny Downey" w:date="2019-05-10T15:05:00Z">
              <w:r w:rsidDel="00532AA4">
                <w:delText>Parameter label</w:delText>
              </w:r>
            </w:del>
          </w:p>
          <w:p w14:paraId="4D2CE387" w14:textId="5C69B3D9" w:rsidR="009A1C52" w:rsidDel="00532AA4" w:rsidRDefault="009A1C52" w:rsidP="00083AA3">
            <w:pPr>
              <w:pStyle w:val="Tabletext"/>
              <w:rPr>
                <w:del w:id="1179" w:author="Penny Downey" w:date="2019-05-10T15:05:00Z"/>
              </w:rPr>
            </w:pPr>
            <w:del w:id="1180" w:author="Penny Downey" w:date="2019-05-10T15:05:00Z">
              <w:r w:rsidDel="00532AA4">
                <w:delText>(name)</w:delText>
              </w:r>
            </w:del>
          </w:p>
        </w:tc>
        <w:tc>
          <w:tcPr>
            <w:tcW w:w="979" w:type="dxa"/>
          </w:tcPr>
          <w:p w14:paraId="4E219758" w14:textId="5B474E54"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81" w:author="Penny Downey" w:date="2019-05-10T15:05:00Z"/>
                <w:kern w:val="0"/>
              </w:rPr>
            </w:pPr>
            <w:del w:id="1182" w:author="Penny Downey" w:date="2019-05-10T15:05:00Z">
              <w:r w:rsidDel="00532AA4">
                <w:rPr>
                  <w:kern w:val="0"/>
                </w:rPr>
                <w:delText>Default</w:delText>
              </w:r>
            </w:del>
          </w:p>
        </w:tc>
        <w:tc>
          <w:tcPr>
            <w:tcW w:w="5623" w:type="dxa"/>
          </w:tcPr>
          <w:p w14:paraId="79B7FAFC" w14:textId="3D2E0FD9" w:rsidR="009A1C52" w:rsidDel="00532AA4" w:rsidRDefault="009A1C52" w:rsidP="00083AA3">
            <w:pPr>
              <w:cnfStyle w:val="100000000000" w:firstRow="1" w:lastRow="0" w:firstColumn="0" w:lastColumn="0" w:oddVBand="0" w:evenVBand="0" w:oddHBand="0" w:evenHBand="0" w:firstRowFirstColumn="0" w:firstRowLastColumn="0" w:lastRowFirstColumn="0" w:lastRowLastColumn="0"/>
              <w:rPr>
                <w:del w:id="1183" w:author="Penny Downey" w:date="2019-05-10T15:05:00Z"/>
                <w:kern w:val="0"/>
              </w:rPr>
            </w:pPr>
            <w:del w:id="1184" w:author="Penny Downey" w:date="2019-05-10T15:05:00Z">
              <w:r w:rsidDel="00532AA4">
                <w:rPr>
                  <w:kern w:val="0"/>
                </w:rPr>
                <w:delText>Description</w:delText>
              </w:r>
            </w:del>
          </w:p>
        </w:tc>
      </w:tr>
      <w:tr w:rsidR="009A1C52" w:rsidDel="00532AA4" w14:paraId="6930892B" w14:textId="18810526" w:rsidTr="00083AA3">
        <w:trPr>
          <w:del w:id="1185"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6DFF762F" w14:textId="2EE2AA58" w:rsidR="009A1C52" w:rsidRPr="00095A4D" w:rsidDel="00532AA4" w:rsidRDefault="009A1C52" w:rsidP="00083AA3">
            <w:pPr>
              <w:pStyle w:val="Tabletext"/>
              <w:rPr>
                <w:del w:id="1186" w:author="Penny Downey" w:date="2019-05-10T15:05:00Z"/>
              </w:rPr>
            </w:pPr>
            <w:del w:id="1187" w:author="Penny Downey" w:date="2019-05-10T15:05:00Z">
              <w:r w:rsidDel="00532AA4">
                <w:rPr>
                  <w:rStyle w:val="label-name"/>
                  <w:rFonts w:eastAsiaTheme="majorEastAsia"/>
                </w:rPr>
                <w:delText>Domain Name</w:delText>
              </w:r>
              <w:r w:rsidRPr="00095A4D" w:rsidDel="00532AA4">
                <w:br/>
              </w:r>
              <w:r w:rsidRPr="00095A4D" w:rsidDel="00532AA4">
                <w:rPr>
                  <w:b w:val="0"/>
                </w:rPr>
                <w:delText>(</w:delText>
              </w:r>
              <w:r w:rsidDel="00532AA4">
                <w:rPr>
                  <w:b w:val="0"/>
                </w:rPr>
                <w:delText>DomainName</w:delText>
              </w:r>
              <w:r w:rsidRPr="00095A4D" w:rsidDel="00532AA4">
                <w:rPr>
                  <w:b w:val="0"/>
                </w:rPr>
                <w:delText>)</w:delText>
              </w:r>
            </w:del>
          </w:p>
        </w:tc>
        <w:tc>
          <w:tcPr>
            <w:tcW w:w="979" w:type="dxa"/>
          </w:tcPr>
          <w:p w14:paraId="7C65E766" w14:textId="49A80CF7" w:rsidR="009A1C52" w:rsidRPr="0058786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88" w:author="Penny Downey" w:date="2019-05-10T15:05:00Z"/>
              </w:rPr>
            </w:pPr>
            <w:del w:id="1189" w:author="Penny Downey" w:date="2019-05-10T15:05:00Z">
              <w:r w:rsidRPr="0058786C" w:rsidDel="00532AA4">
                <w:delText>—</w:delText>
              </w:r>
            </w:del>
          </w:p>
        </w:tc>
        <w:tc>
          <w:tcPr>
            <w:tcW w:w="5623" w:type="dxa"/>
          </w:tcPr>
          <w:p w14:paraId="6C6B3DD8" w14:textId="00675DAA" w:rsidR="009A1C52"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90" w:author="Penny Downey" w:date="2019-05-10T15:05:00Z"/>
                <w:kern w:val="0"/>
              </w:rPr>
            </w:pPr>
            <w:del w:id="1191" w:author="Penny Downey" w:date="2019-05-10T15:05:00Z">
              <w:r w:rsidDel="00532AA4">
                <w:delText xml:space="preserve">The </w:delText>
              </w:r>
              <w:r w:rsidRPr="0058786C" w:rsidDel="00532AA4">
                <w:delText>SAS Viya Server portal will be reachable at this DNS name (blank = generated ELB name will be used as application DNS name)</w:delText>
              </w:r>
              <w:r w:rsidDel="00532AA4">
                <w:delText>.</w:delText>
              </w:r>
            </w:del>
          </w:p>
        </w:tc>
      </w:tr>
      <w:tr w:rsidR="009A1C52" w:rsidDel="00532AA4" w14:paraId="7AE669C6" w14:textId="7E52CF1B" w:rsidTr="00083AA3">
        <w:trPr>
          <w:del w:id="1192"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60B20A6" w14:textId="4A756C9D" w:rsidR="009A1C52" w:rsidRPr="00EE6805" w:rsidDel="00532AA4" w:rsidRDefault="009A1C52" w:rsidP="00083AA3">
            <w:pPr>
              <w:pStyle w:val="Tabletext"/>
              <w:rPr>
                <w:del w:id="1193" w:author="Penny Downey" w:date="2019-05-10T15:05:00Z"/>
                <w:rStyle w:val="label-name"/>
                <w:rFonts w:eastAsiaTheme="majorEastAsia"/>
              </w:rPr>
            </w:pPr>
            <w:del w:id="1194" w:author="Penny Downey" w:date="2019-05-10T15:05:00Z">
              <w:r w:rsidRPr="00EE6805" w:rsidDel="00532AA4">
                <w:rPr>
                  <w:rStyle w:val="label-name"/>
                  <w:rFonts w:eastAsiaTheme="majorEastAsia"/>
                </w:rPr>
                <w:delText>Route 53 Hosted Zone</w:delText>
              </w:r>
              <w:r w:rsidRPr="00EE6805" w:rsidDel="00532AA4">
                <w:br/>
              </w:r>
              <w:r w:rsidRPr="00EE6805" w:rsidDel="00532AA4">
                <w:rPr>
                  <w:b w:val="0"/>
                </w:rPr>
                <w:delText>(AWSHostedZoneID)</w:delText>
              </w:r>
            </w:del>
          </w:p>
        </w:tc>
        <w:tc>
          <w:tcPr>
            <w:tcW w:w="979" w:type="dxa"/>
          </w:tcPr>
          <w:p w14:paraId="73F0349A" w14:textId="1A9597E6" w:rsidR="009A1C52" w:rsidRPr="00DF1D14"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195" w:author="Penny Downey" w:date="2019-05-10T15:05:00Z"/>
              </w:rPr>
            </w:pPr>
            <w:del w:id="1196" w:author="Penny Downey" w:date="2019-05-10T15:05:00Z">
              <w:r w:rsidRPr="00DF1D14" w:rsidDel="00532AA4">
                <w:delText>—</w:delText>
              </w:r>
            </w:del>
          </w:p>
        </w:tc>
        <w:tc>
          <w:tcPr>
            <w:tcW w:w="5623" w:type="dxa"/>
          </w:tcPr>
          <w:p w14:paraId="611EEFE7" w14:textId="0B37FF89" w:rsidR="009A1C52" w:rsidDel="00532AA4" w:rsidRDefault="00A92365" w:rsidP="00083AA3">
            <w:pPr>
              <w:pStyle w:val="Tabletext"/>
              <w:cnfStyle w:val="000000000000" w:firstRow="0" w:lastRow="0" w:firstColumn="0" w:lastColumn="0" w:oddVBand="0" w:evenVBand="0" w:oddHBand="0" w:evenHBand="0" w:firstRowFirstColumn="0" w:firstRowLastColumn="0" w:lastRowFirstColumn="0" w:lastRowLastColumn="0"/>
              <w:rPr>
                <w:del w:id="1197" w:author="Penny Downey" w:date="2019-05-10T15:05:00Z"/>
              </w:rPr>
            </w:pPr>
            <w:del w:id="1198" w:author="Penny Downey" w:date="2019-05-10T15:05:00Z">
              <w:r w:rsidDel="00532AA4">
                <w:delText>The e</w:delText>
              </w:r>
              <w:r w:rsidR="009A1C52" w:rsidRPr="00DF1D14" w:rsidDel="00532AA4">
                <w:delText>xisting DNS Zone ID for the DomainName (blank = generated ELB name will be used as application DNS name)</w:delText>
              </w:r>
              <w:r w:rsidR="009A1C52" w:rsidDel="00532AA4">
                <w:delText>.</w:delText>
              </w:r>
            </w:del>
          </w:p>
        </w:tc>
      </w:tr>
      <w:tr w:rsidR="009A1C52" w:rsidDel="00532AA4" w14:paraId="3FCA8FB7" w14:textId="161FC855" w:rsidTr="00280709">
        <w:trPr>
          <w:cantSplit/>
          <w:del w:id="1199"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7474D09B" w14:textId="2DDD2899" w:rsidR="009A1C52" w:rsidRPr="00DF1D14" w:rsidDel="00532AA4" w:rsidRDefault="009A1C52" w:rsidP="00083AA3">
            <w:pPr>
              <w:pStyle w:val="Tabletext"/>
              <w:rPr>
                <w:del w:id="1200" w:author="Penny Downey" w:date="2019-05-10T15:05:00Z"/>
                <w:rStyle w:val="label-name"/>
                <w:rFonts w:eastAsiaTheme="majorEastAsia"/>
              </w:rPr>
            </w:pPr>
            <w:del w:id="1201" w:author="Penny Downey" w:date="2019-05-10T15:05:00Z">
              <w:r w:rsidRPr="00DF1D14" w:rsidDel="00532AA4">
                <w:rPr>
                  <w:rStyle w:val="label-name"/>
                  <w:rFonts w:eastAsiaTheme="majorEastAsia"/>
                </w:rPr>
                <w:delText>SSL Certificate</w:delText>
              </w:r>
              <w:r w:rsidRPr="00DF1D14" w:rsidDel="00532AA4">
                <w:br/>
              </w:r>
              <w:r w:rsidRPr="00DF1D14" w:rsidDel="00532AA4">
                <w:rPr>
                  <w:b w:val="0"/>
                </w:rPr>
                <w:delText>(SSLCertificateARN)</w:delText>
              </w:r>
            </w:del>
          </w:p>
        </w:tc>
        <w:tc>
          <w:tcPr>
            <w:tcW w:w="979" w:type="dxa"/>
          </w:tcPr>
          <w:p w14:paraId="4073B7EE" w14:textId="62D94D32" w:rsidR="009A1C52" w:rsidRPr="0058786C"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202" w:author="Penny Downey" w:date="2019-05-10T15:05:00Z"/>
              </w:rPr>
            </w:pPr>
            <w:del w:id="1203" w:author="Penny Downey" w:date="2019-05-10T15:05:00Z">
              <w:r w:rsidRPr="00DF1D14" w:rsidDel="00532AA4">
                <w:delText>—</w:delText>
              </w:r>
            </w:del>
          </w:p>
        </w:tc>
        <w:tc>
          <w:tcPr>
            <w:tcW w:w="5623" w:type="dxa"/>
          </w:tcPr>
          <w:p w14:paraId="3263F569" w14:textId="1509055F" w:rsidR="009A1C52" w:rsidRPr="00C801B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204" w:author="Penny Downey" w:date="2019-05-10T15:05:00Z"/>
              </w:rPr>
            </w:pPr>
            <w:del w:id="1205" w:author="Penny Downey" w:date="2019-05-10T15:05:00Z">
              <w:r w:rsidRPr="00C801B8" w:rsidDel="00532AA4">
                <w:delText>The AWS Certificate</w:delText>
              </w:r>
              <w:r w:rsidR="00E962B7" w:rsidDel="00532AA4">
                <w:delText xml:space="preserve"> </w:delText>
              </w:r>
              <w:r w:rsidRPr="00C801B8" w:rsidDel="00532AA4">
                <w:delText>Manager Amazon Resource Name (ARN) for the SSL certificate to use to enable HTTPS. The certificate needs to match the DomainName. Syntax: arn:aws:acm:region:account-id:certificate/certificate-id Example: arn:aws:acm:us-east-1:123456789012:certificate/12345678-1234-1234-1234-123456789012</w:delText>
              </w:r>
            </w:del>
          </w:p>
        </w:tc>
      </w:tr>
    </w:tbl>
    <w:p w14:paraId="58F83FC3" w14:textId="4A97080F" w:rsidR="009A1C52" w:rsidDel="00532AA4" w:rsidRDefault="009A1C52" w:rsidP="009A1C52">
      <w:pPr>
        <w:spacing w:before="280" w:after="140"/>
        <w:ind w:left="360"/>
        <w:rPr>
          <w:del w:id="1206" w:author="Penny Downey" w:date="2019-05-10T15:05:00Z"/>
          <w:i/>
        </w:rPr>
      </w:pPr>
      <w:del w:id="1207" w:author="Penny Downey" w:date="2019-05-10T15:05:00Z">
        <w:r w:rsidRPr="00C023E6" w:rsidDel="00532AA4">
          <w:rPr>
            <w:i/>
          </w:rPr>
          <w:delText xml:space="preserve">AWS Quick Start </w:delText>
        </w:r>
        <w:r w:rsidR="000C721E" w:rsidDel="00532AA4">
          <w:rPr>
            <w:i/>
          </w:rPr>
          <w:delText>Configuration</w:delText>
        </w:r>
        <w:r w:rsidRPr="00C023E6" w:rsidDel="00532AA4">
          <w:rPr>
            <w:i/>
          </w:rPr>
          <w:delText>:</w:delText>
        </w:r>
        <w:r w:rsidRPr="007E084E" w:rsidDel="00532AA4">
          <w:rPr>
            <w:i/>
          </w:rPr>
          <w:delText xml:space="preserve"> </w:delText>
        </w:r>
      </w:del>
    </w:p>
    <w:tbl>
      <w:tblPr>
        <w:tblStyle w:val="AWS"/>
        <w:tblW w:w="9493" w:type="dxa"/>
        <w:tblInd w:w="360" w:type="dxa"/>
        <w:tblLayout w:type="fixed"/>
        <w:tblLook w:val="04A0" w:firstRow="1" w:lastRow="0" w:firstColumn="1" w:lastColumn="0" w:noHBand="0" w:noVBand="1"/>
      </w:tblPr>
      <w:tblGrid>
        <w:gridCol w:w="2758"/>
        <w:gridCol w:w="1112"/>
        <w:gridCol w:w="5623"/>
      </w:tblGrid>
      <w:tr w:rsidR="009A1C52" w:rsidDel="00532AA4" w14:paraId="1F57B7E0" w14:textId="5E96F766" w:rsidTr="00083AA3">
        <w:trPr>
          <w:cnfStyle w:val="100000000000" w:firstRow="1" w:lastRow="0" w:firstColumn="0" w:lastColumn="0" w:oddVBand="0" w:evenVBand="0" w:oddHBand="0" w:evenHBand="0" w:firstRowFirstColumn="0" w:firstRowLastColumn="0" w:lastRowFirstColumn="0" w:lastRowLastColumn="0"/>
          <w:del w:id="1208"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46B30557" w14:textId="369947A0" w:rsidR="009A1C52" w:rsidDel="00532AA4" w:rsidRDefault="009A1C52" w:rsidP="00083AA3">
            <w:pPr>
              <w:pStyle w:val="Tabletext"/>
              <w:rPr>
                <w:del w:id="1209" w:author="Penny Downey" w:date="2019-05-10T15:05:00Z"/>
              </w:rPr>
            </w:pPr>
            <w:del w:id="1210" w:author="Penny Downey" w:date="2019-05-10T15:05:00Z">
              <w:r w:rsidDel="00532AA4">
                <w:lastRenderedPageBreak/>
                <w:delText>Parameter label</w:delText>
              </w:r>
            </w:del>
          </w:p>
          <w:p w14:paraId="5CE0AADA" w14:textId="6DF90ECC" w:rsidR="009A1C52" w:rsidDel="00532AA4" w:rsidRDefault="009A1C52" w:rsidP="00083AA3">
            <w:pPr>
              <w:pStyle w:val="Tabletext"/>
              <w:rPr>
                <w:del w:id="1211" w:author="Penny Downey" w:date="2019-05-10T15:05:00Z"/>
              </w:rPr>
            </w:pPr>
            <w:del w:id="1212" w:author="Penny Downey" w:date="2019-05-10T15:05:00Z">
              <w:r w:rsidDel="00532AA4">
                <w:delText>(name)</w:delText>
              </w:r>
            </w:del>
          </w:p>
        </w:tc>
        <w:tc>
          <w:tcPr>
            <w:tcW w:w="1112" w:type="dxa"/>
          </w:tcPr>
          <w:p w14:paraId="32075BA4" w14:textId="1C105016" w:rsidR="009A1C52" w:rsidDel="00532AA4" w:rsidRDefault="009A1C52" w:rsidP="00083AA3">
            <w:pPr>
              <w:pStyle w:val="Tabletext"/>
              <w:cnfStyle w:val="100000000000" w:firstRow="1" w:lastRow="0" w:firstColumn="0" w:lastColumn="0" w:oddVBand="0" w:evenVBand="0" w:oddHBand="0" w:evenHBand="0" w:firstRowFirstColumn="0" w:firstRowLastColumn="0" w:lastRowFirstColumn="0" w:lastRowLastColumn="0"/>
              <w:rPr>
                <w:del w:id="1213" w:author="Penny Downey" w:date="2019-05-10T15:05:00Z"/>
              </w:rPr>
            </w:pPr>
            <w:del w:id="1214" w:author="Penny Downey" w:date="2019-05-10T15:05:00Z">
              <w:r w:rsidDel="00532AA4">
                <w:delText>Default</w:delText>
              </w:r>
            </w:del>
          </w:p>
        </w:tc>
        <w:tc>
          <w:tcPr>
            <w:tcW w:w="5623" w:type="dxa"/>
          </w:tcPr>
          <w:p w14:paraId="5F537260" w14:textId="1702B99A" w:rsidR="009A1C52" w:rsidDel="00532AA4" w:rsidRDefault="009A1C52" w:rsidP="00083AA3">
            <w:pPr>
              <w:pStyle w:val="Tabletext"/>
              <w:cnfStyle w:val="100000000000" w:firstRow="1" w:lastRow="0" w:firstColumn="0" w:lastColumn="0" w:oddVBand="0" w:evenVBand="0" w:oddHBand="0" w:evenHBand="0" w:firstRowFirstColumn="0" w:firstRowLastColumn="0" w:lastRowFirstColumn="0" w:lastRowLastColumn="0"/>
              <w:rPr>
                <w:del w:id="1215" w:author="Penny Downey" w:date="2019-05-10T15:05:00Z"/>
              </w:rPr>
            </w:pPr>
            <w:del w:id="1216" w:author="Penny Downey" w:date="2019-05-10T15:05:00Z">
              <w:r w:rsidDel="00532AA4">
                <w:delText>Description</w:delText>
              </w:r>
            </w:del>
          </w:p>
        </w:tc>
      </w:tr>
      <w:tr w:rsidR="009A1C52" w:rsidDel="00532AA4" w14:paraId="4337C99A" w14:textId="2D5D8AB4" w:rsidTr="00083AA3">
        <w:trPr>
          <w:del w:id="1217"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0335CE8A" w14:textId="408F7926" w:rsidR="009A1C52" w:rsidRPr="00B22C58" w:rsidDel="00532AA4" w:rsidRDefault="009A1C52" w:rsidP="00083AA3">
            <w:pPr>
              <w:pStyle w:val="Tabletext"/>
              <w:rPr>
                <w:del w:id="1218" w:author="Penny Downey" w:date="2019-05-10T15:05:00Z"/>
              </w:rPr>
            </w:pPr>
            <w:del w:id="1219" w:author="Penny Downey" w:date="2019-05-10T15:05:00Z">
              <w:r w:rsidRPr="00B22C58" w:rsidDel="00532AA4">
                <w:rPr>
                  <w:rStyle w:val="label-name"/>
                  <w:rFonts w:eastAsiaTheme="majorEastAsia"/>
                </w:rPr>
                <w:delText>Quick Start S3 Bucket Name</w:delText>
              </w:r>
              <w:r w:rsidRPr="00B22C58" w:rsidDel="00532AA4">
                <w:br/>
              </w:r>
              <w:r w:rsidRPr="00B22C58" w:rsidDel="00532AA4">
                <w:rPr>
                  <w:b w:val="0"/>
                </w:rPr>
                <w:delText>(QSS3BucketName)</w:delText>
              </w:r>
            </w:del>
          </w:p>
        </w:tc>
        <w:tc>
          <w:tcPr>
            <w:tcW w:w="1112" w:type="dxa"/>
          </w:tcPr>
          <w:p w14:paraId="42414685" w14:textId="13572472" w:rsidR="009A1C52" w:rsidRPr="00B22C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220" w:author="Penny Downey" w:date="2019-05-10T15:05:00Z"/>
              </w:rPr>
            </w:pPr>
            <w:del w:id="1221" w:author="Penny Downey" w:date="2019-05-10T15:05:00Z">
              <w:r w:rsidRPr="00B22C58" w:rsidDel="00532AA4">
                <w:delText>aws-quickstart</w:delText>
              </w:r>
            </w:del>
          </w:p>
        </w:tc>
        <w:tc>
          <w:tcPr>
            <w:tcW w:w="5623" w:type="dxa"/>
          </w:tcPr>
          <w:p w14:paraId="5D3B339C" w14:textId="4BDB0BB9" w:rsidR="009A1C52" w:rsidRPr="00B22C58" w:rsidDel="00532AA4" w:rsidRDefault="00A92365" w:rsidP="00A92365">
            <w:pPr>
              <w:pStyle w:val="Tabletext"/>
              <w:cnfStyle w:val="000000000000" w:firstRow="0" w:lastRow="0" w:firstColumn="0" w:lastColumn="0" w:oddVBand="0" w:evenVBand="0" w:oddHBand="0" w:evenHBand="0" w:firstRowFirstColumn="0" w:firstRowLastColumn="0" w:lastRowFirstColumn="0" w:lastRowLastColumn="0"/>
              <w:rPr>
                <w:del w:id="1222" w:author="Penny Downey" w:date="2019-05-10T15:05:00Z"/>
              </w:rPr>
            </w:pPr>
            <w:del w:id="1223" w:author="Penny Downey" w:date="2019-05-10T15:05:00Z">
              <w:r w:rsidDel="00532AA4">
                <w:delText xml:space="preserve">The </w:delText>
              </w:r>
              <w:r w:rsidR="009A1C52" w:rsidRPr="00B22C58" w:rsidDel="00532AA4">
                <w:delText>S3 bucket name for the Quick Start assets. Only change this value if you customize or extend the Quick Start for your own use. This string can include numbers, lowercase letters, uppercase letters, and hyphens (-). It cannot start or end with a hyphen.</w:delText>
              </w:r>
            </w:del>
          </w:p>
        </w:tc>
      </w:tr>
      <w:tr w:rsidR="009A1C52" w:rsidDel="00532AA4" w14:paraId="756FDB7F" w14:textId="153EE3B4" w:rsidTr="00083AA3">
        <w:trPr>
          <w:del w:id="1224" w:author="Penny Downey" w:date="2019-05-10T15:05:00Z"/>
        </w:trPr>
        <w:tc>
          <w:tcPr>
            <w:cnfStyle w:val="001000000000" w:firstRow="0" w:lastRow="0" w:firstColumn="1" w:lastColumn="0" w:oddVBand="0" w:evenVBand="0" w:oddHBand="0" w:evenHBand="0" w:firstRowFirstColumn="0" w:firstRowLastColumn="0" w:lastRowFirstColumn="0" w:lastRowLastColumn="0"/>
            <w:tcW w:w="2758" w:type="dxa"/>
          </w:tcPr>
          <w:p w14:paraId="4E3E024B" w14:textId="1B85C753" w:rsidR="009A1C52" w:rsidRPr="0095539E" w:rsidDel="00532AA4" w:rsidRDefault="009A1C52" w:rsidP="00083AA3">
            <w:pPr>
              <w:pStyle w:val="Tabletext"/>
              <w:rPr>
                <w:del w:id="1225" w:author="Penny Downey" w:date="2019-05-10T15:05:00Z"/>
                <w:rStyle w:val="label-name"/>
                <w:rFonts w:eastAsiaTheme="majorEastAsia"/>
              </w:rPr>
            </w:pPr>
            <w:del w:id="1226" w:author="Penny Downey" w:date="2019-05-10T15:05:00Z">
              <w:r w:rsidRPr="0095539E" w:rsidDel="00532AA4">
                <w:rPr>
                  <w:rStyle w:val="label-name"/>
                  <w:rFonts w:eastAsiaTheme="majorEastAsia"/>
                </w:rPr>
                <w:delText>Quick Start S3 Key Prefix</w:delText>
              </w:r>
              <w:r w:rsidRPr="0095539E" w:rsidDel="00532AA4">
                <w:br/>
              </w:r>
              <w:r w:rsidRPr="0095539E" w:rsidDel="00532AA4">
                <w:rPr>
                  <w:b w:val="0"/>
                </w:rPr>
                <w:delText>(QSS3KeyPrefix)</w:delText>
              </w:r>
            </w:del>
          </w:p>
        </w:tc>
        <w:tc>
          <w:tcPr>
            <w:tcW w:w="1112" w:type="dxa"/>
          </w:tcPr>
          <w:p w14:paraId="3BEADFEC" w14:textId="0BDC5514" w:rsidR="009A1C52" w:rsidRPr="00B22C58" w:rsidDel="00532AA4" w:rsidRDefault="009A1C52" w:rsidP="00083AA3">
            <w:pPr>
              <w:pStyle w:val="Tabletext"/>
              <w:cnfStyle w:val="000000000000" w:firstRow="0" w:lastRow="0" w:firstColumn="0" w:lastColumn="0" w:oddVBand="0" w:evenVBand="0" w:oddHBand="0" w:evenHBand="0" w:firstRowFirstColumn="0" w:firstRowLastColumn="0" w:lastRowFirstColumn="0" w:lastRowLastColumn="0"/>
              <w:rPr>
                <w:del w:id="1227" w:author="Penny Downey" w:date="2019-05-10T15:05:00Z"/>
              </w:rPr>
            </w:pPr>
            <w:del w:id="1228" w:author="Penny Downey" w:date="2019-05-10T15:05:00Z">
              <w:r w:rsidRPr="00B22C58" w:rsidDel="00532AA4">
                <w:delText>quickstart-sas-viya/</w:delText>
              </w:r>
            </w:del>
          </w:p>
        </w:tc>
        <w:tc>
          <w:tcPr>
            <w:tcW w:w="5623" w:type="dxa"/>
          </w:tcPr>
          <w:p w14:paraId="3C9D310F" w14:textId="7F3AFE68" w:rsidR="009A1C52" w:rsidRPr="00B22C58" w:rsidDel="00532AA4" w:rsidRDefault="00A92365" w:rsidP="00A92365">
            <w:pPr>
              <w:pStyle w:val="Tabletext"/>
              <w:cnfStyle w:val="000000000000" w:firstRow="0" w:lastRow="0" w:firstColumn="0" w:lastColumn="0" w:oddVBand="0" w:evenVBand="0" w:oddHBand="0" w:evenHBand="0" w:firstRowFirstColumn="0" w:firstRowLastColumn="0" w:lastRowFirstColumn="0" w:lastRowLastColumn="0"/>
              <w:rPr>
                <w:del w:id="1229" w:author="Penny Downey" w:date="2019-05-10T15:05:00Z"/>
              </w:rPr>
            </w:pPr>
            <w:del w:id="1230" w:author="Penny Downey" w:date="2019-05-10T15:05:00Z">
              <w:r w:rsidDel="00532AA4">
                <w:delText xml:space="preserve">The </w:delText>
              </w:r>
              <w:r w:rsidR="009A1C52" w:rsidRPr="00B22C58" w:rsidDel="00532AA4">
                <w:delText xml:space="preserve">S3 key prefix for the Quick Start assets. Only change this value if you customize or extend the Quick Start for your own use. </w:delText>
              </w:r>
              <w:r w:rsidR="00520530" w:rsidDel="00532AA4">
                <w:delText xml:space="preserve">The </w:delText>
              </w:r>
              <w:r w:rsidR="009A1C52" w:rsidRPr="00B22C58" w:rsidDel="00532AA4">
                <w:delText xml:space="preserve">Quick Start key prefix can include numbers, lowercase letters, uppercase letters, hyphens (-), </w:delText>
              </w:r>
              <w:r w:rsidDel="00532AA4">
                <w:delText xml:space="preserve">and forward slash (/) and must end </w:delText>
              </w:r>
              <w:r w:rsidR="009A1C52" w:rsidRPr="00B22C58" w:rsidDel="00532AA4">
                <w:delText>in a forward slash.</w:delText>
              </w:r>
            </w:del>
          </w:p>
        </w:tc>
      </w:tr>
    </w:tbl>
    <w:p w14:paraId="5F44892D" w14:textId="77777777" w:rsidR="0044694D" w:rsidRDefault="0044694D" w:rsidP="00F23EAB">
      <w:pPr>
        <w:pStyle w:val="ListNumber"/>
        <w:numPr>
          <w:ilvl w:val="0"/>
          <w:numId w:val="4"/>
        </w:numPr>
        <w:spacing w:before="280"/>
      </w:pPr>
      <w:r>
        <w:t xml:space="preserve">On the </w:t>
      </w:r>
      <w:r w:rsidRPr="00191EA4">
        <w:rPr>
          <w:b/>
        </w:rPr>
        <w:t>Options</w:t>
      </w:r>
      <w:r>
        <w:t xml:space="preserve"> page, you can </w:t>
      </w:r>
      <w:hyperlink r:id="rId36" w:history="1">
        <w:r w:rsidRPr="00F22EBE">
          <w:rPr>
            <w:rStyle w:val="Hyperlink"/>
          </w:rPr>
          <w:t>specify tags</w:t>
        </w:r>
      </w:hyperlink>
      <w:r>
        <w:t xml:space="preserve"> </w:t>
      </w:r>
      <w:r w:rsidRPr="00F22EBE">
        <w:t>(key-value pairs) for resources in your stack</w:t>
      </w:r>
      <w:r>
        <w:t xml:space="preserve"> and </w:t>
      </w:r>
      <w:hyperlink r:id="rId37" w:history="1">
        <w:r>
          <w:rPr>
            <w:rStyle w:val="Hyperlink"/>
          </w:rPr>
          <w:t>set advanced options</w:t>
        </w:r>
      </w:hyperlink>
      <w:r>
        <w:t xml:space="preserve">. When you’re done, choose </w:t>
      </w:r>
      <w:r w:rsidRPr="0012359E">
        <w:rPr>
          <w:b/>
        </w:rPr>
        <w:t>Next</w:t>
      </w:r>
      <w:r>
        <w:t>.</w:t>
      </w:r>
    </w:p>
    <w:p w14:paraId="634F6EDE" w14:textId="77777777" w:rsidR="0044694D" w:rsidRDefault="0044694D" w:rsidP="00F23EAB">
      <w:pPr>
        <w:pStyle w:val="ListNumber"/>
        <w:numPr>
          <w:ilvl w:val="0"/>
          <w:numId w:val="4"/>
        </w:numPr>
      </w:pPr>
      <w:r>
        <w:t xml:space="preserve">On the </w:t>
      </w:r>
      <w:r w:rsidRPr="00191EA4">
        <w:rPr>
          <w:b/>
        </w:rPr>
        <w:t>Review</w:t>
      </w:r>
      <w:r>
        <w:t xml:space="preserve"> page, review and confirm the template settings. Under </w:t>
      </w:r>
      <w:r w:rsidRPr="000A2652">
        <w:rPr>
          <w:b/>
        </w:rPr>
        <w:t>Capabilities</w:t>
      </w:r>
      <w:r>
        <w:t>, select the check box to acknowledge that the template will create IAM resources.</w:t>
      </w:r>
    </w:p>
    <w:p w14:paraId="795D2D96" w14:textId="77777777" w:rsidR="0044694D" w:rsidRDefault="0044694D" w:rsidP="00F23EAB">
      <w:pPr>
        <w:pStyle w:val="ListNumber"/>
        <w:numPr>
          <w:ilvl w:val="0"/>
          <w:numId w:val="4"/>
        </w:numPr>
        <w:rPr>
          <w:specVanish/>
        </w:rPr>
      </w:pPr>
      <w:r>
        <w:t xml:space="preserve">Choose </w:t>
      </w:r>
      <w:r w:rsidRPr="008A3078">
        <w:rPr>
          <w:b/>
        </w:rPr>
        <w:t>Create</w:t>
      </w:r>
      <w:r>
        <w:t xml:space="preserve"> to deploy the stack.</w:t>
      </w:r>
    </w:p>
    <w:p w14:paraId="06AAC5C3" w14:textId="77777777" w:rsidR="0044694D" w:rsidRDefault="0044694D" w:rsidP="001F2E4D">
      <w:pPr>
        <w:pStyle w:val="ListNumber"/>
        <w:rPr>
          <w:specVanish/>
        </w:rPr>
      </w:pPr>
      <w:r>
        <w:t xml:space="preserve">Monitor the status of the stack. When the status is </w:t>
      </w:r>
      <w:r w:rsidRPr="00415C0B">
        <w:rPr>
          <w:b/>
        </w:rPr>
        <w:t>CREATE_COMPLETE</w:t>
      </w:r>
      <w:r w:rsidRPr="00415C0B">
        <w:t xml:space="preserve">, the </w:t>
      </w:r>
      <w:r w:rsidR="001F2E4D" w:rsidRPr="001F2E4D">
        <w:rPr>
          <w:color w:val="auto"/>
        </w:rPr>
        <w:t xml:space="preserve">SAS </w:t>
      </w:r>
      <w:proofErr w:type="spellStart"/>
      <w:r w:rsidR="00446364">
        <w:rPr>
          <w:color w:val="auto"/>
        </w:rPr>
        <w:t>Viya</w:t>
      </w:r>
      <w:proofErr w:type="spellEnd"/>
      <w:r w:rsidR="001F2E4D" w:rsidRPr="001F2E4D">
        <w:rPr>
          <w:color w:val="auto"/>
        </w:rPr>
        <w:t xml:space="preserve"> </w:t>
      </w:r>
      <w:r w:rsidRPr="00415C0B">
        <w:t>cluster is ready.</w:t>
      </w:r>
    </w:p>
    <w:p w14:paraId="60717D77" w14:textId="77777777" w:rsidR="0044694D" w:rsidRDefault="0044694D" w:rsidP="00F23EAB">
      <w:pPr>
        <w:pStyle w:val="ListNumber"/>
        <w:numPr>
          <w:ilvl w:val="0"/>
          <w:numId w:val="4"/>
        </w:numPr>
        <w:spacing w:after="400"/>
      </w:pPr>
      <w:r>
        <w:t xml:space="preserve">Use the URLs displayed in the </w:t>
      </w:r>
      <w:r w:rsidRPr="00C252CE">
        <w:rPr>
          <w:b/>
        </w:rPr>
        <w:t>Outputs</w:t>
      </w:r>
      <w:r>
        <w:t xml:space="preserve"> tab for the stack to view the resources that were created</w:t>
      </w:r>
      <w:r w:rsidR="007308C2">
        <w:t>, as shown in Figure 3</w:t>
      </w:r>
      <w:r>
        <w:t>.</w:t>
      </w:r>
    </w:p>
    <w:p w14:paraId="7CE71DD6" w14:textId="77777777" w:rsidR="002866B8" w:rsidRDefault="0032380A" w:rsidP="00F222E1">
      <w:pPr>
        <w:pStyle w:val="Picture"/>
      </w:pPr>
      <w:r>
        <w:rPr>
          <w:noProof/>
        </w:rPr>
        <w:drawing>
          <wp:inline distT="0" distB="0" distL="0" distR="0" wp14:anchorId="0F9E9082" wp14:editId="511A8080">
            <wp:extent cx="6172200" cy="1564005"/>
            <wp:effectExtent l="19050" t="19050" r="19050" b="171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PNG"/>
                    <pic:cNvPicPr/>
                  </pic:nvPicPr>
                  <pic:blipFill>
                    <a:blip r:embed="rId38">
                      <a:extLst>
                        <a:ext uri="{28A0092B-C50C-407E-A947-70E740481C1C}">
                          <a14:useLocalDpi xmlns:a14="http://schemas.microsoft.com/office/drawing/2010/main" val="0"/>
                        </a:ext>
                      </a:extLst>
                    </a:blip>
                    <a:stretch>
                      <a:fillRect/>
                    </a:stretch>
                  </pic:blipFill>
                  <pic:spPr>
                    <a:xfrm>
                      <a:off x="0" y="0"/>
                      <a:ext cx="6172200" cy="1564005"/>
                    </a:xfrm>
                    <a:prstGeom prst="rect">
                      <a:avLst/>
                    </a:prstGeom>
                    <a:ln>
                      <a:solidFill>
                        <a:schemeClr val="accent1"/>
                      </a:solidFill>
                    </a:ln>
                  </pic:spPr>
                </pic:pic>
              </a:graphicData>
            </a:graphic>
          </wp:inline>
        </w:drawing>
      </w:r>
    </w:p>
    <w:p w14:paraId="49709241" w14:textId="77777777" w:rsidR="00776A09" w:rsidRDefault="00776A09" w:rsidP="00F222E1">
      <w:pPr>
        <w:pStyle w:val="Caption"/>
      </w:pPr>
      <w:r>
        <w:t xml:space="preserve">Figure 3: </w:t>
      </w:r>
      <w:r w:rsidR="00D1529F">
        <w:t>Outputs tab</w:t>
      </w:r>
    </w:p>
    <w:p w14:paraId="7EA796A9" w14:textId="77777777" w:rsidR="005E6FD2" w:rsidRDefault="00C24535" w:rsidP="00F47890">
      <w:pPr>
        <w:pStyle w:val="Alert"/>
      </w:pPr>
      <w:r w:rsidRPr="00F222E1">
        <w:rPr>
          <w:b/>
        </w:rPr>
        <w:t>Note</w:t>
      </w:r>
      <w:r w:rsidR="00F47890">
        <w:t xml:space="preserve">  </w:t>
      </w:r>
      <w:r w:rsidRPr="00C24535">
        <w:t xml:space="preserve"> You </w:t>
      </w:r>
      <w:r w:rsidR="00F47890">
        <w:t>might</w:t>
      </w:r>
      <w:r w:rsidR="00F47890" w:rsidRPr="00C24535">
        <w:t xml:space="preserve"> </w:t>
      </w:r>
      <w:r w:rsidRPr="00C24535">
        <w:t xml:space="preserve">receive a security warning specific to your browser. Take the appropriate actions to accept the security certificate and proceed. </w:t>
      </w:r>
    </w:p>
    <w:p w14:paraId="7E4BC36F" w14:textId="77777777" w:rsidR="002D45F7" w:rsidRDefault="00056BBF" w:rsidP="00056BBF">
      <w:pPr>
        <w:rPr>
          <w:color w:val="000000" w:themeColor="text1"/>
        </w:rPr>
      </w:pPr>
      <w:r>
        <w:t>We highly recommend that you deploy your own SSL certificates. For detailed information, see</w:t>
      </w:r>
      <w:r w:rsidR="00C3472A">
        <w:t xml:space="preserve"> </w:t>
      </w:r>
      <w:hyperlink w:anchor="_Technical_Requirements" w:history="1">
        <w:r w:rsidR="00C3472A" w:rsidRPr="00C3472A">
          <w:rPr>
            <w:rStyle w:val="Hyperlink"/>
          </w:rPr>
          <w:t>Technical Requirements</w:t>
        </w:r>
      </w:hyperlink>
      <w:r w:rsidR="00F3300F">
        <w:rPr>
          <w:color w:val="000000" w:themeColor="text1"/>
        </w:rPr>
        <w:t xml:space="preserve">. </w:t>
      </w:r>
    </w:p>
    <w:p w14:paraId="3B9564D9" w14:textId="77777777" w:rsidR="00611BA2" w:rsidRDefault="00611BA2" w:rsidP="00611BA2">
      <w:pPr>
        <w:pStyle w:val="Heading3"/>
      </w:pPr>
      <w:bookmarkStart w:id="1231" w:name="_Toc6910125"/>
      <w:r>
        <w:lastRenderedPageBreak/>
        <w:t xml:space="preserve">Step </w:t>
      </w:r>
      <w:r w:rsidR="00242760">
        <w:t>4</w:t>
      </w:r>
      <w:r>
        <w:t>. Test the Deployment</w:t>
      </w:r>
      <w:bookmarkEnd w:id="1231"/>
      <w:r w:rsidRPr="00F757CB">
        <w:t xml:space="preserve"> </w:t>
      </w:r>
    </w:p>
    <w:p w14:paraId="6D4AA57B" w14:textId="77777777" w:rsidR="0040530D" w:rsidRDefault="005952D3" w:rsidP="0040530D">
      <w:pPr>
        <w:rPr>
          <w:noProof/>
        </w:rPr>
      </w:pPr>
      <w:r w:rsidRPr="0040530D">
        <w:t>To test the deployment, log on to</w:t>
      </w:r>
      <w:r w:rsidR="00CC51B9" w:rsidRPr="0040530D">
        <w:t xml:space="preserve"> </w:t>
      </w:r>
      <w:r w:rsidR="003D7843" w:rsidRPr="0040530D">
        <w:t xml:space="preserve">the SAS </w:t>
      </w:r>
      <w:proofErr w:type="spellStart"/>
      <w:r w:rsidR="003D7843" w:rsidRPr="0040530D">
        <w:t>Viya</w:t>
      </w:r>
      <w:proofErr w:type="spellEnd"/>
      <w:r w:rsidR="003D7843" w:rsidRPr="0040530D">
        <w:t xml:space="preserve"> launch page (</w:t>
      </w:r>
      <w:r w:rsidR="00E5319E">
        <w:t>SAS Drive</w:t>
      </w:r>
      <w:r w:rsidR="003D7843" w:rsidRPr="0040530D">
        <w:t>)</w:t>
      </w:r>
      <w:r w:rsidR="0040530D">
        <w:t xml:space="preserve"> and then log on to SAS Studio</w:t>
      </w:r>
      <w:r w:rsidR="00EB2858">
        <w:t>, as shown in Figures 4 and 5</w:t>
      </w:r>
      <w:r w:rsidR="00C94870">
        <w:t>.</w:t>
      </w:r>
      <w:r w:rsidR="002866B8" w:rsidRPr="002866B8">
        <w:rPr>
          <w:noProof/>
        </w:rPr>
        <w:t xml:space="preserve"> </w:t>
      </w:r>
    </w:p>
    <w:p w14:paraId="63BB58EA" w14:textId="77777777" w:rsidR="00CC51B9" w:rsidRDefault="00675EBE" w:rsidP="00024F67">
      <w:pPr>
        <w:pStyle w:val="Picture"/>
        <w:rPr>
          <w:noProof/>
        </w:rPr>
      </w:pPr>
      <w:r>
        <w:rPr>
          <w:noProof/>
        </w:rPr>
        <w:drawing>
          <wp:inline distT="0" distB="0" distL="0" distR="0" wp14:anchorId="00C08DF6" wp14:editId="7612D993">
            <wp:extent cx="6025896" cy="4626864"/>
            <wp:effectExtent l="19050" t="19050" r="13335" b="215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025896" cy="4626864"/>
                    </a:xfrm>
                    <a:prstGeom prst="rect">
                      <a:avLst/>
                    </a:prstGeom>
                    <a:ln>
                      <a:solidFill>
                        <a:schemeClr val="bg1">
                          <a:lumMod val="65000"/>
                        </a:schemeClr>
                      </a:solidFill>
                    </a:ln>
                  </pic:spPr>
                </pic:pic>
              </a:graphicData>
            </a:graphic>
          </wp:inline>
        </w:drawing>
      </w:r>
    </w:p>
    <w:p w14:paraId="254F0551" w14:textId="77777777" w:rsidR="002366EF" w:rsidRDefault="002366EF" w:rsidP="002366EF">
      <w:pPr>
        <w:pStyle w:val="Caption"/>
      </w:pPr>
      <w:r>
        <w:t xml:space="preserve">Figure 4: </w:t>
      </w:r>
      <w:r w:rsidR="00CD2A30">
        <w:t>Accessing your applications</w:t>
      </w:r>
    </w:p>
    <w:p w14:paraId="638BB503" w14:textId="77777777" w:rsidR="005952D3" w:rsidRPr="00351D07" w:rsidRDefault="00351D07" w:rsidP="005C135D">
      <w:pPr>
        <w:pStyle w:val="Picture"/>
      </w:pPr>
      <w:r>
        <w:rPr>
          <w:noProof/>
        </w:rPr>
        <w:lastRenderedPageBreak/>
        <w:drawing>
          <wp:inline distT="0" distB="0" distL="0" distR="0" wp14:anchorId="4C31D9FC" wp14:editId="2F84680C">
            <wp:extent cx="5876190" cy="2447619"/>
            <wp:effectExtent l="19050" t="19050" r="1079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876190" cy="2447619"/>
                    </a:xfrm>
                    <a:prstGeom prst="rect">
                      <a:avLst/>
                    </a:prstGeom>
                    <a:ln>
                      <a:solidFill>
                        <a:schemeClr val="bg1">
                          <a:lumMod val="65000"/>
                        </a:schemeClr>
                      </a:solidFill>
                    </a:ln>
                  </pic:spPr>
                </pic:pic>
              </a:graphicData>
            </a:graphic>
          </wp:inline>
        </w:drawing>
      </w:r>
    </w:p>
    <w:p w14:paraId="01AC23F6" w14:textId="77777777" w:rsidR="00351D07" w:rsidRDefault="002366EF" w:rsidP="00351D07">
      <w:pPr>
        <w:pStyle w:val="Caption"/>
        <w:rPr>
          <w:rFonts w:ascii="Arial" w:hAnsi="Arial" w:cs="Arial"/>
          <w:color w:val="DDDDDD" w:themeColor="accent1"/>
          <w:sz w:val="28"/>
          <w:szCs w:val="28"/>
        </w:rPr>
      </w:pPr>
      <w:r>
        <w:t xml:space="preserve">Figure 5: </w:t>
      </w:r>
      <w:r w:rsidR="005D5ED5">
        <w:t xml:space="preserve">Accessing </w:t>
      </w:r>
      <w:r w:rsidR="00351D07">
        <w:t>SAS Studio</w:t>
      </w:r>
    </w:p>
    <w:p w14:paraId="43EC4F1C" w14:textId="77777777" w:rsidR="00F757CB" w:rsidRPr="00F757CB" w:rsidRDefault="00175E20" w:rsidP="00351D07">
      <w:pPr>
        <w:pStyle w:val="Heading3"/>
      </w:pPr>
      <w:bookmarkStart w:id="1232" w:name="_Toc6910126"/>
      <w:r>
        <w:t xml:space="preserve">Step </w:t>
      </w:r>
      <w:r w:rsidR="00242760">
        <w:t>5</w:t>
      </w:r>
      <w:r w:rsidR="00F757CB" w:rsidRPr="00F757CB">
        <w:t xml:space="preserve">. </w:t>
      </w:r>
      <w:r w:rsidR="009C7134">
        <w:t xml:space="preserve">Perform </w:t>
      </w:r>
      <w:r w:rsidR="00F757CB">
        <w:t>Further Configuration</w:t>
      </w:r>
      <w:bookmarkEnd w:id="1232"/>
      <w:r w:rsidR="00F757CB" w:rsidRPr="00F757CB">
        <w:t xml:space="preserve"> </w:t>
      </w:r>
    </w:p>
    <w:p w14:paraId="5BA3CE99" w14:textId="77777777" w:rsidR="00F757CB" w:rsidRDefault="00FA7E10" w:rsidP="00FA7E10">
      <w:r>
        <w:t>If you are connecting the environment to your own identity provi</w:t>
      </w:r>
      <w:r w:rsidR="00D3423D">
        <w:t xml:space="preserve">der, </w:t>
      </w:r>
      <w:r w:rsidR="0006144E">
        <w:t>see</w:t>
      </w:r>
      <w:r w:rsidR="00F94EDC">
        <w:rPr>
          <w:rStyle w:val="Hyperlink"/>
        </w:rPr>
        <w:t xml:space="preserve"> </w:t>
      </w:r>
      <w:hyperlink w:anchor="_Addendum_D:_Configuring" w:history="1">
        <w:r w:rsidR="00F94EDC" w:rsidRPr="00F94EDC">
          <w:rPr>
            <w:rStyle w:val="Hyperlink"/>
          </w:rPr>
          <w:t>Addendum D: Configuring the Identities Service</w:t>
        </w:r>
      </w:hyperlink>
      <w:r w:rsidR="00092F80">
        <w:t>.</w:t>
      </w:r>
    </w:p>
    <w:p w14:paraId="3639A3DE" w14:textId="77777777" w:rsidR="00F757CB" w:rsidRDefault="00F757CB" w:rsidP="00FA7E10">
      <w:r>
        <w:t xml:space="preserve">If you specified a value for </w:t>
      </w:r>
      <w:r w:rsidR="00E97F2C">
        <w:t xml:space="preserve">the </w:t>
      </w:r>
      <w:r w:rsidRPr="00FA7E10">
        <w:rPr>
          <w:b/>
        </w:rPr>
        <w:t>Password for default user (</w:t>
      </w:r>
      <w:proofErr w:type="spellStart"/>
      <w:r w:rsidRPr="00FA7E10">
        <w:rPr>
          <w:b/>
        </w:rPr>
        <w:t>SASUserPass</w:t>
      </w:r>
      <w:proofErr w:type="spellEnd"/>
      <w:r w:rsidRPr="00FA7E10">
        <w:rPr>
          <w:b/>
        </w:rPr>
        <w:t>)</w:t>
      </w:r>
      <w:r>
        <w:t xml:space="preserve"> parameter, the environment is set up with a defau</w:t>
      </w:r>
      <w:r w:rsidR="00DF670E">
        <w:t>lt identity provider instance (</w:t>
      </w:r>
      <w:proofErr w:type="spellStart"/>
      <w:r w:rsidR="00DF670E">
        <w:t>O</w:t>
      </w:r>
      <w:r>
        <w:t>penLDAP</w:t>
      </w:r>
      <w:proofErr w:type="spellEnd"/>
      <w:r>
        <w:t xml:space="preserve">), and the following users </w:t>
      </w:r>
      <w:r w:rsidR="009B00E7">
        <w:t>were created</w:t>
      </w:r>
      <w:r>
        <w:t>:</w:t>
      </w:r>
    </w:p>
    <w:tbl>
      <w:tblPr>
        <w:tblStyle w:val="AWS"/>
        <w:tblW w:w="0" w:type="auto"/>
        <w:tblLook w:val="04A0" w:firstRow="1" w:lastRow="0" w:firstColumn="1" w:lastColumn="0" w:noHBand="0" w:noVBand="1"/>
      </w:tblPr>
      <w:tblGrid>
        <w:gridCol w:w="3190"/>
        <w:gridCol w:w="3192"/>
        <w:gridCol w:w="3194"/>
      </w:tblGrid>
      <w:tr w:rsidR="000105EF" w14:paraId="513CA19A" w14:textId="77777777" w:rsidTr="00010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5" w:type="dxa"/>
          </w:tcPr>
          <w:p w14:paraId="5C503EC8" w14:textId="77777777" w:rsidR="000105EF" w:rsidRDefault="000105EF" w:rsidP="000105EF">
            <w:pPr>
              <w:pStyle w:val="Tabletext"/>
            </w:pPr>
            <w:r>
              <w:t>Description</w:t>
            </w:r>
          </w:p>
        </w:tc>
        <w:tc>
          <w:tcPr>
            <w:tcW w:w="3223" w:type="dxa"/>
          </w:tcPr>
          <w:p w14:paraId="0D857545"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User ID</w:t>
            </w:r>
          </w:p>
        </w:tc>
        <w:tc>
          <w:tcPr>
            <w:tcW w:w="3216" w:type="dxa"/>
          </w:tcPr>
          <w:p w14:paraId="53F0A026" w14:textId="77777777" w:rsidR="000105EF" w:rsidRDefault="000105EF" w:rsidP="000105EF">
            <w:pPr>
              <w:pStyle w:val="Tabletext"/>
              <w:cnfStyle w:val="100000000000" w:firstRow="1" w:lastRow="0" w:firstColumn="0" w:lastColumn="0" w:oddVBand="0" w:evenVBand="0" w:oddHBand="0" w:evenHBand="0" w:firstRowFirstColumn="0" w:firstRowLastColumn="0" w:lastRowFirstColumn="0" w:lastRowLastColumn="0"/>
            </w:pPr>
            <w:r>
              <w:t>Password</w:t>
            </w:r>
          </w:p>
        </w:tc>
      </w:tr>
      <w:tr w:rsidR="000105EF" w14:paraId="22DB181D"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1E107BF2" w14:textId="77777777" w:rsidR="000105EF" w:rsidRPr="000105EF" w:rsidRDefault="000105EF" w:rsidP="00224578">
            <w:pPr>
              <w:pStyle w:val="Tabletext"/>
              <w:rPr>
                <w:b w:val="0"/>
              </w:rPr>
            </w:pPr>
            <w:r w:rsidRPr="000105EF">
              <w:rPr>
                <w:b w:val="0"/>
              </w:rPr>
              <w:t xml:space="preserve">Default </w:t>
            </w:r>
            <w:r w:rsidR="00224578">
              <w:rPr>
                <w:b w:val="0"/>
              </w:rPr>
              <w:t>SAS</w:t>
            </w:r>
            <w:r w:rsidRPr="000105EF">
              <w:rPr>
                <w:b w:val="0"/>
              </w:rPr>
              <w:t xml:space="preserve"> user</w:t>
            </w:r>
          </w:p>
        </w:tc>
        <w:tc>
          <w:tcPr>
            <w:tcW w:w="3223" w:type="dxa"/>
          </w:tcPr>
          <w:p w14:paraId="796FB513" w14:textId="77777777" w:rsidR="000105EF" w:rsidRDefault="00240247" w:rsidP="00FA7E10">
            <w:pPr>
              <w:cnfStyle w:val="000000000000" w:firstRow="0" w:lastRow="0" w:firstColumn="0" w:lastColumn="0" w:oddVBand="0" w:evenVBand="0" w:oddHBand="0" w:evenHBand="0" w:firstRowFirstColumn="0" w:firstRowLastColumn="0" w:lastRowFirstColumn="0" w:lastRowLastColumn="0"/>
            </w:pPr>
            <w:proofErr w:type="spellStart"/>
            <w:r>
              <w:t>s</w:t>
            </w:r>
            <w:r w:rsidR="000105EF" w:rsidRPr="000105EF">
              <w:t>asuser</w:t>
            </w:r>
            <w:proofErr w:type="spellEnd"/>
          </w:p>
        </w:tc>
        <w:tc>
          <w:tcPr>
            <w:tcW w:w="3216" w:type="dxa"/>
          </w:tcPr>
          <w:p w14:paraId="4D8282A7" w14:textId="77777777" w:rsidR="000105EF" w:rsidRDefault="000105EF" w:rsidP="000105EF">
            <w:pPr>
              <w:pStyle w:val="Tabletext"/>
              <w:cnfStyle w:val="000000000000" w:firstRow="0" w:lastRow="0" w:firstColumn="0" w:lastColumn="0" w:oddVBand="0" w:evenVBand="0" w:oddHBand="0" w:evenHBand="0" w:firstRowFirstColumn="0" w:firstRowLastColumn="0" w:lastRowFirstColumn="0" w:lastRowLastColumn="0"/>
            </w:pPr>
            <w:r w:rsidRPr="000105EF">
              <w:t xml:space="preserve">Value of the </w:t>
            </w:r>
            <w:proofErr w:type="spellStart"/>
            <w:r w:rsidRPr="00075894">
              <w:rPr>
                <w:b/>
              </w:rPr>
              <w:t>SASUserPass</w:t>
            </w:r>
            <w:proofErr w:type="spellEnd"/>
            <w:r w:rsidRPr="000105EF">
              <w:t xml:space="preserve"> parameter</w:t>
            </w:r>
          </w:p>
        </w:tc>
      </w:tr>
      <w:tr w:rsidR="000105EF" w14:paraId="2A045506"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4A38C309" w14:textId="77777777" w:rsidR="000105EF" w:rsidRPr="000105EF" w:rsidRDefault="000105EF" w:rsidP="000105EF">
            <w:pPr>
              <w:pStyle w:val="Tabletext"/>
              <w:rPr>
                <w:b w:val="0"/>
              </w:rPr>
            </w:pPr>
            <w:r w:rsidRPr="000105EF">
              <w:rPr>
                <w:b w:val="0"/>
              </w:rPr>
              <w:t>Default admin user of the SAS Administrators group</w:t>
            </w:r>
          </w:p>
        </w:tc>
        <w:tc>
          <w:tcPr>
            <w:tcW w:w="3223" w:type="dxa"/>
          </w:tcPr>
          <w:p w14:paraId="7E9F1A70" w14:textId="77777777" w:rsidR="000105EF" w:rsidRDefault="00240247" w:rsidP="000105EF">
            <w:pPr>
              <w:pStyle w:val="Tabletext"/>
              <w:cnfStyle w:val="000000000000" w:firstRow="0" w:lastRow="0" w:firstColumn="0" w:lastColumn="0" w:oddVBand="0" w:evenVBand="0" w:oddHBand="0" w:evenHBand="0" w:firstRowFirstColumn="0" w:firstRowLastColumn="0" w:lastRowFirstColumn="0" w:lastRowLastColumn="0"/>
            </w:pPr>
            <w:proofErr w:type="spellStart"/>
            <w:r>
              <w:t>s</w:t>
            </w:r>
            <w:r w:rsidR="000105EF" w:rsidRPr="000105EF">
              <w:t>asadmin</w:t>
            </w:r>
            <w:proofErr w:type="spellEnd"/>
          </w:p>
        </w:tc>
        <w:tc>
          <w:tcPr>
            <w:tcW w:w="3216" w:type="dxa"/>
          </w:tcPr>
          <w:p w14:paraId="38C649A7" w14:textId="77777777" w:rsidR="000105EF"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AF186E">
              <w:t xml:space="preserve">Value of the </w:t>
            </w:r>
            <w:proofErr w:type="spellStart"/>
            <w:r w:rsidRPr="00075894">
              <w:rPr>
                <w:b/>
              </w:rPr>
              <w:t>SASAdminPass</w:t>
            </w:r>
            <w:proofErr w:type="spellEnd"/>
            <w:r w:rsidRPr="00AF186E">
              <w:t xml:space="preserve"> parameter</w:t>
            </w:r>
          </w:p>
        </w:tc>
      </w:tr>
      <w:tr w:rsidR="000105EF" w14:paraId="21C97DA8" w14:textId="77777777" w:rsidTr="000105EF">
        <w:tc>
          <w:tcPr>
            <w:cnfStyle w:val="001000000000" w:firstRow="0" w:lastRow="0" w:firstColumn="1" w:lastColumn="0" w:oddVBand="0" w:evenVBand="0" w:oddHBand="0" w:evenHBand="0" w:firstRowFirstColumn="0" w:firstRowLastColumn="0" w:lastRowFirstColumn="0" w:lastRowLastColumn="0"/>
            <w:tcW w:w="3215" w:type="dxa"/>
          </w:tcPr>
          <w:p w14:paraId="033E9A5B" w14:textId="77777777" w:rsidR="000105EF" w:rsidRPr="005879A4" w:rsidRDefault="00DF670E" w:rsidP="00AF186E">
            <w:pPr>
              <w:pStyle w:val="Tabletext"/>
              <w:rPr>
                <w:b w:val="0"/>
              </w:rPr>
            </w:pPr>
            <w:r w:rsidRPr="005879A4">
              <w:rPr>
                <w:b w:val="0"/>
              </w:rPr>
              <w:t xml:space="preserve">Default </w:t>
            </w:r>
            <w:proofErr w:type="spellStart"/>
            <w:r w:rsidRPr="005879A4">
              <w:rPr>
                <w:b w:val="0"/>
              </w:rPr>
              <w:t>O</w:t>
            </w:r>
            <w:r w:rsidR="00AF186E" w:rsidRPr="005879A4">
              <w:rPr>
                <w:b w:val="0"/>
              </w:rPr>
              <w:t>penLDAP</w:t>
            </w:r>
            <w:proofErr w:type="spellEnd"/>
            <w:r w:rsidR="00AF186E" w:rsidRPr="005879A4">
              <w:rPr>
                <w:b w:val="0"/>
              </w:rPr>
              <w:t xml:space="preserve"> administrator</w:t>
            </w:r>
          </w:p>
        </w:tc>
        <w:tc>
          <w:tcPr>
            <w:tcW w:w="3223" w:type="dxa"/>
          </w:tcPr>
          <w:p w14:paraId="13B43A00" w14:textId="77777777" w:rsidR="000105EF" w:rsidRPr="005879A4" w:rsidRDefault="00240247" w:rsidP="00AF186E">
            <w:pPr>
              <w:pStyle w:val="Tabletext"/>
              <w:cnfStyle w:val="000000000000" w:firstRow="0" w:lastRow="0" w:firstColumn="0" w:lastColumn="0" w:oddVBand="0" w:evenVBand="0" w:oddHBand="0" w:evenHBand="0" w:firstRowFirstColumn="0" w:firstRowLastColumn="0" w:lastRowFirstColumn="0" w:lastRowLastColumn="0"/>
            </w:pPr>
            <w:r w:rsidRPr="005879A4">
              <w:t>a</w:t>
            </w:r>
            <w:r w:rsidR="00AF186E" w:rsidRPr="005879A4">
              <w:t>dmin</w:t>
            </w:r>
          </w:p>
        </w:tc>
        <w:tc>
          <w:tcPr>
            <w:tcW w:w="3216" w:type="dxa"/>
          </w:tcPr>
          <w:p w14:paraId="0421DA89" w14:textId="77777777" w:rsidR="000105EF" w:rsidRPr="005879A4" w:rsidRDefault="00AF186E" w:rsidP="00AF186E">
            <w:pPr>
              <w:pStyle w:val="Tabletext"/>
              <w:cnfStyle w:val="000000000000" w:firstRow="0" w:lastRow="0" w:firstColumn="0" w:lastColumn="0" w:oddVBand="0" w:evenVBand="0" w:oddHBand="0" w:evenHBand="0" w:firstRowFirstColumn="0" w:firstRowLastColumn="0" w:lastRowFirstColumn="0" w:lastRowLastColumn="0"/>
            </w:pPr>
            <w:r w:rsidRPr="005879A4">
              <w:t xml:space="preserve">Value of the </w:t>
            </w:r>
            <w:proofErr w:type="spellStart"/>
            <w:r w:rsidRPr="005879A4">
              <w:rPr>
                <w:b/>
              </w:rPr>
              <w:t>SASAdminPass</w:t>
            </w:r>
            <w:proofErr w:type="spellEnd"/>
            <w:r w:rsidRPr="005879A4">
              <w:t xml:space="preserve"> parameter</w:t>
            </w:r>
          </w:p>
        </w:tc>
      </w:tr>
    </w:tbl>
    <w:p w14:paraId="49E65F3C" w14:textId="77777777" w:rsidR="00F757CB" w:rsidRDefault="009136E7" w:rsidP="001A0CC1">
      <w:pPr>
        <w:spacing w:before="120"/>
      </w:pPr>
      <w:r w:rsidRPr="00DD7F9E">
        <w:t xml:space="preserve">For guidelines on how to add and </w:t>
      </w:r>
      <w:r w:rsidR="00F757CB" w:rsidRPr="00DD7F9E">
        <w:t>remove users and manage password</w:t>
      </w:r>
      <w:r w:rsidR="009B00E7" w:rsidRPr="00DD7F9E">
        <w:t>s</w:t>
      </w:r>
      <w:r w:rsidR="007B6C30">
        <w:t xml:space="preserve"> in this </w:t>
      </w:r>
      <w:proofErr w:type="spellStart"/>
      <w:r w:rsidR="007B6C30">
        <w:t>O</w:t>
      </w:r>
      <w:r w:rsidR="00F757CB" w:rsidRPr="00DD7F9E">
        <w:t>penLDAP</w:t>
      </w:r>
      <w:proofErr w:type="spellEnd"/>
      <w:r w:rsidR="00F757CB" w:rsidRPr="00DD7F9E">
        <w:t xml:space="preserve"> instance, see</w:t>
      </w:r>
      <w:r w:rsidR="0082277D" w:rsidRPr="00DD7F9E">
        <w:t xml:space="preserve"> </w:t>
      </w:r>
      <w:hyperlink w:anchor="_Addendum_E:_Managing" w:history="1">
        <w:r w:rsidR="00F94EDC" w:rsidRPr="00F94EDC">
          <w:rPr>
            <w:rStyle w:val="Hyperlink"/>
          </w:rPr>
          <w:t xml:space="preserve">Addendum E: Managing Users for the Provided </w:t>
        </w:r>
        <w:proofErr w:type="spellStart"/>
        <w:r w:rsidR="00F94EDC" w:rsidRPr="00F94EDC">
          <w:rPr>
            <w:rStyle w:val="Hyperlink"/>
          </w:rPr>
          <w:t>OpenLDAP</w:t>
        </w:r>
        <w:proofErr w:type="spellEnd"/>
        <w:r w:rsidR="00F94EDC" w:rsidRPr="00F94EDC">
          <w:rPr>
            <w:rStyle w:val="Hyperlink"/>
          </w:rPr>
          <w:t xml:space="preserve"> Server</w:t>
        </w:r>
      </w:hyperlink>
      <w:r w:rsidR="00F94EDC">
        <w:t>.</w:t>
      </w:r>
    </w:p>
    <w:p w14:paraId="25E06C65" w14:textId="77777777" w:rsidR="001506EF" w:rsidRPr="007C5C04" w:rsidRDefault="00455D64" w:rsidP="00455D64">
      <w:pPr>
        <w:pStyle w:val="Heading3"/>
      </w:pPr>
      <w:bookmarkStart w:id="1233" w:name="_(Optional)_Enable_Access"/>
      <w:bookmarkStart w:id="1234" w:name="_Ref528687075"/>
      <w:bookmarkStart w:id="1235" w:name="_Ref529360324"/>
      <w:bookmarkStart w:id="1236" w:name="_Ref529360361"/>
      <w:bookmarkStart w:id="1237" w:name="_Toc6910127"/>
      <w:bookmarkEnd w:id="1233"/>
      <w:r>
        <w:t xml:space="preserve">Step </w:t>
      </w:r>
      <w:r w:rsidR="00242760">
        <w:t>6</w:t>
      </w:r>
      <w:r>
        <w:t xml:space="preserve">. </w:t>
      </w:r>
      <w:r w:rsidR="007C5C04" w:rsidRPr="007C5C04">
        <w:t>(</w:t>
      </w:r>
      <w:r w:rsidR="007C5C04" w:rsidRPr="001A31CC">
        <w:t>Optional)</w:t>
      </w:r>
      <w:r w:rsidR="001A31CC">
        <w:t xml:space="preserve"> Enable Access to Existing </w:t>
      </w:r>
      <w:r w:rsidR="00A4799A">
        <w:t>Data Sources</w:t>
      </w:r>
      <w:bookmarkEnd w:id="1234"/>
      <w:bookmarkEnd w:id="1235"/>
      <w:bookmarkEnd w:id="1236"/>
      <w:bookmarkEnd w:id="1237"/>
    </w:p>
    <w:p w14:paraId="2DAB323D" w14:textId="77777777" w:rsidR="001506EF" w:rsidRPr="00E460EA" w:rsidRDefault="001506EF" w:rsidP="00280709">
      <w:pPr>
        <w:pStyle w:val="Body"/>
        <w:spacing w:after="140"/>
      </w:pPr>
      <w:r w:rsidRPr="00E460EA">
        <w:t xml:space="preserve">If you have existing </w:t>
      </w:r>
      <w:r w:rsidR="00152646">
        <w:t>database</w:t>
      </w:r>
      <w:r w:rsidR="00A4799A" w:rsidRPr="00E460EA">
        <w:t xml:space="preserve"> </w:t>
      </w:r>
      <w:r w:rsidRPr="00E460EA">
        <w:t xml:space="preserve">clusters that you want to access from your SAS </w:t>
      </w:r>
      <w:proofErr w:type="spellStart"/>
      <w:r w:rsidRPr="00E460EA">
        <w:t>Viya</w:t>
      </w:r>
      <w:proofErr w:type="spellEnd"/>
      <w:r w:rsidRPr="00E460EA">
        <w:t xml:space="preserve"> deployment, add the following inbound rule to the security group for each cluster, depending on where the cluster resides:</w:t>
      </w:r>
    </w:p>
    <w:p w14:paraId="1BB315F2" w14:textId="77777777" w:rsidR="001506EF" w:rsidRPr="00E460EA" w:rsidRDefault="001506EF" w:rsidP="005E7F6C">
      <w:pPr>
        <w:pStyle w:val="ListBullet"/>
        <w:rPr>
          <w:rFonts w:ascii="Calibri" w:hAnsi="Calibri"/>
        </w:rPr>
      </w:pPr>
      <w:r w:rsidRPr="00E460EA">
        <w:t xml:space="preserve">If the cluster resides in the same VPC as the SAS </w:t>
      </w:r>
      <w:proofErr w:type="spellStart"/>
      <w:r w:rsidRPr="00E460EA">
        <w:t>Viya</w:t>
      </w:r>
      <w:proofErr w:type="spellEnd"/>
      <w:r w:rsidRPr="00E460EA">
        <w:t xml:space="preserve"> deployment, add an inbound rule for the CIDR of the CAS controller subnet. </w:t>
      </w:r>
    </w:p>
    <w:p w14:paraId="405D98D7" w14:textId="77777777" w:rsidR="001506EF" w:rsidRPr="00E460EA" w:rsidRDefault="001506EF" w:rsidP="005E7F6C">
      <w:pPr>
        <w:pStyle w:val="ListBullet"/>
        <w:rPr>
          <w:rFonts w:ascii="Calibri" w:hAnsi="Calibri"/>
        </w:rPr>
      </w:pPr>
      <w:r w:rsidRPr="00E460EA">
        <w:lastRenderedPageBreak/>
        <w:t xml:space="preserve">If the cluster resides in a different VPC from the SAS </w:t>
      </w:r>
      <w:proofErr w:type="spellStart"/>
      <w:r w:rsidRPr="00E460EA">
        <w:t>Viya</w:t>
      </w:r>
      <w:proofErr w:type="spellEnd"/>
      <w:r w:rsidRPr="00E460EA">
        <w:t xml:space="preserve"> deployment, add an inbound rule that allows access from the public IP address of the NAT Gateway used by the CAS controller subnet.</w:t>
      </w:r>
    </w:p>
    <w:p w14:paraId="61BD4539" w14:textId="77777777" w:rsidR="00E632CA" w:rsidRDefault="00C70439" w:rsidP="00E632CA">
      <w:r w:rsidRPr="00BD768C">
        <w:rPr>
          <w:rFonts w:cs="Segoe UI"/>
          <w:color w:val="172B4D"/>
        </w:rPr>
        <w:t xml:space="preserve">To verify the connection to your database, see the </w:t>
      </w:r>
      <w:r w:rsidR="00B17387" w:rsidRPr="00BD768C">
        <w:rPr>
          <w:rFonts w:cs="Segoe UI"/>
          <w:color w:val="172B4D"/>
        </w:rPr>
        <w:t>appropriate</w:t>
      </w:r>
      <w:r w:rsidRPr="00BD768C">
        <w:rPr>
          <w:rFonts w:cs="Segoe UI"/>
          <w:color w:val="172B4D"/>
        </w:rPr>
        <w:t xml:space="preserve"> section on SAS/Access Interface</w:t>
      </w:r>
      <w:r w:rsidR="00B17387">
        <w:rPr>
          <w:color w:val="172B4D"/>
        </w:rPr>
        <w:t xml:space="preserve"> </w:t>
      </w:r>
      <w:r w:rsidR="00770733">
        <w:rPr>
          <w:rFonts w:cs="Segoe UI"/>
          <w:color w:val="172B4D"/>
        </w:rPr>
        <w:t>in</w:t>
      </w:r>
      <w:r w:rsidR="00770733" w:rsidRPr="00BD768C">
        <w:rPr>
          <w:rFonts w:cs="Segoe UI"/>
          <w:color w:val="172B4D"/>
        </w:rPr>
        <w:t xml:space="preserve"> </w:t>
      </w:r>
      <w:r w:rsidR="00770733">
        <w:rPr>
          <w:rFonts w:cs="Segoe UI"/>
          <w:color w:val="172B4D"/>
        </w:rPr>
        <w:t xml:space="preserve">the </w:t>
      </w:r>
      <w:hyperlink r:id="rId41" w:history="1">
        <w:r w:rsidR="00BD768C">
          <w:rPr>
            <w:rStyle w:val="Hyperlink"/>
          </w:rPr>
          <w:t>Validating your Deployment</w:t>
        </w:r>
      </w:hyperlink>
      <w:r w:rsidR="00770733" w:rsidRPr="00BD768C">
        <w:rPr>
          <w:color w:val="172B4D"/>
        </w:rPr>
        <w:t xml:space="preserve"> </w:t>
      </w:r>
      <w:r w:rsidR="00770733">
        <w:rPr>
          <w:rFonts w:cs="Segoe UI"/>
          <w:color w:val="172B4D"/>
        </w:rPr>
        <w:t xml:space="preserve">section </w:t>
      </w:r>
      <w:r w:rsidR="00770733" w:rsidRPr="00BD768C">
        <w:rPr>
          <w:rFonts w:cs="Segoe UI"/>
          <w:color w:val="172B4D"/>
        </w:rPr>
        <w:t xml:space="preserve">of the SAS </w:t>
      </w:r>
      <w:proofErr w:type="spellStart"/>
      <w:r w:rsidR="00770733" w:rsidRPr="00BD768C">
        <w:rPr>
          <w:rFonts w:cs="Segoe UI"/>
          <w:color w:val="172B4D"/>
        </w:rPr>
        <w:t>Viya</w:t>
      </w:r>
      <w:proofErr w:type="spellEnd"/>
      <w:r w:rsidR="00770733" w:rsidRPr="00BD768C">
        <w:rPr>
          <w:rFonts w:cs="Segoe UI"/>
          <w:color w:val="172B4D"/>
        </w:rPr>
        <w:t xml:space="preserve"> 3.4 for Linux: Deployment Guide</w:t>
      </w:r>
      <w:r w:rsidR="00B17387" w:rsidRPr="00BD768C">
        <w:rPr>
          <w:rFonts w:cs="Segoe UI"/>
          <w:color w:val="172B4D"/>
        </w:rPr>
        <w:t>.</w:t>
      </w:r>
      <w:bookmarkStart w:id="1238" w:name="_(Optional)_Deploy_Data"/>
      <w:bookmarkStart w:id="1239" w:name="_Ref528687097"/>
      <w:bookmarkStart w:id="1240" w:name="_Ref529360207"/>
      <w:bookmarkStart w:id="1241" w:name="_Ref529360377"/>
      <w:bookmarkEnd w:id="1238"/>
      <w:r w:rsidR="00E632CA" w:rsidRPr="00E632CA">
        <w:t xml:space="preserve"> </w:t>
      </w:r>
    </w:p>
    <w:p w14:paraId="351582BC" w14:textId="77777777" w:rsidR="001506EF" w:rsidRDefault="00455D64" w:rsidP="008D6E71">
      <w:pPr>
        <w:pStyle w:val="Heading3"/>
        <w:spacing w:after="100"/>
      </w:pPr>
      <w:bookmarkStart w:id="1242" w:name="_(Optional)_Deploy_Data_1"/>
      <w:bookmarkStart w:id="1243" w:name="_Toc6910128"/>
      <w:bookmarkEnd w:id="1242"/>
      <w:r>
        <w:t xml:space="preserve">Step </w:t>
      </w:r>
      <w:r w:rsidR="00242760">
        <w:t>7</w:t>
      </w:r>
      <w:r>
        <w:t xml:space="preserve">. </w:t>
      </w:r>
      <w:r w:rsidR="001506EF">
        <w:t>(Optional) Deploy Data Agent</w:t>
      </w:r>
      <w:r w:rsidR="008326D4">
        <w:t>,</w:t>
      </w:r>
      <w:r w:rsidR="001506EF">
        <w:t xml:space="preserve"> and Validate Communication</w:t>
      </w:r>
      <w:bookmarkEnd w:id="1239"/>
      <w:bookmarkEnd w:id="1240"/>
      <w:bookmarkEnd w:id="1241"/>
      <w:bookmarkEnd w:id="1243"/>
      <w:r w:rsidR="001506EF">
        <w:t xml:space="preserve"> </w:t>
      </w:r>
    </w:p>
    <w:p w14:paraId="154536C6" w14:textId="77777777" w:rsidR="005C7306" w:rsidRPr="005C7306" w:rsidRDefault="005C7306" w:rsidP="00280709">
      <w:pPr>
        <w:pStyle w:val="Body"/>
        <w:spacing w:after="140"/>
        <w:rPr>
          <w:color w:val="000000" w:themeColor="text1"/>
        </w:rPr>
      </w:pPr>
      <w:r w:rsidRPr="005C7306">
        <w:rPr>
          <w:color w:val="000000" w:themeColor="text1"/>
        </w:rPr>
        <w:t>To deploy SAS Data Agent:</w:t>
      </w:r>
    </w:p>
    <w:p w14:paraId="1B53008E" w14:textId="77777777" w:rsidR="00310775" w:rsidRDefault="005C7306" w:rsidP="00373362">
      <w:pPr>
        <w:pStyle w:val="ListNumber"/>
        <w:numPr>
          <w:ilvl w:val="0"/>
          <w:numId w:val="24"/>
        </w:numPr>
        <w:rPr>
          <w:color w:val="000000" w:themeColor="text1"/>
        </w:rPr>
      </w:pPr>
      <w:r w:rsidRPr="00373362">
        <w:rPr>
          <w:color w:val="000000" w:themeColor="text1"/>
        </w:rPr>
        <w:t>P</w:t>
      </w:r>
      <w:r w:rsidR="001506EF" w:rsidRPr="00373362">
        <w:rPr>
          <w:color w:val="000000" w:themeColor="text1"/>
        </w:rPr>
        <w:t xml:space="preserve">erform the </w:t>
      </w:r>
      <w:r w:rsidRPr="00373362">
        <w:rPr>
          <w:color w:val="000000" w:themeColor="text1"/>
        </w:rPr>
        <w:t xml:space="preserve">pre-installation and installation </w:t>
      </w:r>
      <w:r w:rsidR="001506EF" w:rsidRPr="00373362">
        <w:rPr>
          <w:color w:val="000000" w:themeColor="text1"/>
        </w:rPr>
        <w:t xml:space="preserve">steps in the </w:t>
      </w:r>
      <w:hyperlink r:id="rId42" w:history="1">
        <w:r w:rsidR="00B41624">
          <w:rPr>
            <w:rStyle w:val="Hyperlink"/>
          </w:rPr>
          <w:t>SAS Data Agent for Linux Deployment Guide</w:t>
        </w:r>
      </w:hyperlink>
      <w:r w:rsidR="00FA682A">
        <w:rPr>
          <w:color w:val="000000" w:themeColor="text1"/>
        </w:rPr>
        <w:t>. For</w:t>
      </w:r>
      <w:r w:rsidR="00001FDD" w:rsidRPr="00373362">
        <w:rPr>
          <w:color w:val="000000" w:themeColor="text1"/>
        </w:rPr>
        <w:t xml:space="preserve"> post-install</w:t>
      </w:r>
      <w:r w:rsidR="00AF6C9D" w:rsidRPr="00373362">
        <w:rPr>
          <w:color w:val="000000" w:themeColor="text1"/>
        </w:rPr>
        <w:t>ation</w:t>
      </w:r>
      <w:r w:rsidR="00001FDD" w:rsidRPr="00373362">
        <w:rPr>
          <w:color w:val="000000" w:themeColor="text1"/>
        </w:rPr>
        <w:t>, you can either:</w:t>
      </w:r>
    </w:p>
    <w:p w14:paraId="5A490B05" w14:textId="77777777" w:rsidR="00922305" w:rsidRPr="00922305" w:rsidRDefault="00CB7201" w:rsidP="00922305">
      <w:pPr>
        <w:pStyle w:val="ListBullet"/>
        <w:tabs>
          <w:tab w:val="clear" w:pos="360"/>
          <w:tab w:val="num" w:pos="720"/>
        </w:tabs>
        <w:ind w:left="720"/>
      </w:pPr>
      <w:r>
        <w:t>(Recommended) U</w:t>
      </w:r>
      <w:r w:rsidR="00310775" w:rsidRPr="00922305">
        <w:t xml:space="preserve">se the post-install playbooks </w:t>
      </w:r>
      <w:r w:rsidR="00001FDD" w:rsidRPr="00922305">
        <w:t>as specified in this section.</w:t>
      </w:r>
      <w:r w:rsidR="002A6023" w:rsidRPr="00922305">
        <w:t xml:space="preserve"> </w:t>
      </w:r>
    </w:p>
    <w:p w14:paraId="3F38AAF0" w14:textId="77777777" w:rsidR="005C7306" w:rsidRPr="00373362" w:rsidRDefault="00CB7201" w:rsidP="00922305">
      <w:pPr>
        <w:pStyle w:val="ListBullet"/>
        <w:tabs>
          <w:tab w:val="clear" w:pos="360"/>
          <w:tab w:val="num" w:pos="720"/>
        </w:tabs>
        <w:ind w:left="720"/>
      </w:pPr>
      <w:r>
        <w:t>P</w:t>
      </w:r>
      <w:r w:rsidR="005C7306" w:rsidRPr="00373362">
        <w:t>erform the manual steps in the SAS Data Agent Deployment Guide.</w:t>
      </w:r>
    </w:p>
    <w:p w14:paraId="7C029725" w14:textId="77777777" w:rsidR="00102D8E" w:rsidRDefault="00414EAE" w:rsidP="00102D8E">
      <w:pPr>
        <w:pStyle w:val="ListNumber"/>
      </w:pPr>
      <w:r>
        <w:rPr>
          <w:b/>
        </w:rPr>
        <w:t xml:space="preserve">In the SAS </w:t>
      </w:r>
      <w:proofErr w:type="spellStart"/>
      <w:r>
        <w:rPr>
          <w:b/>
        </w:rPr>
        <w:t>Viya</w:t>
      </w:r>
      <w:proofErr w:type="spellEnd"/>
      <w:r>
        <w:rPr>
          <w:b/>
        </w:rPr>
        <w:t xml:space="preserve"> plus SAS Data Preparation environment</w:t>
      </w:r>
      <w:r w:rsidR="00F91E3F">
        <w:t>, open the firewall</w:t>
      </w:r>
      <w:r w:rsidR="00D815E5">
        <w:t xml:space="preserve"> to allow access on port 443 </w:t>
      </w:r>
      <w:r w:rsidR="00F91E3F">
        <w:t>as follows:</w:t>
      </w:r>
    </w:p>
    <w:p w14:paraId="0A6D5E1B" w14:textId="77777777" w:rsidR="00340F94" w:rsidRDefault="00414EAE" w:rsidP="00102D8E">
      <w:pPr>
        <w:pStyle w:val="ListNumber2"/>
      </w:pPr>
      <w:r>
        <w:t xml:space="preserve">Obtain the public IP of the SAS Data agent firewall. </w:t>
      </w:r>
      <w:r w:rsidR="0009490E">
        <w:t>The SAS Data Agent</w:t>
      </w:r>
      <w:r w:rsidR="00A84447">
        <w:t xml:space="preserve"> firewall</w:t>
      </w:r>
      <w:r w:rsidR="0009490E">
        <w:t xml:space="preserve"> address is either the public IP of the machine where the </w:t>
      </w:r>
      <w:r w:rsidR="0045570B">
        <w:t xml:space="preserve">HTTPS </w:t>
      </w:r>
      <w:r w:rsidR="0009490E">
        <w:t>service is running or the public IP of the NAT that routes outgoing traffic in the SAS Data Agent’s network.</w:t>
      </w:r>
    </w:p>
    <w:p w14:paraId="20BFE86F" w14:textId="77777777" w:rsidR="00F91E3F" w:rsidRDefault="00340F94" w:rsidP="00102D8E">
      <w:pPr>
        <w:pStyle w:val="ListNumber2"/>
        <w:rPr>
          <w:color w:val="000000" w:themeColor="text1"/>
        </w:rPr>
      </w:pPr>
      <w:r>
        <w:rPr>
          <w:color w:val="000000" w:themeColor="text1"/>
        </w:rPr>
        <w:t xml:space="preserve">Modify the </w:t>
      </w:r>
      <w:r w:rsidR="0045570B">
        <w:rPr>
          <w:color w:val="000000" w:themeColor="text1"/>
        </w:rPr>
        <w:t>s</w:t>
      </w:r>
      <w:r>
        <w:rPr>
          <w:color w:val="000000" w:themeColor="text1"/>
        </w:rPr>
        <w:t xml:space="preserve">ecurity </w:t>
      </w:r>
      <w:r w:rsidR="0045570B">
        <w:rPr>
          <w:color w:val="000000" w:themeColor="text1"/>
        </w:rPr>
        <w:t>g</w:t>
      </w:r>
      <w:r>
        <w:rPr>
          <w:color w:val="000000" w:themeColor="text1"/>
        </w:rPr>
        <w:t>roup of</w:t>
      </w:r>
      <w:r w:rsidR="0009490E">
        <w:rPr>
          <w:color w:val="000000" w:themeColor="text1"/>
        </w:rPr>
        <w:t xml:space="preserve"> the Elastic Load Balancer. </w:t>
      </w:r>
      <w:r w:rsidR="000F4631">
        <w:rPr>
          <w:color w:val="000000" w:themeColor="text1"/>
        </w:rPr>
        <w:t>To locate the security group for the El</w:t>
      </w:r>
      <w:r w:rsidR="00724DC6">
        <w:rPr>
          <w:color w:val="000000" w:themeColor="text1"/>
        </w:rPr>
        <w:t>astic</w:t>
      </w:r>
      <w:r w:rsidR="0045570B">
        <w:rPr>
          <w:color w:val="000000" w:themeColor="text1"/>
        </w:rPr>
        <w:t xml:space="preserve"> Load Balancer</w:t>
      </w:r>
      <w:r w:rsidR="00724DC6">
        <w:rPr>
          <w:color w:val="000000" w:themeColor="text1"/>
        </w:rPr>
        <w:t xml:space="preserve">, in </w:t>
      </w:r>
      <w:r w:rsidR="0045570B">
        <w:rPr>
          <w:color w:val="000000" w:themeColor="text1"/>
        </w:rPr>
        <w:t xml:space="preserve">AWS </w:t>
      </w:r>
      <w:r w:rsidR="00724DC6">
        <w:rPr>
          <w:color w:val="000000" w:themeColor="text1"/>
        </w:rPr>
        <w:t>CloudF</w:t>
      </w:r>
      <w:r w:rsidR="000F4631">
        <w:rPr>
          <w:color w:val="000000" w:themeColor="text1"/>
        </w:rPr>
        <w:t xml:space="preserve">ormation, </w:t>
      </w:r>
      <w:r w:rsidR="0045570B">
        <w:rPr>
          <w:color w:val="000000" w:themeColor="text1"/>
        </w:rPr>
        <w:t>choose</w:t>
      </w:r>
      <w:r w:rsidR="000F4631">
        <w:rPr>
          <w:color w:val="000000" w:themeColor="text1"/>
        </w:rPr>
        <w:t xml:space="preserve"> the </w:t>
      </w:r>
      <w:r w:rsidR="000F4631" w:rsidRPr="0045570B">
        <w:rPr>
          <w:b/>
          <w:color w:val="000000" w:themeColor="text1"/>
        </w:rPr>
        <w:t>Resources</w:t>
      </w:r>
      <w:r w:rsidR="000F4631">
        <w:rPr>
          <w:color w:val="000000" w:themeColor="text1"/>
        </w:rPr>
        <w:t xml:space="preserve"> tab and locate </w:t>
      </w:r>
      <w:r w:rsidR="0009490E">
        <w:rPr>
          <w:color w:val="000000" w:themeColor="text1"/>
        </w:rPr>
        <w:t>the “</w:t>
      </w:r>
      <w:proofErr w:type="spellStart"/>
      <w:r w:rsidR="0009490E">
        <w:rPr>
          <w:color w:val="000000" w:themeColor="text1"/>
        </w:rPr>
        <w:t>ELBSecurityGroup</w:t>
      </w:r>
      <w:proofErr w:type="spellEnd"/>
      <w:r w:rsidR="0009490E">
        <w:rPr>
          <w:color w:val="000000" w:themeColor="text1"/>
        </w:rPr>
        <w:t>”.</w:t>
      </w:r>
      <w:r w:rsidR="00033FA2">
        <w:rPr>
          <w:color w:val="000000" w:themeColor="text1"/>
        </w:rPr>
        <w:t xml:space="preserve"> You will then have the Physical ID of the security group.</w:t>
      </w:r>
    </w:p>
    <w:p w14:paraId="7D44ADC2" w14:textId="77777777" w:rsidR="00D815E5" w:rsidRDefault="00033FA2" w:rsidP="00102D8E">
      <w:pPr>
        <w:pStyle w:val="ListNumber2"/>
        <w:rPr>
          <w:color w:val="000000" w:themeColor="text1"/>
        </w:rPr>
      </w:pPr>
      <w:r>
        <w:rPr>
          <w:color w:val="000000" w:themeColor="text1"/>
        </w:rPr>
        <w:t xml:space="preserve">For the </w:t>
      </w:r>
      <w:proofErr w:type="spellStart"/>
      <w:r>
        <w:rPr>
          <w:color w:val="000000" w:themeColor="text1"/>
        </w:rPr>
        <w:t>ELBSecurityGroup</w:t>
      </w:r>
      <w:proofErr w:type="spellEnd"/>
      <w:r>
        <w:rPr>
          <w:color w:val="000000" w:themeColor="text1"/>
        </w:rPr>
        <w:t>, a</w:t>
      </w:r>
      <w:r w:rsidR="0009490E">
        <w:rPr>
          <w:color w:val="000000" w:themeColor="text1"/>
        </w:rPr>
        <w:t>dd an inbound rule for port 443 for the public IP.</w:t>
      </w:r>
    </w:p>
    <w:p w14:paraId="4ECAD799" w14:textId="77777777" w:rsidR="004645BD" w:rsidRDefault="00A84447" w:rsidP="00F700CD">
      <w:pPr>
        <w:pStyle w:val="ListNumber"/>
        <w:rPr>
          <w:rStyle w:val="BodyChar"/>
          <w:rFonts w:ascii="Georgia" w:hAnsi="Georgia"/>
          <w:sz w:val="24"/>
          <w:szCs w:val="24"/>
        </w:rPr>
      </w:pPr>
      <w:r w:rsidRPr="001E61BB">
        <w:rPr>
          <w:rStyle w:val="BodyChar"/>
          <w:rFonts w:ascii="Georgia" w:hAnsi="Georgia"/>
          <w:sz w:val="24"/>
          <w:szCs w:val="24"/>
        </w:rPr>
        <w:t>To verify that the connection works,</w:t>
      </w:r>
      <w:r w:rsidR="00565491" w:rsidRPr="001E61BB">
        <w:rPr>
          <w:rStyle w:val="BodyChar"/>
          <w:rFonts w:ascii="Georgia" w:hAnsi="Georgia"/>
          <w:sz w:val="24"/>
          <w:szCs w:val="24"/>
        </w:rPr>
        <w:t xml:space="preserve"> </w:t>
      </w:r>
      <w:r w:rsidR="00B925D5" w:rsidRPr="001E61BB">
        <w:t>on the machine assigned to the</w:t>
      </w:r>
      <w:r w:rsidR="00B41624">
        <w:t xml:space="preserve"> [</w:t>
      </w:r>
      <w:proofErr w:type="spellStart"/>
      <w:r w:rsidR="00B41624">
        <w:t>httpproxy</w:t>
      </w:r>
      <w:proofErr w:type="spellEnd"/>
      <w:r w:rsidR="00B41624">
        <w:t xml:space="preserve">] </w:t>
      </w:r>
      <w:r w:rsidR="001E61BB" w:rsidRPr="001E61BB">
        <w:t>host group in the A</w:t>
      </w:r>
      <w:r w:rsidR="00B925D5" w:rsidRPr="001E61BB">
        <w:t>nsible inventory fil</w:t>
      </w:r>
      <w:r w:rsidR="001E61BB">
        <w:t>e in</w:t>
      </w:r>
      <w:r w:rsidR="001E61BB" w:rsidRPr="001E61BB">
        <w:t xml:space="preserve"> your SAS </w:t>
      </w:r>
      <w:r w:rsidR="001E61BB">
        <w:t>Data Agent environment</w:t>
      </w:r>
      <w:r w:rsidR="00B925D5" w:rsidRPr="001E61BB">
        <w:t>, run the following</w:t>
      </w:r>
      <w:r w:rsidRPr="00A84447">
        <w:rPr>
          <w:rStyle w:val="BodyChar"/>
          <w:rFonts w:ascii="Georgia" w:hAnsi="Georgia"/>
          <w:sz w:val="24"/>
          <w:szCs w:val="24"/>
        </w:rPr>
        <w:t>:</w:t>
      </w:r>
    </w:p>
    <w:p w14:paraId="56BDE69E" w14:textId="77777777" w:rsidR="00077903" w:rsidRPr="00F80603" w:rsidRDefault="00F80603" w:rsidP="00B06F94">
      <w:pPr>
        <w:pStyle w:val="CodeSnippet"/>
      </w:pPr>
      <w:proofErr w:type="spellStart"/>
      <w:r>
        <w:t>sudo</w:t>
      </w:r>
      <w:proofErr w:type="spellEnd"/>
      <w:r>
        <w:t xml:space="preserve"> yum install -y </w:t>
      </w:r>
      <w:proofErr w:type="spellStart"/>
      <w:r>
        <w:t>nc</w:t>
      </w:r>
      <w:proofErr w:type="spellEnd"/>
      <w:r>
        <w:br/>
      </w:r>
      <w:proofErr w:type="spellStart"/>
      <w:r w:rsidR="00B36AB2">
        <w:t>nc</w:t>
      </w:r>
      <w:proofErr w:type="spellEnd"/>
      <w:r w:rsidR="00B36AB2">
        <w:t xml:space="preserve"> -v -z  &lt;DNS </w:t>
      </w:r>
      <w:r w:rsidR="00785271" w:rsidRPr="00F80603">
        <w:t xml:space="preserve">of SAS </w:t>
      </w:r>
      <w:proofErr w:type="spellStart"/>
      <w:r w:rsidR="00785271" w:rsidRPr="00F80603">
        <w:t>Viya</w:t>
      </w:r>
      <w:proofErr w:type="spellEnd"/>
      <w:r w:rsidR="00785271" w:rsidRPr="00F80603">
        <w:t xml:space="preserve"> endpoint&gt; 443</w:t>
      </w:r>
    </w:p>
    <w:p w14:paraId="4E4513AA" w14:textId="77777777" w:rsidR="00077903" w:rsidRDefault="00822D82" w:rsidP="00F700CD">
      <w:pPr>
        <w:pStyle w:val="Alert"/>
      </w:pPr>
      <w:r w:rsidRPr="00822D82">
        <w:rPr>
          <w:b/>
        </w:rPr>
        <w:t>Note</w:t>
      </w:r>
      <w:r w:rsidRPr="00822D82">
        <w:t xml:space="preserve"> </w:t>
      </w:r>
      <w:r w:rsidR="00F700CD">
        <w:t xml:space="preserve">  </w:t>
      </w:r>
      <w:proofErr w:type="gramStart"/>
      <w:r w:rsidRPr="00822D82">
        <w:t>The</w:t>
      </w:r>
      <w:proofErr w:type="gramEnd"/>
      <w:r w:rsidRPr="00822D82">
        <w:t xml:space="preserve"> DNS of the S</w:t>
      </w:r>
      <w:r w:rsidR="003274FF">
        <w:t xml:space="preserve">AS </w:t>
      </w:r>
      <w:proofErr w:type="spellStart"/>
      <w:r w:rsidR="003274FF">
        <w:t>Viya</w:t>
      </w:r>
      <w:proofErr w:type="spellEnd"/>
      <w:r w:rsidR="003274FF">
        <w:t xml:space="preserve"> endpoi</w:t>
      </w:r>
      <w:r w:rsidRPr="00822D82">
        <w:t>nt should be the same value</w:t>
      </w:r>
      <w:r>
        <w:t xml:space="preserve"> </w:t>
      </w:r>
      <w:r w:rsidR="00F700CD">
        <w:t xml:space="preserve">as the value </w:t>
      </w:r>
      <w:r>
        <w:t>that will be</w:t>
      </w:r>
      <w:r w:rsidR="00F700CD">
        <w:t xml:space="preserve"> </w:t>
      </w:r>
      <w:r>
        <w:t xml:space="preserve">assigned to </w:t>
      </w:r>
      <w:proofErr w:type="spellStart"/>
      <w:r w:rsidRPr="00822D82">
        <w:t>data_prep_host</w:t>
      </w:r>
      <w:proofErr w:type="spellEnd"/>
      <w:r w:rsidRPr="00822D82">
        <w:t xml:space="preserve"> in step 6c</w:t>
      </w:r>
      <w:r>
        <w:t>.</w:t>
      </w:r>
    </w:p>
    <w:p w14:paraId="4B10398C" w14:textId="77777777" w:rsidR="00B41624" w:rsidRPr="00CA124B" w:rsidRDefault="00077903" w:rsidP="00B41624">
      <w:pPr>
        <w:pStyle w:val="ListNumber"/>
        <w:rPr>
          <w:rStyle w:val="BodyChar"/>
          <w:rFonts w:ascii="Georgia" w:hAnsi="Georgia"/>
          <w:sz w:val="24"/>
          <w:szCs w:val="24"/>
        </w:rPr>
      </w:pPr>
      <w:r w:rsidRPr="00077903">
        <w:lastRenderedPageBreak/>
        <w:t xml:space="preserve">Open the </w:t>
      </w:r>
      <w:r w:rsidR="001E61BB">
        <w:t>firewall of the SAS Data Agent e</w:t>
      </w:r>
      <w:r w:rsidRPr="00077903">
        <w:t xml:space="preserve">nvironment to allow access on port 443 from the public IP of the NAT Gateway in the VPC of the SAS </w:t>
      </w:r>
      <w:proofErr w:type="spellStart"/>
      <w:r w:rsidRPr="00077903">
        <w:t>Viya</w:t>
      </w:r>
      <w:proofErr w:type="spellEnd"/>
      <w:r w:rsidRPr="00077903">
        <w:t xml:space="preserve"> deployment.</w:t>
      </w:r>
      <w:r w:rsidR="00B41624" w:rsidRPr="00B41624">
        <w:rPr>
          <w:rStyle w:val="BodyChar"/>
          <w:rFonts w:ascii="Georgia" w:hAnsi="Georgia"/>
          <w:sz w:val="24"/>
          <w:szCs w:val="24"/>
        </w:rPr>
        <w:t xml:space="preserve"> </w:t>
      </w:r>
    </w:p>
    <w:p w14:paraId="487C9310" w14:textId="77777777" w:rsidR="00A84447" w:rsidRPr="00CA124B" w:rsidRDefault="00A84447" w:rsidP="00B41624">
      <w:pPr>
        <w:ind w:left="360"/>
        <w:rPr>
          <w:rStyle w:val="BodyChar"/>
          <w:rFonts w:ascii="Georgia" w:hAnsi="Georgia"/>
          <w:sz w:val="24"/>
          <w:szCs w:val="24"/>
        </w:rPr>
      </w:pPr>
      <w:r w:rsidRPr="00CA124B">
        <w:rPr>
          <w:rStyle w:val="BodyChar"/>
          <w:rFonts w:ascii="Georgia" w:hAnsi="Georgia"/>
          <w:sz w:val="24"/>
          <w:szCs w:val="24"/>
        </w:rPr>
        <w:t>To v</w:t>
      </w:r>
      <w:r w:rsidR="00CA124B" w:rsidRPr="00CA124B">
        <w:rPr>
          <w:rStyle w:val="BodyChar"/>
          <w:rFonts w:ascii="Georgia" w:hAnsi="Georgia"/>
          <w:sz w:val="24"/>
          <w:szCs w:val="24"/>
        </w:rPr>
        <w:t>erify that the connection works, on one of the</w:t>
      </w:r>
      <w:r w:rsidR="00515055">
        <w:rPr>
          <w:rStyle w:val="BodyChar"/>
          <w:rFonts w:ascii="Georgia" w:hAnsi="Georgia"/>
          <w:sz w:val="24"/>
          <w:szCs w:val="24"/>
        </w:rPr>
        <w:t xml:space="preserve"> </w:t>
      </w:r>
      <w:r w:rsidR="00CA124B" w:rsidRPr="00CA124B">
        <w:t xml:space="preserve">machines in the </w:t>
      </w:r>
      <w:r w:rsidR="00CA124B" w:rsidRPr="00CA124B">
        <w:rPr>
          <w:rStyle w:val="error"/>
          <w:rFonts w:eastAsiaTheme="majorEastAsia"/>
          <w:color w:val="172B4D"/>
        </w:rPr>
        <w:t>[</w:t>
      </w:r>
      <w:proofErr w:type="spellStart"/>
      <w:r w:rsidR="00CA124B" w:rsidRPr="00CA124B">
        <w:rPr>
          <w:rStyle w:val="error"/>
          <w:rFonts w:eastAsiaTheme="majorEastAsia"/>
          <w:color w:val="172B4D"/>
        </w:rPr>
        <w:t>DataServices</w:t>
      </w:r>
      <w:proofErr w:type="spellEnd"/>
      <w:r w:rsidR="00CA124B" w:rsidRPr="00CA124B">
        <w:rPr>
          <w:rStyle w:val="error"/>
          <w:rFonts w:eastAsiaTheme="majorEastAsia"/>
          <w:color w:val="172B4D"/>
        </w:rPr>
        <w:t>]</w:t>
      </w:r>
      <w:r w:rsidR="00CA124B" w:rsidRPr="00CA124B">
        <w:t xml:space="preserve"> host</w:t>
      </w:r>
      <w:r w:rsidR="00CA124B" w:rsidRPr="00CA124B">
        <w:br/>
      </w:r>
      <w:r w:rsidR="00CA124B" w:rsidRPr="00CA124B">
        <w:t>group in the Ansible inventory file in your SAS Data Preparation environment, run the following:</w:t>
      </w:r>
    </w:p>
    <w:p w14:paraId="6E22B988" w14:textId="77777777" w:rsidR="004476FD" w:rsidRPr="0074053A" w:rsidRDefault="00A84447" w:rsidP="00B06F94">
      <w:pPr>
        <w:pStyle w:val="CodeSnippet"/>
        <w:rPr>
          <w:rFonts w:ascii="Georgia" w:hAnsi="Georgia"/>
          <w:sz w:val="24"/>
          <w:szCs w:val="24"/>
        </w:rPr>
      </w:pPr>
      <w:proofErr w:type="spellStart"/>
      <w:r w:rsidRPr="004476FD">
        <w:t>sudo</w:t>
      </w:r>
      <w:proofErr w:type="spellEnd"/>
      <w:r w:rsidR="00B36AB2">
        <w:t xml:space="preserve"> yum install -y </w:t>
      </w:r>
      <w:proofErr w:type="spellStart"/>
      <w:r w:rsidR="00B36AB2">
        <w:t>nc</w:t>
      </w:r>
      <w:proofErr w:type="spellEnd"/>
      <w:r w:rsidR="00B36AB2">
        <w:br/>
      </w:r>
      <w:proofErr w:type="spellStart"/>
      <w:r w:rsidR="00B36AB2">
        <w:t>nc</w:t>
      </w:r>
      <w:proofErr w:type="spellEnd"/>
      <w:r w:rsidR="00B36AB2">
        <w:t xml:space="preserve"> -v -z  &lt;IP</w:t>
      </w:r>
      <w:r w:rsidRPr="004476FD">
        <w:t xml:space="preserve"> or</w:t>
      </w:r>
      <w:r w:rsidR="00B36AB2">
        <w:t xml:space="preserve"> DNS</w:t>
      </w:r>
      <w:r w:rsidR="004569A5">
        <w:t xml:space="preserve"> of the Data Agent host</w:t>
      </w:r>
      <w:r w:rsidRPr="004476FD">
        <w:t>&gt; 443</w:t>
      </w:r>
    </w:p>
    <w:p w14:paraId="453485C0" w14:textId="77777777" w:rsidR="004569A5" w:rsidRPr="00822D82" w:rsidRDefault="004569A5" w:rsidP="00E97F2C">
      <w:pPr>
        <w:pStyle w:val="Alert"/>
        <w:rPr>
          <w:rFonts w:cs="Segoe UI"/>
          <w:color w:val="172B4D"/>
        </w:rPr>
      </w:pPr>
      <w:r w:rsidRPr="004569A5">
        <w:rPr>
          <w:b/>
          <w:color w:val="333333"/>
        </w:rPr>
        <w:t>Note</w:t>
      </w:r>
      <w:r w:rsidRPr="004569A5">
        <w:rPr>
          <w:color w:val="333333"/>
        </w:rPr>
        <w:t xml:space="preserve"> </w:t>
      </w:r>
      <w:r w:rsidR="00E97F2C">
        <w:rPr>
          <w:color w:val="333333"/>
        </w:rPr>
        <w:t xml:space="preserve"> </w:t>
      </w:r>
      <w:r>
        <w:rPr>
          <w:color w:val="333333"/>
        </w:rPr>
        <w:t xml:space="preserve"> </w:t>
      </w:r>
      <w:proofErr w:type="gramStart"/>
      <w:r w:rsidR="00822D82" w:rsidRPr="00822D82">
        <w:t>The</w:t>
      </w:r>
      <w:proofErr w:type="gramEnd"/>
      <w:r w:rsidR="00822D82" w:rsidRPr="00822D82">
        <w:t xml:space="preserve"> IP or DNS of the Data Agent host should be the same value </w:t>
      </w:r>
      <w:r w:rsidR="00822D82">
        <w:t xml:space="preserve">that will be </w:t>
      </w:r>
      <w:r w:rsidR="00822D82" w:rsidRPr="00822D82">
        <w:t>assigned to</w:t>
      </w:r>
      <w:r w:rsidR="00822D82">
        <w:t xml:space="preserve"> the</w:t>
      </w:r>
      <w:r w:rsidR="00E97F2C">
        <w:t xml:space="preserve"> </w:t>
      </w:r>
      <w:proofErr w:type="spellStart"/>
      <w:r w:rsidR="00822D82" w:rsidRPr="00822D82">
        <w:t>data_agent_host</w:t>
      </w:r>
      <w:proofErr w:type="spellEnd"/>
      <w:r w:rsidR="00822D82" w:rsidRPr="00822D82">
        <w:t xml:space="preserve"> in step 5c.</w:t>
      </w:r>
    </w:p>
    <w:p w14:paraId="0AFBED98" w14:textId="77777777" w:rsidR="00340F94" w:rsidRPr="00FA0788" w:rsidRDefault="00001FDD" w:rsidP="00912C11">
      <w:pPr>
        <w:pStyle w:val="ListNumber"/>
      </w:pPr>
      <w:r w:rsidRPr="00FA0788">
        <w:rPr>
          <w:b/>
          <w:color w:val="000000" w:themeColor="text1"/>
        </w:rPr>
        <w:t>On the</w:t>
      </w:r>
      <w:r w:rsidR="00F40D07" w:rsidRPr="00FA0788">
        <w:rPr>
          <w:b/>
          <w:color w:val="000000" w:themeColor="text1"/>
        </w:rPr>
        <w:t xml:space="preserve"> Ansible </w:t>
      </w:r>
      <w:r w:rsidR="00E356EB">
        <w:rPr>
          <w:b/>
          <w:color w:val="000000" w:themeColor="text1"/>
        </w:rPr>
        <w:t>c</w:t>
      </w:r>
      <w:r w:rsidR="00F40D07" w:rsidRPr="00FA0788">
        <w:rPr>
          <w:b/>
          <w:color w:val="000000" w:themeColor="text1"/>
        </w:rPr>
        <w:t>ontroller</w:t>
      </w:r>
      <w:r w:rsidRPr="00FA0788">
        <w:rPr>
          <w:b/>
          <w:color w:val="000000" w:themeColor="text1"/>
        </w:rPr>
        <w:t xml:space="preserve"> machine in the SAS Data Preparation environment</w:t>
      </w:r>
      <w:r w:rsidRPr="00FA0788">
        <w:rPr>
          <w:b/>
        </w:rPr>
        <w:t>,</w:t>
      </w:r>
      <w:r w:rsidRPr="00FA0788">
        <w:t xml:space="preserve"> t</w:t>
      </w:r>
      <w:r w:rsidR="00340F94" w:rsidRPr="00FA0788">
        <w:t xml:space="preserve">o register the Data Agent with the SAS </w:t>
      </w:r>
      <w:proofErr w:type="spellStart"/>
      <w:r w:rsidR="00340F94" w:rsidRPr="00FA0788">
        <w:t>Viya</w:t>
      </w:r>
      <w:proofErr w:type="spellEnd"/>
      <w:r w:rsidR="00340F94" w:rsidRPr="00FA0788">
        <w:t xml:space="preserve"> and SAS Data Preparation environment:</w:t>
      </w:r>
    </w:p>
    <w:p w14:paraId="7DD6A7B2" w14:textId="77777777" w:rsidR="00340F94" w:rsidRPr="00340F94" w:rsidRDefault="00340F94" w:rsidP="00912C11">
      <w:pPr>
        <w:pStyle w:val="ListNumber2"/>
        <w:numPr>
          <w:ilvl w:val="0"/>
          <w:numId w:val="25"/>
        </w:numPr>
      </w:pPr>
      <w:r>
        <w:t>L</w:t>
      </w:r>
      <w:r w:rsidRPr="00340F94">
        <w:t xml:space="preserve">og </w:t>
      </w:r>
      <w:r w:rsidR="0098384F">
        <w:t>in</w:t>
      </w:r>
      <w:r w:rsidR="009E3E7C">
        <w:t xml:space="preserve"> </w:t>
      </w:r>
      <w:r w:rsidR="0098384F">
        <w:t>to the A</w:t>
      </w:r>
      <w:r>
        <w:t xml:space="preserve">nsible </w:t>
      </w:r>
      <w:r w:rsidR="00E356EB">
        <w:t>c</w:t>
      </w:r>
      <w:r>
        <w:t xml:space="preserve">ontroller VM </w:t>
      </w:r>
      <w:r w:rsidRPr="00340F94">
        <w:t>a</w:t>
      </w:r>
      <w:r>
        <w:t xml:space="preserve">s the deployment user ec2-user. </w:t>
      </w:r>
    </w:p>
    <w:p w14:paraId="2EEC62CF" w14:textId="77777777" w:rsidR="004645BD" w:rsidRPr="004645BD" w:rsidRDefault="00340F94" w:rsidP="00912C11">
      <w:pPr>
        <w:pStyle w:val="ListNumber2"/>
        <w:numPr>
          <w:ilvl w:val="0"/>
          <w:numId w:val="25"/>
        </w:numPr>
      </w:pPr>
      <w:r>
        <w:t xml:space="preserve">Change to the </w:t>
      </w:r>
      <w:r w:rsidR="00F33B53" w:rsidRPr="003E5B3A">
        <w:rPr>
          <w:rFonts w:cs="Arial"/>
          <w:b/>
          <w:bCs/>
          <w:color w:val="333333"/>
        </w:rPr>
        <w:t>/</w:t>
      </w:r>
      <w:proofErr w:type="spellStart"/>
      <w:r w:rsidR="00F33B53" w:rsidRPr="003E5B3A">
        <w:rPr>
          <w:rFonts w:cs="Arial"/>
          <w:bCs/>
          <w:color w:val="333333"/>
        </w:rPr>
        <w:t>sas</w:t>
      </w:r>
      <w:proofErr w:type="spellEnd"/>
      <w:r w:rsidR="00F33B53" w:rsidRPr="003E5B3A">
        <w:rPr>
          <w:rFonts w:cs="Arial"/>
          <w:bCs/>
          <w:color w:val="333333"/>
        </w:rPr>
        <w:t>/install/ansible/</w:t>
      </w:r>
      <w:proofErr w:type="spellStart"/>
      <w:r w:rsidRPr="00F33B53">
        <w:t>sas_</w:t>
      </w:r>
      <w:r>
        <w:t>viya_playbook</w:t>
      </w:r>
      <w:proofErr w:type="spellEnd"/>
      <w:r>
        <w:t xml:space="preserve"> directory</w:t>
      </w:r>
      <w:r w:rsidR="00FF3DCE">
        <w:t>.</w:t>
      </w:r>
    </w:p>
    <w:p w14:paraId="3D975E84" w14:textId="77777777" w:rsidR="004645BD" w:rsidRPr="004645BD" w:rsidRDefault="00340F94" w:rsidP="00912C11">
      <w:pPr>
        <w:pStyle w:val="ListNumber2"/>
        <w:numPr>
          <w:ilvl w:val="0"/>
          <w:numId w:val="25"/>
        </w:numPr>
      </w:pPr>
      <w:r w:rsidRPr="004645BD">
        <w:t>Run the following command</w:t>
      </w:r>
      <w:r w:rsidR="00B23388">
        <w:t>s</w:t>
      </w:r>
      <w:r w:rsidR="004645BD">
        <w:t>:</w:t>
      </w:r>
    </w:p>
    <w:p w14:paraId="7311B415" w14:textId="77777777" w:rsidR="00B23388" w:rsidRPr="00280709" w:rsidRDefault="00B23388" w:rsidP="00B06F94">
      <w:pPr>
        <w:pStyle w:val="CodeSnippet"/>
        <w:ind w:left="1440"/>
        <w:rPr>
          <w:rFonts w:ascii="Courier New" w:hAnsi="Courier New" w:cs="Courier New"/>
          <w:szCs w:val="20"/>
        </w:rPr>
      </w:pPr>
      <w:r w:rsidRPr="00280709">
        <w:rPr>
          <w:rFonts w:ascii="Courier New" w:hAnsi="Courier New" w:cs="Courier New"/>
          <w:bCs/>
          <w:color w:val="333333"/>
          <w:szCs w:val="20"/>
        </w:rPr>
        <w:t>cp /</w:t>
      </w:r>
      <w:proofErr w:type="spellStart"/>
      <w:r w:rsidRPr="00280709">
        <w:rPr>
          <w:rFonts w:ascii="Courier New" w:hAnsi="Courier New" w:cs="Courier New"/>
          <w:bCs/>
          <w:color w:val="333333"/>
          <w:szCs w:val="20"/>
        </w:rPr>
        <w:t>sas</w:t>
      </w:r>
      <w:proofErr w:type="spellEnd"/>
      <w:r w:rsidRPr="00280709">
        <w:rPr>
          <w:rFonts w:ascii="Courier New" w:hAnsi="Courier New" w:cs="Courier New"/>
          <w:bCs/>
          <w:color w:val="333333"/>
          <w:szCs w:val="20"/>
        </w:rPr>
        <w:t>/instal</w:t>
      </w:r>
      <w:r w:rsidR="00937883">
        <w:rPr>
          <w:rFonts w:ascii="Courier New" w:hAnsi="Courier New" w:cs="Courier New"/>
          <w:bCs/>
          <w:color w:val="333333"/>
          <w:szCs w:val="20"/>
        </w:rPr>
        <w:t>l/ansible/playbook</w:t>
      </w:r>
      <w:r w:rsidR="00FC475E">
        <w:rPr>
          <w:rFonts w:ascii="Courier New" w:hAnsi="Courier New" w:cs="Courier New"/>
          <w:bCs/>
          <w:color w:val="333333"/>
          <w:szCs w:val="20"/>
        </w:rPr>
        <w:t>s</w:t>
      </w:r>
      <w:r w:rsidRPr="00280709">
        <w:rPr>
          <w:rFonts w:ascii="Courier New" w:hAnsi="Courier New" w:cs="Courier New"/>
          <w:bCs/>
          <w:color w:val="333333"/>
          <w:szCs w:val="20"/>
        </w:rPr>
        <w:t>/dataprep2dataagent.yml</w:t>
      </w:r>
      <w:r w:rsidR="001F1CA4">
        <w:rPr>
          <w:rFonts w:ascii="Courier New" w:hAnsi="Courier New" w:cs="Courier New"/>
          <w:bCs/>
          <w:color w:val="333333"/>
          <w:szCs w:val="20"/>
        </w:rPr>
        <w:t xml:space="preserve"> .</w:t>
      </w:r>
    </w:p>
    <w:p w14:paraId="09368A6F" w14:textId="77777777" w:rsidR="00340F94" w:rsidRPr="004645BD" w:rsidRDefault="00340F94" w:rsidP="00B06F94">
      <w:pPr>
        <w:pStyle w:val="CodeSnippet"/>
        <w:ind w:left="1440"/>
        <w:rPr>
          <w:color w:val="333333"/>
        </w:rPr>
      </w:pPr>
      <w:r w:rsidRPr="009774FC">
        <w:t>ansible-playbook dataprep2dataagent.yml \</w:t>
      </w:r>
      <w:r w:rsidRPr="009774FC">
        <w:br/>
      </w:r>
      <w:r w:rsidRPr="009774FC">
        <w:t>     -e "</w:t>
      </w:r>
      <w:proofErr w:type="spellStart"/>
      <w:r w:rsidRPr="009774FC">
        <w:t>adminuser</w:t>
      </w:r>
      <w:proofErr w:type="spellEnd"/>
      <w:r w:rsidRPr="009774FC">
        <w:t>=</w:t>
      </w:r>
      <w:proofErr w:type="spellStart"/>
      <w:r w:rsidRPr="009774FC">
        <w:t>sasadmin</w:t>
      </w:r>
      <w:proofErr w:type="spellEnd"/>
      <w:r w:rsidRPr="009774FC">
        <w:t xml:space="preserve"> </w:t>
      </w:r>
      <w:proofErr w:type="spellStart"/>
      <w:r w:rsidRPr="009774FC">
        <w:t>adminpw</w:t>
      </w:r>
      <w:proofErr w:type="spellEnd"/>
      <w:r w:rsidRPr="009774FC">
        <w:t>=&lt;</w:t>
      </w:r>
      <w:proofErr w:type="spellStart"/>
      <w:r w:rsidRPr="009774FC">
        <w:t>SASAdminPass</w:t>
      </w:r>
      <w:proofErr w:type="spellEnd"/>
      <w:r w:rsidRPr="009774FC">
        <w:t>&gt;"</w:t>
      </w:r>
      <w:r w:rsidR="00D15552">
        <w:t xml:space="preserve"> \</w:t>
      </w:r>
      <w:r w:rsidR="00D15552">
        <w:br/>
      </w:r>
      <w:r w:rsidR="00D15552">
        <w:t>     -e "</w:t>
      </w:r>
      <w:proofErr w:type="spellStart"/>
      <w:r w:rsidR="00D15552">
        <w:t>data_agent_host</w:t>
      </w:r>
      <w:proofErr w:type="spellEnd"/>
      <w:r w:rsidR="00D15552">
        <w:t>=&lt;</w:t>
      </w:r>
      <w:proofErr w:type="spellStart"/>
      <w:r w:rsidR="00D15552">
        <w:t>fqd</w:t>
      </w:r>
      <w:r w:rsidRPr="009774FC">
        <w:t>n</w:t>
      </w:r>
      <w:proofErr w:type="spellEnd"/>
      <w:r w:rsidRPr="009774FC">
        <w:t xml:space="preserve"> (</w:t>
      </w:r>
      <w:proofErr w:type="spellStart"/>
      <w:r w:rsidRPr="009774FC">
        <w:t>dns</w:t>
      </w:r>
      <w:proofErr w:type="spellEnd"/>
      <w:r w:rsidRPr="009774FC">
        <w:t>) of data agent machine&gt;" \</w:t>
      </w:r>
      <w:r w:rsidRPr="009774FC">
        <w:br/>
      </w:r>
      <w:r w:rsidRPr="009774FC">
        <w:t xml:space="preserve">     -e </w:t>
      </w:r>
      <w:r w:rsidR="00B23388" w:rsidRPr="009774FC">
        <w:t>"</w:t>
      </w:r>
      <w:r w:rsidRPr="009774FC">
        <w:t>secret=&lt;handshake string&gt;</w:t>
      </w:r>
      <w:r w:rsidR="00B23388" w:rsidRPr="009774FC">
        <w:t>"</w:t>
      </w:r>
    </w:p>
    <w:p w14:paraId="0C698118" w14:textId="77777777" w:rsidR="00340F94" w:rsidRPr="00340F94" w:rsidRDefault="00340F94" w:rsidP="00912C11">
      <w:pPr>
        <w:pStyle w:val="Alert"/>
        <w:rPr>
          <w:color w:val="172B4D"/>
        </w:rPr>
      </w:pPr>
      <w:r w:rsidRPr="00340F94">
        <w:rPr>
          <w:b/>
          <w:color w:val="172B4D"/>
        </w:rPr>
        <w:t>Note</w:t>
      </w:r>
      <w:r>
        <w:rPr>
          <w:color w:val="172B4D"/>
        </w:rPr>
        <w:t xml:space="preserve"> </w:t>
      </w:r>
      <w:r w:rsidR="00FF3DCE">
        <w:rPr>
          <w:color w:val="172B4D"/>
        </w:rPr>
        <w:t xml:space="preserve">  </w:t>
      </w:r>
      <w:proofErr w:type="spellStart"/>
      <w:r w:rsidRPr="005A29E2">
        <w:rPr>
          <w:bCs/>
        </w:rPr>
        <w:t>SASAdminPass</w:t>
      </w:r>
      <w:proofErr w:type="spellEnd"/>
      <w:r w:rsidRPr="005A29E2">
        <w:rPr>
          <w:bCs/>
        </w:rPr>
        <w:t xml:space="preserve"> is the</w:t>
      </w:r>
      <w:r w:rsidRPr="005A29E2">
        <w:rPr>
          <w:b/>
          <w:bCs/>
        </w:rPr>
        <w:t xml:space="preserve"> </w:t>
      </w:r>
      <w:r>
        <w:t>value you used</w:t>
      </w:r>
      <w:r w:rsidRPr="00340F94">
        <w:t xml:space="preserve"> for the </w:t>
      </w:r>
      <w:proofErr w:type="spellStart"/>
      <w:r>
        <w:t>SASAdminPass</w:t>
      </w:r>
      <w:proofErr w:type="spellEnd"/>
      <w:r>
        <w:t xml:space="preserve"> parameter in the </w:t>
      </w:r>
      <w:r w:rsidR="00724DC6">
        <w:t xml:space="preserve">SAS </w:t>
      </w:r>
      <w:r w:rsidR="0054294D">
        <w:t xml:space="preserve">on </w:t>
      </w:r>
      <w:r w:rsidR="00724DC6">
        <w:t>AWS Quick</w:t>
      </w:r>
      <w:r w:rsidR="00836163">
        <w:t xml:space="preserve"> S</w:t>
      </w:r>
      <w:r w:rsidR="00724DC6">
        <w:t>tart CloudF</w:t>
      </w:r>
      <w:r w:rsidRPr="00340F94">
        <w:t>ormation template</w:t>
      </w:r>
      <w:r w:rsidR="00001FDD">
        <w:t>.</w:t>
      </w:r>
    </w:p>
    <w:p w14:paraId="468A351C" w14:textId="77777777" w:rsidR="00640C12" w:rsidRDefault="00340F94" w:rsidP="00912C11">
      <w:pPr>
        <w:pStyle w:val="ListNumber"/>
      </w:pPr>
      <w:r>
        <w:rPr>
          <w:b/>
        </w:rPr>
        <w:t xml:space="preserve">In the SAS Data Agent environment: </w:t>
      </w:r>
      <w:r w:rsidRPr="00340F94">
        <w:t xml:space="preserve">To register the SAS </w:t>
      </w:r>
      <w:proofErr w:type="spellStart"/>
      <w:r w:rsidRPr="00340F94">
        <w:t>Viya</w:t>
      </w:r>
      <w:proofErr w:type="spellEnd"/>
      <w:r w:rsidRPr="00340F94">
        <w:t xml:space="preserve"> plus SAS Data Preparation environment with the SAS</w:t>
      </w:r>
      <w:r w:rsidR="00001FDD">
        <w:t xml:space="preserve"> </w:t>
      </w:r>
      <w:r w:rsidRPr="00340F94">
        <w:t>Data Agent</w:t>
      </w:r>
      <w:r>
        <w:t>.</w:t>
      </w:r>
    </w:p>
    <w:p w14:paraId="3F244046" w14:textId="77777777" w:rsidR="00387916" w:rsidRPr="00EF773B" w:rsidRDefault="00C57575" w:rsidP="00EF773B">
      <w:pPr>
        <w:pStyle w:val="ListNumber2"/>
        <w:numPr>
          <w:ilvl w:val="0"/>
          <w:numId w:val="26"/>
        </w:numPr>
        <w:rPr>
          <w:rFonts w:cs="Arial"/>
          <w:color w:val="172B4D"/>
        </w:rPr>
      </w:pPr>
      <w:r>
        <w:t>Copy the</w:t>
      </w:r>
      <w:r w:rsidR="00640C12" w:rsidRPr="00640C12">
        <w:t xml:space="preserve"> file</w:t>
      </w:r>
      <w:r w:rsidR="00250196">
        <w:t xml:space="preserve"> </w:t>
      </w:r>
      <w:r w:rsidR="00B74685" w:rsidRPr="00F92993">
        <w:rPr>
          <w:rFonts w:cs="Arial"/>
          <w:b/>
          <w:bCs/>
          <w:color w:val="333333"/>
        </w:rPr>
        <w:t>/</w:t>
      </w:r>
      <w:proofErr w:type="spellStart"/>
      <w:r w:rsidR="00B74685" w:rsidRPr="00F92993">
        <w:rPr>
          <w:rFonts w:cs="Arial"/>
          <w:bCs/>
          <w:color w:val="333333"/>
        </w:rPr>
        <w:t>sas</w:t>
      </w:r>
      <w:proofErr w:type="spellEnd"/>
      <w:r w:rsidR="00B74685" w:rsidRPr="00F92993">
        <w:rPr>
          <w:rFonts w:cs="Arial"/>
          <w:bCs/>
          <w:color w:val="333333"/>
        </w:rPr>
        <w:t>/install/ansible</w:t>
      </w:r>
      <w:r w:rsidR="00640C12" w:rsidRPr="00640C12">
        <w:t>/</w:t>
      </w:r>
      <w:r w:rsidR="003344B0">
        <w:t>playbooks/</w:t>
      </w:r>
      <w:r w:rsidR="00640C12" w:rsidRPr="00640C12">
        <w:t xml:space="preserve">dataagent2dataprep.yml </w:t>
      </w:r>
      <w:r w:rsidR="00640C12">
        <w:t>f</w:t>
      </w:r>
      <w:r w:rsidR="00EF773B">
        <w:t xml:space="preserve">rom the Ansible </w:t>
      </w:r>
      <w:r w:rsidR="00E356EB">
        <w:t>c</w:t>
      </w:r>
      <w:r w:rsidR="00640C12" w:rsidRPr="00640C12">
        <w:t xml:space="preserve">ontroller in your SAS </w:t>
      </w:r>
      <w:proofErr w:type="spellStart"/>
      <w:r w:rsidR="00640C12" w:rsidRPr="00640C12">
        <w:t>Viya</w:t>
      </w:r>
      <w:proofErr w:type="spellEnd"/>
      <w:r w:rsidR="00640C12" w:rsidRPr="00640C12">
        <w:t xml:space="preserve"> deployment into the playbook directory (</w:t>
      </w:r>
      <w:proofErr w:type="spellStart"/>
      <w:r w:rsidR="00640C12" w:rsidRPr="00640C12">
        <w:t>sas_viya_playbook</w:t>
      </w:r>
      <w:proofErr w:type="spellEnd"/>
      <w:r w:rsidR="00640C12" w:rsidRPr="00640C12">
        <w:t>) on your Data Agent deployment</w:t>
      </w:r>
      <w:r w:rsidR="00640C12">
        <w:t>.</w:t>
      </w:r>
    </w:p>
    <w:p w14:paraId="6CC293BF" w14:textId="77777777" w:rsidR="00387916" w:rsidRPr="00EF773B" w:rsidRDefault="00340F94" w:rsidP="00EF773B">
      <w:pPr>
        <w:pStyle w:val="ListNumber2"/>
        <w:numPr>
          <w:ilvl w:val="0"/>
          <w:numId w:val="26"/>
        </w:numPr>
        <w:rPr>
          <w:rFonts w:cs="Arial"/>
          <w:color w:val="172B4D"/>
        </w:rPr>
      </w:pPr>
      <w:r w:rsidRPr="00EF773B">
        <w:rPr>
          <w:rFonts w:cs="Courier New"/>
          <w:color w:val="333333"/>
        </w:rPr>
        <w:t>Change to the</w:t>
      </w:r>
      <w:r w:rsidR="001F1CA4">
        <w:rPr>
          <w:rFonts w:cs="Courier New"/>
          <w:color w:val="333333"/>
        </w:rPr>
        <w:t xml:space="preserve"> playbook</w:t>
      </w:r>
      <w:r w:rsidR="00CD7F42">
        <w:rPr>
          <w:rFonts w:cs="Courier New"/>
          <w:color w:val="333333"/>
        </w:rPr>
        <w:t xml:space="preserve"> (</w:t>
      </w:r>
      <w:proofErr w:type="spellStart"/>
      <w:r w:rsidR="00CD7F42">
        <w:rPr>
          <w:rFonts w:cs="Courier New"/>
          <w:color w:val="333333"/>
        </w:rPr>
        <w:t>sas_viya_playbook</w:t>
      </w:r>
      <w:proofErr w:type="spellEnd"/>
      <w:r w:rsidR="00CD7F42">
        <w:rPr>
          <w:rFonts w:cs="Courier New"/>
          <w:color w:val="333333"/>
        </w:rPr>
        <w:t>)</w:t>
      </w:r>
      <w:r w:rsidR="00C57575" w:rsidRPr="00EF773B">
        <w:rPr>
          <w:rFonts w:cs="Segoe UI"/>
          <w:color w:val="172B4D"/>
        </w:rPr>
        <w:t xml:space="preserve"> </w:t>
      </w:r>
      <w:r w:rsidRPr="00EF773B">
        <w:rPr>
          <w:rFonts w:cs="Arial"/>
          <w:color w:val="333333"/>
        </w:rPr>
        <w:t>di</w:t>
      </w:r>
      <w:r w:rsidR="00BF6E3D" w:rsidRPr="00EF773B">
        <w:rPr>
          <w:rFonts w:cs="Arial"/>
          <w:color w:val="333333"/>
        </w:rPr>
        <w:t xml:space="preserve">rectory for the </w:t>
      </w:r>
      <w:r w:rsidR="00C57575" w:rsidRPr="00EF773B">
        <w:rPr>
          <w:rFonts w:cs="Arial"/>
          <w:color w:val="333333"/>
        </w:rPr>
        <w:t xml:space="preserve">SAS </w:t>
      </w:r>
      <w:r w:rsidR="00BF6E3D" w:rsidRPr="00EF773B">
        <w:rPr>
          <w:rFonts w:cs="Arial"/>
          <w:color w:val="333333"/>
        </w:rPr>
        <w:t>Data Agent.</w:t>
      </w:r>
    </w:p>
    <w:p w14:paraId="7FAAE9D0" w14:textId="77777777" w:rsidR="00340F94" w:rsidRPr="00EF773B" w:rsidRDefault="00340F94" w:rsidP="00EF773B">
      <w:pPr>
        <w:pStyle w:val="ListNumber2"/>
        <w:numPr>
          <w:ilvl w:val="0"/>
          <w:numId w:val="26"/>
        </w:numPr>
        <w:rPr>
          <w:rFonts w:cs="Arial"/>
          <w:color w:val="172B4D"/>
        </w:rPr>
      </w:pPr>
      <w:r w:rsidRPr="00EF773B">
        <w:rPr>
          <w:rFonts w:cs="Arial"/>
          <w:color w:val="333333"/>
        </w:rPr>
        <w:t>Run the following command:</w:t>
      </w:r>
    </w:p>
    <w:p w14:paraId="5AD8D243" w14:textId="77777777" w:rsidR="00340F94" w:rsidRPr="00276191" w:rsidRDefault="00276191" w:rsidP="00B06F94">
      <w:pPr>
        <w:pStyle w:val="CodeSnippet"/>
        <w:ind w:left="1440"/>
      </w:pPr>
      <w:r w:rsidRPr="00276191">
        <w:lastRenderedPageBreak/>
        <w:t>ansible-playbook dataagent2dataprep.yml \</w:t>
      </w:r>
      <w:r>
        <w:br/>
      </w:r>
      <w:r>
        <w:t xml:space="preserve">      </w:t>
      </w:r>
      <w:r w:rsidRPr="00276191">
        <w:t>-e "</w:t>
      </w:r>
      <w:proofErr w:type="spellStart"/>
      <w:r w:rsidRPr="00276191">
        <w:t>data_prep_host</w:t>
      </w:r>
      <w:proofErr w:type="spellEnd"/>
      <w:r w:rsidRPr="00276191">
        <w:t>=&lt;</w:t>
      </w:r>
      <w:proofErr w:type="spellStart"/>
      <w:r w:rsidRPr="00276191">
        <w:t>dns</w:t>
      </w:r>
      <w:proofErr w:type="spellEnd"/>
      <w:r w:rsidRPr="00276191">
        <w:t xml:space="preserve"> of SAS </w:t>
      </w:r>
      <w:proofErr w:type="spellStart"/>
      <w:r w:rsidRPr="00276191">
        <w:t>Viya</w:t>
      </w:r>
      <w:proofErr w:type="spellEnd"/>
      <w:r w:rsidRPr="00276191">
        <w:t xml:space="preserve"> endpoint&gt;" \</w:t>
      </w:r>
      <w:r>
        <w:br/>
      </w:r>
      <w:r>
        <w:t xml:space="preserve">      </w:t>
      </w:r>
      <w:r w:rsidRPr="00276191">
        <w:t xml:space="preserve">-e </w:t>
      </w:r>
      <w:r w:rsidR="00DA6A38" w:rsidRPr="009774FC">
        <w:t>"</w:t>
      </w:r>
      <w:r w:rsidRPr="00276191">
        <w:t>secret=&lt;handshake string&gt;</w:t>
      </w:r>
      <w:r w:rsidR="00DA6A38" w:rsidRPr="009774FC">
        <w:t>"</w:t>
      </w:r>
    </w:p>
    <w:p w14:paraId="4B073E5D" w14:textId="77777777" w:rsidR="00120D46" w:rsidRDefault="00120D46" w:rsidP="00912C11">
      <w:pPr>
        <w:pStyle w:val="Alert"/>
        <w:rPr>
          <w:rFonts w:ascii="Tahoma" w:hAnsi="Tahoma"/>
          <w:color w:val="auto"/>
          <w:sz w:val="20"/>
          <w:szCs w:val="20"/>
        </w:rPr>
      </w:pPr>
      <w:r w:rsidRPr="00120D46">
        <w:rPr>
          <w:b/>
          <w:color w:val="000000" w:themeColor="text1"/>
        </w:rPr>
        <w:t>Note</w:t>
      </w:r>
      <w:r w:rsidRPr="00120D46">
        <w:rPr>
          <w:color w:val="000000" w:themeColor="text1"/>
        </w:rPr>
        <w:t xml:space="preserve">  </w:t>
      </w:r>
      <w:r w:rsidR="00EF773B">
        <w:rPr>
          <w:color w:val="000000" w:themeColor="text1"/>
        </w:rPr>
        <w:t xml:space="preserve"> </w:t>
      </w:r>
      <w:r>
        <w:rPr>
          <w:color w:val="000000" w:themeColor="text1"/>
        </w:rPr>
        <w:t>T</w:t>
      </w:r>
      <w:r w:rsidRPr="00120D46">
        <w:t xml:space="preserve">he </w:t>
      </w:r>
      <w:r w:rsidR="001C5052">
        <w:t>&lt;</w:t>
      </w:r>
      <w:proofErr w:type="spellStart"/>
      <w:r w:rsidRPr="00120D46">
        <w:t>dns</w:t>
      </w:r>
      <w:proofErr w:type="spellEnd"/>
      <w:r w:rsidRPr="00120D46">
        <w:t xml:space="preserve"> of the SAS </w:t>
      </w:r>
      <w:proofErr w:type="spellStart"/>
      <w:r w:rsidRPr="00120D46">
        <w:t>Viya</w:t>
      </w:r>
      <w:proofErr w:type="spellEnd"/>
      <w:r w:rsidRPr="00120D46">
        <w:t xml:space="preserve"> endpoint</w:t>
      </w:r>
      <w:r w:rsidR="001C5052">
        <w:t>&gt;</w:t>
      </w:r>
      <w:r w:rsidRPr="00120D46">
        <w:t xml:space="preserve"> is the value of the </w:t>
      </w:r>
      <w:proofErr w:type="spellStart"/>
      <w:r w:rsidRPr="00120D46">
        <w:t>SASDrive</w:t>
      </w:r>
      <w:proofErr w:type="spellEnd"/>
      <w:r w:rsidRPr="00120D46">
        <w:t xml:space="preserve"> output pa</w:t>
      </w:r>
      <w:r w:rsidR="00F37111">
        <w:t xml:space="preserve">rameter after removing </w:t>
      </w:r>
      <w:r w:rsidRPr="00120D46">
        <w:t>the "https://" prefix an</w:t>
      </w:r>
      <w:r w:rsidR="008D5B09">
        <w:t xml:space="preserve">d the </w:t>
      </w:r>
      <w:r>
        <w:t>"/</w:t>
      </w:r>
      <w:proofErr w:type="spellStart"/>
      <w:r>
        <w:t>SASDrive</w:t>
      </w:r>
      <w:proofErr w:type="spellEnd"/>
      <w:r>
        <w:t>" suffix.</w:t>
      </w:r>
    </w:p>
    <w:p w14:paraId="6FF05072" w14:textId="77777777" w:rsidR="0059353E" w:rsidRPr="00912C11" w:rsidRDefault="00414EAE" w:rsidP="00912C11">
      <w:pPr>
        <w:pStyle w:val="ListNumber"/>
      </w:pPr>
      <w:r w:rsidRPr="00912C11">
        <w:t>Perform validation, including validating</w:t>
      </w:r>
      <w:r w:rsidR="00F91E3F" w:rsidRPr="00912C11">
        <w:t xml:space="preserve"> the rou</w:t>
      </w:r>
      <w:r w:rsidR="005C7306" w:rsidRPr="00912C11">
        <w:t>nd</w:t>
      </w:r>
      <w:r w:rsidR="00EF773B">
        <w:t>-</w:t>
      </w:r>
      <w:r w:rsidR="005C7306" w:rsidRPr="00912C11">
        <w:t>trip c</w:t>
      </w:r>
      <w:r w:rsidR="00340F94" w:rsidRPr="00912C11">
        <w:t xml:space="preserve">ommunication. For details, see </w:t>
      </w:r>
      <w:r w:rsidRPr="00912C11">
        <w:t xml:space="preserve">the Validation chapter of the </w:t>
      </w:r>
      <w:hyperlink r:id="rId43" w:history="1">
        <w:hyperlink r:id="rId44" w:history="1">
          <w:r w:rsidR="00E102DE">
            <w:rPr>
              <w:rStyle w:val="Hyperlink"/>
            </w:rPr>
            <w:t>SAS Data Agent for Linux Deployment Guide</w:t>
          </w:r>
        </w:hyperlink>
        <w:r w:rsidRPr="00912C11">
          <w:rPr>
            <w:rStyle w:val="Hyperlink"/>
            <w:color w:val="212120"/>
            <w:u w:val="none"/>
          </w:rPr>
          <w:t>.</w:t>
        </w:r>
      </w:hyperlink>
    </w:p>
    <w:p w14:paraId="714B1D5F" w14:textId="77777777" w:rsidR="007365C3" w:rsidRDefault="007365C3">
      <w:pPr>
        <w:spacing w:after="140" w:line="280" w:lineRule="atLeast"/>
        <w:rPr>
          <w:rFonts w:ascii="Arial" w:eastAsiaTheme="majorEastAsia" w:hAnsi="Arial" w:cstheme="majorBidi"/>
          <w:bCs/>
          <w:color w:val="FAA634"/>
          <w:sz w:val="36"/>
          <w:szCs w:val="26"/>
        </w:rPr>
      </w:pPr>
      <w:r>
        <w:br w:type="page"/>
      </w:r>
    </w:p>
    <w:p w14:paraId="69B2BE5E" w14:textId="77777777" w:rsidR="004B313D" w:rsidRDefault="001F2E4D" w:rsidP="004B313D">
      <w:pPr>
        <w:pStyle w:val="Heading2"/>
        <w:spacing w:after="100"/>
      </w:pPr>
      <w:bookmarkStart w:id="1244" w:name="_Toc6910129"/>
      <w:r>
        <w:lastRenderedPageBreak/>
        <w:t xml:space="preserve">Best Practices Using SAS </w:t>
      </w:r>
      <w:proofErr w:type="spellStart"/>
      <w:r w:rsidR="00446364">
        <w:t>Viya</w:t>
      </w:r>
      <w:proofErr w:type="spellEnd"/>
      <w:r>
        <w:t xml:space="preserve"> </w:t>
      </w:r>
      <w:r w:rsidR="002C7C82">
        <w:t>on AWS</w:t>
      </w:r>
      <w:bookmarkEnd w:id="1244"/>
    </w:p>
    <w:p w14:paraId="093E1BE8" w14:textId="77777777" w:rsidR="00D126CF" w:rsidRPr="00D126CF" w:rsidRDefault="001D4733" w:rsidP="007365C3">
      <w:pPr>
        <w:spacing w:after="140"/>
        <w:rPr>
          <w:color w:val="auto"/>
        </w:rPr>
      </w:pPr>
      <w:r>
        <w:rPr>
          <w:color w:val="auto"/>
        </w:rPr>
        <w:t>We recommend the following as</w:t>
      </w:r>
      <w:r w:rsidR="00D126CF" w:rsidRPr="00D126CF">
        <w:rPr>
          <w:color w:val="auto"/>
        </w:rPr>
        <w:t xml:space="preserve"> best practice</w:t>
      </w:r>
      <w:r>
        <w:rPr>
          <w:color w:val="auto"/>
        </w:rPr>
        <w:t>s</w:t>
      </w:r>
      <w:r w:rsidR="00D126CF" w:rsidRPr="00D126CF">
        <w:rPr>
          <w:color w:val="auto"/>
        </w:rPr>
        <w:t>:</w:t>
      </w:r>
    </w:p>
    <w:p w14:paraId="2EC13B25" w14:textId="77777777" w:rsidR="009774FC" w:rsidRDefault="00157324" w:rsidP="00157324">
      <w:pPr>
        <w:pStyle w:val="ListParagraph"/>
        <w:numPr>
          <w:ilvl w:val="0"/>
          <w:numId w:val="9"/>
        </w:numPr>
      </w:pPr>
      <w:r>
        <w:t xml:space="preserve">We recommend </w:t>
      </w:r>
      <w:r w:rsidR="00AE4247">
        <w:t xml:space="preserve">that </w:t>
      </w:r>
      <w:r>
        <w:t xml:space="preserve">you stop the </w:t>
      </w:r>
      <w:r w:rsidR="00AE4247">
        <w:t xml:space="preserve">SAS </w:t>
      </w:r>
      <w:proofErr w:type="spellStart"/>
      <w:r w:rsidR="00AE4247">
        <w:t>Viya</w:t>
      </w:r>
      <w:proofErr w:type="spellEnd"/>
      <w:r w:rsidR="00AE4247">
        <w:t xml:space="preserve"> </w:t>
      </w:r>
      <w:r>
        <w:t>environment when</w:t>
      </w:r>
      <w:r w:rsidR="00C94530">
        <w:t xml:space="preserve"> it </w:t>
      </w:r>
      <w:r w:rsidR="00FF053E">
        <w:t xml:space="preserve">isn’t </w:t>
      </w:r>
      <w:r>
        <w:t>in use.</w:t>
      </w:r>
      <w:r w:rsidR="00FF053E">
        <w:t xml:space="preserve"> </w:t>
      </w:r>
      <w:r w:rsidR="009774FC">
        <w:t xml:space="preserve">SAS provides utility scripts to shut down and start up the SAS </w:t>
      </w:r>
      <w:proofErr w:type="spellStart"/>
      <w:r w:rsidR="009774FC">
        <w:t>Viya</w:t>
      </w:r>
      <w:proofErr w:type="spellEnd"/>
      <w:r w:rsidR="009774FC">
        <w:t xml:space="preserve"> services and VMs in the correct order</w:t>
      </w:r>
      <w:r w:rsidR="00FF053E">
        <w:t>,</w:t>
      </w:r>
      <w:r w:rsidR="00FA0060">
        <w:t xml:space="preserve"> so</w:t>
      </w:r>
      <w:r>
        <w:t xml:space="preserve"> that the environment will come back up</w:t>
      </w:r>
      <w:r w:rsidR="009774FC">
        <w:t>. For details about the scripts,</w:t>
      </w:r>
      <w:r w:rsidR="00616EFA">
        <w:t xml:space="preserve"> see </w:t>
      </w:r>
      <w:hyperlink w:anchor="_Utility_Scripts_for" w:history="1">
        <w:r w:rsidR="00616EFA" w:rsidRPr="00616EFA">
          <w:rPr>
            <w:rStyle w:val="Hyperlink"/>
          </w:rPr>
          <w:t xml:space="preserve">Utility Scripts for SAS </w:t>
        </w:r>
        <w:proofErr w:type="spellStart"/>
        <w:r w:rsidR="00616EFA" w:rsidRPr="00616EFA">
          <w:rPr>
            <w:rStyle w:val="Hyperlink"/>
          </w:rPr>
          <w:t>Viya</w:t>
        </w:r>
        <w:proofErr w:type="spellEnd"/>
        <w:r w:rsidR="00616EFA" w:rsidRPr="00616EFA">
          <w:rPr>
            <w:rStyle w:val="Hyperlink"/>
          </w:rPr>
          <w:t xml:space="preserve"> on AWS</w:t>
        </w:r>
      </w:hyperlink>
      <w:r w:rsidR="00616EFA">
        <w:t>.</w:t>
      </w:r>
    </w:p>
    <w:p w14:paraId="4606C632" w14:textId="77777777" w:rsidR="00A70CA1" w:rsidRDefault="00945FE1" w:rsidP="00F23EAB">
      <w:pPr>
        <w:pStyle w:val="ListParagraph"/>
        <w:numPr>
          <w:ilvl w:val="0"/>
          <w:numId w:val="9"/>
        </w:numPr>
      </w:pPr>
      <w:r w:rsidRPr="00D126CF">
        <w:t xml:space="preserve">To make changes to the </w:t>
      </w:r>
      <w:r w:rsidR="00D126CF" w:rsidRPr="00D126CF">
        <w:t>configuration</w:t>
      </w:r>
      <w:r w:rsidR="007F5862">
        <w:t xml:space="preserve"> be</w:t>
      </w:r>
      <w:r w:rsidR="00354948">
        <w:t xml:space="preserve">yond what </w:t>
      </w:r>
      <w:r w:rsidR="001D4733">
        <w:t>this</w:t>
      </w:r>
      <w:r w:rsidR="00354948">
        <w:t xml:space="preserve"> Quick</w:t>
      </w:r>
      <w:r w:rsidR="001D4733">
        <w:t xml:space="preserve"> </w:t>
      </w:r>
      <w:r w:rsidR="007F5862">
        <w:t>Start</w:t>
      </w:r>
      <w:r w:rsidR="00FF053E">
        <w:t xml:space="preserve"> supports</w:t>
      </w:r>
      <w:r w:rsidR="00D126CF" w:rsidRPr="00D126CF">
        <w:t>,</w:t>
      </w:r>
      <w:r w:rsidR="00A70CA1" w:rsidRPr="00A70CA1">
        <w:t xml:space="preserve"> </w:t>
      </w:r>
      <w:r w:rsidR="00A70CA1" w:rsidRPr="00D126CF">
        <w:t>start the Ansible controller</w:t>
      </w:r>
      <w:r w:rsidR="00575D3D">
        <w:t xml:space="preserve"> instance</w:t>
      </w:r>
      <w:r w:rsidR="00A70CA1">
        <w:t xml:space="preserve">. </w:t>
      </w:r>
    </w:p>
    <w:p w14:paraId="0CEE3825" w14:textId="77777777" w:rsidR="00F74886" w:rsidRDefault="00353597" w:rsidP="00F222E1">
      <w:pPr>
        <w:pStyle w:val="Alert"/>
      </w:pPr>
      <w:r w:rsidRPr="00353597">
        <w:rPr>
          <w:b/>
        </w:rPr>
        <w:t>Note</w:t>
      </w:r>
      <w:r w:rsidR="001D4733">
        <w:rPr>
          <w:b/>
        </w:rPr>
        <w:t xml:space="preserve">  </w:t>
      </w:r>
      <w:r>
        <w:t xml:space="preserve"> </w:t>
      </w:r>
      <w:proofErr w:type="gramStart"/>
      <w:r w:rsidR="00F74886">
        <w:t>The</w:t>
      </w:r>
      <w:proofErr w:type="gramEnd"/>
      <w:r w:rsidR="00F74886">
        <w:t xml:space="preserve"> </w:t>
      </w:r>
      <w:r w:rsidR="000B4C7B">
        <w:t xml:space="preserve">SAS </w:t>
      </w:r>
      <w:proofErr w:type="spellStart"/>
      <w:r w:rsidR="000B4C7B">
        <w:t>Viya</w:t>
      </w:r>
      <w:proofErr w:type="spellEnd"/>
      <w:r w:rsidR="000B4C7B">
        <w:t xml:space="preserve"> </w:t>
      </w:r>
      <w:r w:rsidR="00F74886">
        <w:t>playbook is located</w:t>
      </w:r>
      <w:r>
        <w:t xml:space="preserve"> in the /</w:t>
      </w:r>
      <w:proofErr w:type="spellStart"/>
      <w:r w:rsidR="00937883">
        <w:t>sas</w:t>
      </w:r>
      <w:proofErr w:type="spellEnd"/>
      <w:r w:rsidR="00937883">
        <w:t>/install/ansible</w:t>
      </w:r>
      <w:r>
        <w:t>/</w:t>
      </w:r>
      <w:proofErr w:type="spellStart"/>
      <w:r>
        <w:t>sas_viya_playbook</w:t>
      </w:r>
      <w:proofErr w:type="spellEnd"/>
      <w:r>
        <w:t xml:space="preserve"> directory.</w:t>
      </w:r>
    </w:p>
    <w:p w14:paraId="29EC9DF6" w14:textId="77777777" w:rsidR="004645BD" w:rsidRPr="004645BD" w:rsidRDefault="00A70CA1" w:rsidP="00363601">
      <w:pPr>
        <w:pStyle w:val="ListBullet"/>
        <w:rPr>
          <w:b/>
          <w:color w:val="000000" w:themeColor="text1"/>
        </w:rPr>
      </w:pPr>
      <w:r>
        <w:t xml:space="preserve">Perform any software updates. </w:t>
      </w:r>
      <w:r w:rsidR="007F7B4F">
        <w:t xml:space="preserve">For task instructions, </w:t>
      </w:r>
      <w:r w:rsidR="00E03D56">
        <w:t>see</w:t>
      </w:r>
      <w:r>
        <w:t xml:space="preserve"> </w:t>
      </w:r>
      <w:hyperlink r:id="rId45" w:history="1">
        <w:r w:rsidR="00745DEA">
          <w:rPr>
            <w:rStyle w:val="Hyperlink"/>
          </w:rPr>
          <w:t xml:space="preserve">SAS </w:t>
        </w:r>
        <w:proofErr w:type="spellStart"/>
        <w:r w:rsidR="00745DEA">
          <w:rPr>
            <w:rStyle w:val="Hyperlink"/>
          </w:rPr>
          <w:t>Viya</w:t>
        </w:r>
        <w:proofErr w:type="spellEnd"/>
        <w:r w:rsidR="00745DEA">
          <w:rPr>
            <w:rStyle w:val="Hyperlink"/>
          </w:rPr>
          <w:t xml:space="preserve"> 3.4 for Linux: Deployment Guide</w:t>
        </w:r>
      </w:hyperlink>
      <w:r w:rsidR="00976DF3">
        <w:t xml:space="preserve">. </w:t>
      </w:r>
      <w:r w:rsidR="00BE676F">
        <w:br/>
      </w:r>
      <w:r w:rsidR="00BE676F" w:rsidRPr="00BE676F">
        <w:t xml:space="preserve">Note: </w:t>
      </w:r>
      <w:r w:rsidR="00BE676F" w:rsidRPr="00BE676F">
        <w:rPr>
          <w:rFonts w:cs="Arial"/>
          <w:color w:val="333333"/>
        </w:rPr>
        <w:t>When you initiate the updat</w:t>
      </w:r>
      <w:r w:rsidR="00BE676F">
        <w:rPr>
          <w:rFonts w:cs="Arial"/>
          <w:color w:val="333333"/>
        </w:rPr>
        <w:t>e and the documentation specif</w:t>
      </w:r>
      <w:r w:rsidR="00BE676F" w:rsidRPr="00BE676F">
        <w:rPr>
          <w:rFonts w:cs="Arial"/>
          <w:color w:val="333333"/>
        </w:rPr>
        <w:t>ies to run the same command and options as the initial deployment, use the following command</w:t>
      </w:r>
      <w:r w:rsidR="00616EFA">
        <w:rPr>
          <w:rFonts w:ascii="Arial" w:hAnsi="Arial" w:cs="Arial"/>
          <w:color w:val="333333"/>
          <w:sz w:val="21"/>
          <w:szCs w:val="21"/>
        </w:rPr>
        <w:t>:</w:t>
      </w:r>
    </w:p>
    <w:p w14:paraId="7574BAE2" w14:textId="77777777" w:rsidR="00F74886" w:rsidRPr="00F74886" w:rsidRDefault="00BE676F" w:rsidP="004645BD">
      <w:pPr>
        <w:pStyle w:val="CodeSnippet"/>
        <w:rPr>
          <w:b/>
          <w:color w:val="000000" w:themeColor="text1"/>
        </w:rPr>
      </w:pPr>
      <w:r w:rsidRPr="00784B93">
        <w:t xml:space="preserve">ansible-playbook </w:t>
      </w:r>
      <w:proofErr w:type="spellStart"/>
      <w:r w:rsidRPr="00784B93">
        <w:t>site.yml</w:t>
      </w:r>
      <w:proofErr w:type="spellEnd"/>
    </w:p>
    <w:p w14:paraId="1A326C1C" w14:textId="77777777" w:rsidR="00945FE1" w:rsidRPr="00A57F2C" w:rsidRDefault="00D126CF" w:rsidP="00363601">
      <w:pPr>
        <w:pStyle w:val="ListBullet"/>
        <w:rPr>
          <w:b/>
          <w:color w:val="000000" w:themeColor="text1"/>
        </w:rPr>
      </w:pPr>
      <w:r>
        <w:t>Follow best practices</w:t>
      </w:r>
      <w:r w:rsidR="001D4733">
        <w:t xml:space="preserve"> for backup and restore.</w:t>
      </w:r>
      <w:r w:rsidR="007F5862">
        <w:t xml:space="preserve"> </w:t>
      </w:r>
      <w:r w:rsidR="00E03D56">
        <w:t>See</w:t>
      </w:r>
      <w:r w:rsidR="00947F41">
        <w:t xml:space="preserve"> </w:t>
      </w:r>
      <w:hyperlink r:id="rId46" w:history="1">
        <w:r w:rsidR="00745DEA">
          <w:rPr>
            <w:rStyle w:val="Hyperlink"/>
          </w:rPr>
          <w:t xml:space="preserve">SAS </w:t>
        </w:r>
        <w:proofErr w:type="spellStart"/>
        <w:r w:rsidR="00745DEA">
          <w:rPr>
            <w:rStyle w:val="Hyperlink"/>
          </w:rPr>
          <w:t>Viya</w:t>
        </w:r>
        <w:proofErr w:type="spellEnd"/>
        <w:r w:rsidR="00745DEA">
          <w:rPr>
            <w:rStyle w:val="Hyperlink"/>
          </w:rPr>
          <w:t xml:space="preserve"> 3.4 Administration</w:t>
        </w:r>
      </w:hyperlink>
      <w:r w:rsidR="00947F41">
        <w:t>.</w:t>
      </w:r>
      <w:r>
        <w:t xml:space="preserve"> </w:t>
      </w:r>
    </w:p>
    <w:p w14:paraId="1B6A3954" w14:textId="77777777" w:rsidR="00A57F2C" w:rsidRPr="000F7FBD" w:rsidRDefault="00A57F2C" w:rsidP="00E56D2D">
      <w:pPr>
        <w:pStyle w:val="ListBullet"/>
        <w:rPr>
          <w:b/>
          <w:color w:val="000000" w:themeColor="text1"/>
        </w:rPr>
      </w:pPr>
      <w:r>
        <w:t xml:space="preserve">Apply new licenses. For task instructions, </w:t>
      </w:r>
      <w:r w:rsidR="00CE5B05">
        <w:t xml:space="preserve">see “Apply New Licenses Using Ansible” in </w:t>
      </w:r>
      <w:hyperlink r:id="rId47" w:history="1">
        <w:r w:rsidR="00745DEA">
          <w:rPr>
            <w:rStyle w:val="Hyperlink"/>
          </w:rPr>
          <w:t xml:space="preserve">SAS </w:t>
        </w:r>
        <w:proofErr w:type="spellStart"/>
        <w:r w:rsidR="00745DEA">
          <w:rPr>
            <w:rStyle w:val="Hyperlink"/>
          </w:rPr>
          <w:t>Viya</w:t>
        </w:r>
        <w:proofErr w:type="spellEnd"/>
        <w:r w:rsidR="00745DEA">
          <w:rPr>
            <w:rStyle w:val="Hyperlink"/>
          </w:rPr>
          <w:t xml:space="preserve"> 3.4 Administration</w:t>
        </w:r>
      </w:hyperlink>
      <w:r>
        <w:t>.</w:t>
      </w:r>
    </w:p>
    <w:p w14:paraId="5526061C" w14:textId="77777777" w:rsidR="00FD0473" w:rsidRPr="000F7FBD" w:rsidRDefault="000F7FBD" w:rsidP="000F7FBD">
      <w:pPr>
        <w:pStyle w:val="ListBullet"/>
        <w:rPr>
          <w:b/>
          <w:color w:val="000000" w:themeColor="text1"/>
        </w:rPr>
      </w:pPr>
      <w:r>
        <w:t>If you have requirements for other networks or home offices to ac</w:t>
      </w:r>
      <w:r w:rsidR="00E356EB">
        <w:t>cess the deployment or Ansible c</w:t>
      </w:r>
      <w:r>
        <w:t xml:space="preserve">ontroller, open the </w:t>
      </w:r>
      <w:r w:rsidR="0085764C" w:rsidRPr="0085764C">
        <w:t>environment's firewall to allow access from additional</w:t>
      </w:r>
      <w:r>
        <w:t xml:space="preserve"> IP ranges.</w:t>
      </w:r>
      <w:r w:rsidR="00BD368B">
        <w:t xml:space="preserve"> For details, refer to</w:t>
      </w:r>
      <w:r w:rsidR="00FD0473">
        <w:t xml:space="preserve"> the util</w:t>
      </w:r>
      <w:r w:rsidR="003D39B6">
        <w:t xml:space="preserve">ity scripts in </w:t>
      </w:r>
      <w:hyperlink w:anchor="_Utility_Scripts_for" w:history="1">
        <w:r w:rsidR="003625A4" w:rsidRPr="00616EFA">
          <w:rPr>
            <w:rStyle w:val="Hyperlink"/>
          </w:rPr>
          <w:t xml:space="preserve">Utility Scripts for SAS </w:t>
        </w:r>
        <w:proofErr w:type="spellStart"/>
        <w:r w:rsidR="003625A4" w:rsidRPr="00616EFA">
          <w:rPr>
            <w:rStyle w:val="Hyperlink"/>
          </w:rPr>
          <w:t>Viya</w:t>
        </w:r>
        <w:proofErr w:type="spellEnd"/>
        <w:r w:rsidR="003625A4" w:rsidRPr="00616EFA">
          <w:rPr>
            <w:rStyle w:val="Hyperlink"/>
          </w:rPr>
          <w:t xml:space="preserve"> on AWS</w:t>
        </w:r>
      </w:hyperlink>
      <w:r w:rsidR="003625A4">
        <w:t>.</w:t>
      </w:r>
    </w:p>
    <w:p w14:paraId="2EC53BA9" w14:textId="77777777" w:rsidR="00683220" w:rsidRDefault="00683220">
      <w:pPr>
        <w:pStyle w:val="Heading2"/>
        <w:spacing w:after="100"/>
      </w:pPr>
      <w:bookmarkStart w:id="1245" w:name="_Utility_Scripts_for"/>
      <w:bookmarkStart w:id="1246" w:name="_Ref528610227"/>
      <w:bookmarkStart w:id="1247" w:name="_Toc6910130"/>
      <w:bookmarkEnd w:id="1245"/>
      <w:r>
        <w:t xml:space="preserve">Utility Scripts for SAS </w:t>
      </w:r>
      <w:proofErr w:type="spellStart"/>
      <w:r>
        <w:t>Viya</w:t>
      </w:r>
      <w:proofErr w:type="spellEnd"/>
      <w:r>
        <w:t xml:space="preserve"> on AWS</w:t>
      </w:r>
      <w:bookmarkEnd w:id="1246"/>
      <w:bookmarkEnd w:id="1247"/>
    </w:p>
    <w:p w14:paraId="5F8E93EA" w14:textId="77777777" w:rsidR="00683220" w:rsidRDefault="00683220">
      <w:r w:rsidRPr="00596502">
        <w:t xml:space="preserve">SAS </w:t>
      </w:r>
      <w:proofErr w:type="spellStart"/>
      <w:r w:rsidRPr="00596502">
        <w:t>Viya</w:t>
      </w:r>
      <w:proofErr w:type="spellEnd"/>
      <w:r w:rsidRPr="00596502">
        <w:t xml:space="preserve"> on AWS provides some utility </w:t>
      </w:r>
      <w:r w:rsidR="003332A5">
        <w:t>scripts</w:t>
      </w:r>
      <w:r w:rsidRPr="00596502">
        <w:t xml:space="preserve"> in the </w:t>
      </w:r>
      <w:r w:rsidR="003E5A6F" w:rsidRPr="006A3EEF">
        <w:rPr>
          <w:rFonts w:cs="Arial"/>
          <w:bCs/>
          <w:color w:val="333333"/>
        </w:rPr>
        <w:t>/</w:t>
      </w:r>
      <w:proofErr w:type="spellStart"/>
      <w:r w:rsidR="003E5A6F" w:rsidRPr="006A3EEF">
        <w:rPr>
          <w:rFonts w:cs="Arial"/>
          <w:bCs/>
          <w:color w:val="333333"/>
        </w:rPr>
        <w:t>sas</w:t>
      </w:r>
      <w:proofErr w:type="spellEnd"/>
      <w:r w:rsidR="003E5A6F" w:rsidRPr="006A3EEF">
        <w:rPr>
          <w:rFonts w:cs="Arial"/>
          <w:bCs/>
          <w:color w:val="333333"/>
        </w:rPr>
        <w:t xml:space="preserve">/install/scripts </w:t>
      </w:r>
      <w:r w:rsidRPr="00596502">
        <w:t>directory</w:t>
      </w:r>
      <w:r>
        <w:t xml:space="preserve"> of the Ansible controller</w:t>
      </w:r>
      <w:r w:rsidR="009A3BDB">
        <w:t>:</w:t>
      </w:r>
    </w:p>
    <w:p w14:paraId="7BCD69D2" w14:textId="77777777" w:rsidR="00C350BA" w:rsidRPr="00596502" w:rsidRDefault="00C350BA" w:rsidP="009A3BDB">
      <w:pPr>
        <w:pStyle w:val="Alert"/>
      </w:pPr>
      <w:r w:rsidRPr="00C350BA">
        <w:rPr>
          <w:b/>
        </w:rPr>
        <w:t>Note</w:t>
      </w:r>
      <w:r w:rsidR="009A3BDB">
        <w:rPr>
          <w:b/>
        </w:rPr>
        <w:t xml:space="preserve">  </w:t>
      </w:r>
      <w:r>
        <w:t xml:space="preserve"> Run these </w:t>
      </w:r>
      <w:r w:rsidRPr="002A7209">
        <w:t xml:space="preserve">scripts </w:t>
      </w:r>
      <w:r>
        <w:t>as the ec2-user.</w:t>
      </w:r>
    </w:p>
    <w:p w14:paraId="12619A1F" w14:textId="77777777" w:rsidR="002A7209" w:rsidRDefault="00683220" w:rsidP="009A3BDB">
      <w:pPr>
        <w:pStyle w:val="ListParagraph"/>
        <w:numPr>
          <w:ilvl w:val="1"/>
          <w:numId w:val="18"/>
        </w:numPr>
        <w:ind w:left="360"/>
      </w:pPr>
      <w:bookmarkStart w:id="1248" w:name="_Hlk529215669"/>
      <w:r w:rsidRPr="00596502">
        <w:t xml:space="preserve">Scripts to start and stop the SAS </w:t>
      </w:r>
      <w:proofErr w:type="spellStart"/>
      <w:r w:rsidRPr="00596502">
        <w:t>Viya</w:t>
      </w:r>
      <w:proofErr w:type="spellEnd"/>
      <w:r w:rsidRPr="00596502">
        <w:t xml:space="preserve"> services in the correct order.</w:t>
      </w:r>
      <w:r w:rsidR="002A7209">
        <w:t xml:space="preserve">  </w:t>
      </w:r>
    </w:p>
    <w:p w14:paraId="4562626A" w14:textId="77777777" w:rsidR="004645BD" w:rsidRPr="004645BD" w:rsidRDefault="00683220">
      <w:pPr>
        <w:pStyle w:val="ListParagraph"/>
        <w:rPr>
          <w:rFonts w:cs="Arial"/>
          <w:position w:val="3"/>
        </w:rPr>
      </w:pPr>
      <w:r>
        <w:rPr>
          <w:rFonts w:cs="Arial"/>
          <w:position w:val="3"/>
        </w:rPr>
        <w:t xml:space="preserve">On the Ansible </w:t>
      </w:r>
      <w:r w:rsidR="00E356EB">
        <w:rPr>
          <w:rFonts w:cs="Arial"/>
          <w:position w:val="3"/>
        </w:rPr>
        <w:t>c</w:t>
      </w:r>
      <w:r>
        <w:rPr>
          <w:rFonts w:cs="Arial"/>
          <w:position w:val="3"/>
        </w:rPr>
        <w:t>ontroller, t</w:t>
      </w:r>
      <w:r w:rsidRPr="00596502">
        <w:rPr>
          <w:rFonts w:cs="Arial"/>
          <w:position w:val="3"/>
        </w:rPr>
        <w:t xml:space="preserve">o stop the individual </w:t>
      </w:r>
      <w:r>
        <w:rPr>
          <w:rFonts w:cs="Arial"/>
          <w:position w:val="3"/>
        </w:rPr>
        <w:t xml:space="preserve">SAS </w:t>
      </w:r>
      <w:proofErr w:type="spellStart"/>
      <w:r>
        <w:rPr>
          <w:rFonts w:cs="Arial"/>
          <w:position w:val="3"/>
        </w:rPr>
        <w:t>V</w:t>
      </w:r>
      <w:r w:rsidRPr="00596502">
        <w:rPr>
          <w:rFonts w:cs="Arial"/>
          <w:position w:val="3"/>
        </w:rPr>
        <w:t>iya</w:t>
      </w:r>
      <w:proofErr w:type="spellEnd"/>
      <w:r w:rsidRPr="00596502">
        <w:rPr>
          <w:rFonts w:cs="Arial"/>
          <w:position w:val="3"/>
        </w:rPr>
        <w:t xml:space="preserve"> servi</w:t>
      </w:r>
      <w:r>
        <w:rPr>
          <w:rFonts w:cs="Arial"/>
          <w:position w:val="3"/>
        </w:rPr>
        <w:t xml:space="preserve">ces </w:t>
      </w:r>
      <w:r w:rsidRPr="00596502">
        <w:rPr>
          <w:rFonts w:cs="Arial"/>
          <w:position w:val="3"/>
        </w:rPr>
        <w:t xml:space="preserve">in the correct order, </w:t>
      </w:r>
      <w:r w:rsidR="00F2254E">
        <w:rPr>
          <w:rFonts w:cs="Arial"/>
          <w:position w:val="3"/>
        </w:rPr>
        <w:t xml:space="preserve">and </w:t>
      </w:r>
      <w:r w:rsidRPr="00596502">
        <w:rPr>
          <w:rFonts w:cs="Arial"/>
          <w:position w:val="3"/>
        </w:rPr>
        <w:t>then</w:t>
      </w:r>
      <w:r>
        <w:rPr>
          <w:rFonts w:cs="Arial"/>
          <w:position w:val="3"/>
        </w:rPr>
        <w:t xml:space="preserve"> stop the VMs</w:t>
      </w:r>
      <w:r w:rsidRPr="00596502">
        <w:rPr>
          <w:rFonts w:cs="Arial"/>
          <w:position w:val="3"/>
        </w:rPr>
        <w:t>:</w:t>
      </w:r>
    </w:p>
    <w:p w14:paraId="6A665D76" w14:textId="77777777" w:rsidR="00683220" w:rsidRPr="00FC37C3" w:rsidRDefault="006063F7">
      <w:pPr>
        <w:pStyle w:val="CodeSnippet"/>
        <w:rPr>
          <w:sz w:val="24"/>
          <w:szCs w:val="24"/>
        </w:rPr>
      </w:pPr>
      <w:r w:rsidRPr="006A3EEF">
        <w:rPr>
          <w:rFonts w:ascii="Courier New" w:hAnsi="Courier New" w:cs="Courier New"/>
          <w:bCs/>
          <w:color w:val="333333"/>
          <w:szCs w:val="20"/>
        </w:rPr>
        <w:t>/sas/install/scripts</w:t>
      </w:r>
      <w:r>
        <w:rPr>
          <w:rFonts w:ascii="Courier New" w:hAnsi="Courier New" w:cs="Courier New"/>
          <w:bCs/>
          <w:color w:val="333333"/>
          <w:szCs w:val="20"/>
        </w:rPr>
        <w:t>/</w:t>
      </w:r>
      <w:r w:rsidR="00683220" w:rsidRPr="00BC70F8">
        <w:rPr>
          <w:szCs w:val="20"/>
        </w:rPr>
        <w:t>stop_viya_vms.sh</w:t>
      </w:r>
      <w:r w:rsidR="00683220" w:rsidRPr="00FC37C3">
        <w:rPr>
          <w:sz w:val="24"/>
          <w:szCs w:val="24"/>
        </w:rPr>
        <w:t xml:space="preserve"> </w:t>
      </w:r>
    </w:p>
    <w:p w14:paraId="741C79B7" w14:textId="77777777" w:rsidR="004645BD" w:rsidRDefault="00683220">
      <w:pPr>
        <w:pStyle w:val="ListParagraph"/>
        <w:rPr>
          <w:rFonts w:cs="Arial"/>
          <w:position w:val="3"/>
        </w:rPr>
      </w:pPr>
      <w:r>
        <w:rPr>
          <w:rFonts w:cs="Arial"/>
          <w:position w:val="3"/>
        </w:rPr>
        <w:lastRenderedPageBreak/>
        <w:t xml:space="preserve">On the Ansible </w:t>
      </w:r>
      <w:r w:rsidR="00E356EB">
        <w:rPr>
          <w:rFonts w:cs="Arial"/>
          <w:position w:val="3"/>
        </w:rPr>
        <w:t>c</w:t>
      </w:r>
      <w:r>
        <w:rPr>
          <w:rFonts w:cs="Arial"/>
          <w:position w:val="3"/>
        </w:rPr>
        <w:t>ontroller, t</w:t>
      </w:r>
      <w:r w:rsidRPr="00596502">
        <w:rPr>
          <w:rFonts w:cs="Arial"/>
          <w:position w:val="3"/>
        </w:rPr>
        <w:t xml:space="preserve">o start the VMs and then start the </w:t>
      </w:r>
      <w:r>
        <w:rPr>
          <w:rFonts w:cs="Arial"/>
          <w:position w:val="3"/>
        </w:rPr>
        <w:t xml:space="preserve">SAS </w:t>
      </w:r>
      <w:proofErr w:type="spellStart"/>
      <w:r>
        <w:rPr>
          <w:rFonts w:cs="Arial"/>
          <w:position w:val="3"/>
        </w:rPr>
        <w:t>Viya</w:t>
      </w:r>
      <w:proofErr w:type="spellEnd"/>
      <w:r>
        <w:rPr>
          <w:rFonts w:cs="Arial"/>
          <w:position w:val="3"/>
        </w:rPr>
        <w:t xml:space="preserve"> </w:t>
      </w:r>
      <w:r w:rsidR="00252639">
        <w:rPr>
          <w:rFonts w:cs="Arial"/>
          <w:position w:val="3"/>
        </w:rPr>
        <w:t>services in the proper order:</w:t>
      </w:r>
    </w:p>
    <w:p w14:paraId="0376595F" w14:textId="77777777" w:rsidR="00683220" w:rsidRPr="00596502" w:rsidRDefault="006063F7">
      <w:pPr>
        <w:pStyle w:val="CodeSnippet"/>
        <w:rPr>
          <w:szCs w:val="24"/>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683220" w:rsidRPr="00FC37C3">
        <w:rPr>
          <w:szCs w:val="24"/>
        </w:rPr>
        <w:t>start_viya_vms.sh</w:t>
      </w:r>
    </w:p>
    <w:bookmarkEnd w:id="1248"/>
    <w:p w14:paraId="6E4F3699" w14:textId="77777777" w:rsidR="008A395E" w:rsidRDefault="00D84EC8" w:rsidP="009A3BDB">
      <w:pPr>
        <w:pStyle w:val="ListBullet"/>
      </w:pPr>
      <w:r>
        <w:t>Script</w:t>
      </w:r>
      <w:r w:rsidR="00683220" w:rsidRPr="00596502">
        <w:t xml:space="preserve"> to </w:t>
      </w:r>
      <w:r w:rsidR="00BD368B">
        <w:t>o</w:t>
      </w:r>
      <w:r w:rsidR="00BD368B" w:rsidRPr="00BD368B">
        <w:t>pen the environment's firewall to allow acc</w:t>
      </w:r>
      <w:r w:rsidR="00BD368B">
        <w:t>ess</w:t>
      </w:r>
      <w:r w:rsidR="00B457BF">
        <w:t xml:space="preserve"> to additional CIDR ranges</w:t>
      </w:r>
      <w:r w:rsidR="00BF24CE">
        <w:t xml:space="preserve">. </w:t>
      </w:r>
      <w:r w:rsidR="008A395E" w:rsidRPr="008A395E">
        <w:rPr>
          <w:rStyle w:val="BodyChar"/>
          <w:rFonts w:ascii="Georgia" w:hAnsi="Georgia"/>
          <w:sz w:val="24"/>
          <w:szCs w:val="24"/>
        </w:rPr>
        <w:t>You must specify a valid IP CIDR range of the form</w:t>
      </w:r>
      <w:r w:rsidR="008A395E" w:rsidRPr="008A395E">
        <w:rPr>
          <w:rStyle w:val="BodyChar"/>
        </w:rPr>
        <w:t xml:space="preserve"> </w:t>
      </w:r>
      <w:proofErr w:type="spellStart"/>
      <w:r w:rsidR="008A395E" w:rsidRPr="008A395E">
        <w:rPr>
          <w:rStyle w:val="BodyChar"/>
          <w:rFonts w:ascii="Courier New" w:hAnsi="Courier New" w:cs="Courier New"/>
        </w:rPr>
        <w:t>x.x.x.x</w:t>
      </w:r>
      <w:proofErr w:type="spellEnd"/>
      <w:r w:rsidR="008A395E" w:rsidRPr="008A395E">
        <w:rPr>
          <w:rStyle w:val="BodyChar"/>
          <w:rFonts w:ascii="Courier New" w:hAnsi="Courier New" w:cs="Courier New"/>
        </w:rPr>
        <w:t>/x</w:t>
      </w:r>
      <w:r w:rsidR="005D28F4">
        <w:rPr>
          <w:rStyle w:val="BodyChar"/>
          <w:rFonts w:ascii="Courier New" w:hAnsi="Courier New" w:cs="Courier New"/>
        </w:rPr>
        <w:t xml:space="preserve">. </w:t>
      </w:r>
    </w:p>
    <w:p w14:paraId="6FEE8869" w14:textId="77777777" w:rsidR="004510D4" w:rsidRPr="00596502" w:rsidRDefault="00B457BF">
      <w:pPr>
        <w:ind w:left="360"/>
      </w:pPr>
      <w:r>
        <w:t xml:space="preserve">You can </w:t>
      </w:r>
      <w:r w:rsidR="00D95AF9">
        <w:t xml:space="preserve">grant </w:t>
      </w:r>
      <w:r w:rsidR="007B381D">
        <w:t>application</w:t>
      </w:r>
      <w:r w:rsidR="004510D4" w:rsidRPr="00596502">
        <w:t xml:space="preserve"> access</w:t>
      </w:r>
      <w:r w:rsidR="00C350BA">
        <w:t xml:space="preserve"> </w:t>
      </w:r>
      <w:r>
        <w:t xml:space="preserve">for an additional IP address range beyond what was specified with </w:t>
      </w:r>
      <w:r w:rsidRPr="00F93C66">
        <w:rPr>
          <w:rStyle w:val="BodyChar"/>
          <w:rFonts w:ascii="Georgia" w:hAnsi="Georgia"/>
          <w:sz w:val="24"/>
          <w:szCs w:val="24"/>
        </w:rPr>
        <w:t xml:space="preserve">the </w:t>
      </w:r>
      <w:proofErr w:type="spellStart"/>
      <w:r>
        <w:rPr>
          <w:rStyle w:val="BodyChar"/>
          <w:rFonts w:ascii="Georgia" w:hAnsi="Georgia"/>
          <w:sz w:val="24"/>
          <w:szCs w:val="24"/>
        </w:rPr>
        <w:t>WebIngressLocation</w:t>
      </w:r>
      <w:proofErr w:type="spellEnd"/>
      <w:r>
        <w:rPr>
          <w:rStyle w:val="BodyChar"/>
          <w:rFonts w:ascii="Georgia" w:hAnsi="Georgia"/>
          <w:sz w:val="24"/>
          <w:szCs w:val="24"/>
        </w:rPr>
        <w:t xml:space="preserve"> parameter during deployment. On the Ansible </w:t>
      </w:r>
      <w:r w:rsidR="00E356EB">
        <w:rPr>
          <w:rStyle w:val="BodyChar"/>
          <w:rFonts w:ascii="Georgia" w:hAnsi="Georgia"/>
          <w:sz w:val="24"/>
          <w:szCs w:val="24"/>
        </w:rPr>
        <w:t>c</w:t>
      </w:r>
      <w:r>
        <w:rPr>
          <w:rStyle w:val="BodyChar"/>
          <w:rFonts w:ascii="Georgia" w:hAnsi="Georgia"/>
          <w:sz w:val="24"/>
          <w:szCs w:val="24"/>
        </w:rPr>
        <w:t xml:space="preserve">ontroller, </w:t>
      </w:r>
      <w:r>
        <w:t>u</w:t>
      </w:r>
      <w:r w:rsidR="005D28F4">
        <w:t xml:space="preserve">se the </w:t>
      </w:r>
      <w:r w:rsidR="005D28F4" w:rsidRPr="005D28F4">
        <w:rPr>
          <w:rFonts w:ascii="Courier New" w:hAnsi="Courier New" w:cs="Courier New"/>
        </w:rPr>
        <w:t>–</w:t>
      </w:r>
      <w:r w:rsidR="005D28F4">
        <w:rPr>
          <w:rFonts w:ascii="Courier New" w:hAnsi="Courier New" w:cs="Courier New"/>
        </w:rPr>
        <w:t>-</w:t>
      </w:r>
      <w:proofErr w:type="spellStart"/>
      <w:r w:rsidR="005D28F4" w:rsidRPr="005D28F4">
        <w:rPr>
          <w:rFonts w:ascii="Courier New" w:hAnsi="Courier New" w:cs="Courier New"/>
        </w:rPr>
        <w:t>webaccess</w:t>
      </w:r>
      <w:proofErr w:type="spellEnd"/>
      <w:r w:rsidR="005D28F4">
        <w:t xml:space="preserve"> parameter and specify a CIDR range</w:t>
      </w:r>
      <w:r w:rsidR="00F93C66">
        <w:t>:</w:t>
      </w:r>
    </w:p>
    <w:tbl>
      <w:tblPr>
        <w:tblW w:w="9650" w:type="dxa"/>
        <w:tblCellSpacing w:w="15" w:type="dxa"/>
        <w:tblCellMar>
          <w:left w:w="0" w:type="dxa"/>
          <w:right w:w="0" w:type="dxa"/>
        </w:tblCellMar>
        <w:tblLook w:val="04A0" w:firstRow="1" w:lastRow="0" w:firstColumn="1" w:lastColumn="0" w:noHBand="0" w:noVBand="1"/>
      </w:tblPr>
      <w:tblGrid>
        <w:gridCol w:w="9650"/>
      </w:tblGrid>
      <w:tr w:rsidR="00FD0473" w:rsidRPr="006E5FAC" w14:paraId="2AEFD56E" w14:textId="77777777" w:rsidTr="00F52F58">
        <w:trPr>
          <w:trHeight w:val="915"/>
          <w:tblCellSpacing w:w="15" w:type="dxa"/>
        </w:trPr>
        <w:tc>
          <w:tcPr>
            <w:tcW w:w="9590" w:type="dxa"/>
            <w:shd w:val="clear" w:color="auto" w:fill="auto"/>
            <w:tcMar>
              <w:top w:w="15" w:type="dxa"/>
              <w:left w:w="15" w:type="dxa"/>
              <w:bottom w:w="15" w:type="dxa"/>
              <w:right w:w="15" w:type="dxa"/>
            </w:tcMar>
            <w:vAlign w:val="center"/>
            <w:hideMark/>
          </w:tcPr>
          <w:p w14:paraId="2CF415AA" w14:textId="77777777" w:rsidR="004510D4" w:rsidRPr="006E5FAC" w:rsidRDefault="006063F7" w:rsidP="00814E19">
            <w:pPr>
              <w:pStyle w:val="CodeSnippet"/>
              <w:rPr>
                <w:kern w:val="0"/>
              </w:rPr>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webaccess</w:t>
            </w:r>
            <w:proofErr w:type="spellEnd"/>
            <w:r w:rsidR="004510D4" w:rsidRPr="006E5FAC">
              <w:t xml:space="preserve"> </w:t>
            </w:r>
            <w:r w:rsidR="00252639">
              <w:t>&lt;CIDR-range</w:t>
            </w:r>
            <w:r w:rsidR="00CC5284">
              <w:t>&gt;</w:t>
            </w:r>
          </w:p>
        </w:tc>
      </w:tr>
    </w:tbl>
    <w:p w14:paraId="4DDB990E" w14:textId="77777777" w:rsidR="00B200C4" w:rsidRPr="00596502" w:rsidRDefault="00B200C4">
      <w:pPr>
        <w:pStyle w:val="Body"/>
        <w:ind w:left="405"/>
      </w:pPr>
      <w:r>
        <w:t xml:space="preserve">For example, to grant </w:t>
      </w:r>
      <w:r w:rsidR="00B457BF">
        <w:t xml:space="preserve">application </w:t>
      </w:r>
      <w:r>
        <w:t>access to 55.55.55.55</w:t>
      </w:r>
      <w:r w:rsidR="005D28F4">
        <w:t>:</w:t>
      </w:r>
    </w:p>
    <w:tbl>
      <w:tblPr>
        <w:tblW w:w="9920" w:type="dxa"/>
        <w:tblCellSpacing w:w="15" w:type="dxa"/>
        <w:tblCellMar>
          <w:left w:w="0" w:type="dxa"/>
          <w:right w:w="0" w:type="dxa"/>
        </w:tblCellMar>
        <w:tblLook w:val="04A0" w:firstRow="1" w:lastRow="0" w:firstColumn="1" w:lastColumn="0" w:noHBand="0" w:noVBand="1"/>
      </w:tblPr>
      <w:tblGrid>
        <w:gridCol w:w="9920"/>
      </w:tblGrid>
      <w:tr w:rsidR="00B200C4" w:rsidRPr="00596502" w14:paraId="0E0D363E"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7C8B7B7C" w14:textId="77777777" w:rsidR="00B200C4" w:rsidRPr="006567BA" w:rsidRDefault="008D5585" w:rsidP="000D2498">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B200C4" w:rsidRPr="006567BA">
              <w:t>addaccess.sh --</w:t>
            </w:r>
            <w:proofErr w:type="spellStart"/>
            <w:r w:rsidR="000D2498">
              <w:t>web</w:t>
            </w:r>
            <w:r w:rsidR="00B200C4" w:rsidRPr="006567BA">
              <w:t>access</w:t>
            </w:r>
            <w:proofErr w:type="spellEnd"/>
            <w:r w:rsidR="00B200C4" w:rsidRPr="006567BA">
              <w:t xml:space="preserve"> 55.55.55.55</w:t>
            </w:r>
            <w:r w:rsidR="00B200C4">
              <w:t>/32</w:t>
            </w:r>
          </w:p>
        </w:tc>
      </w:tr>
    </w:tbl>
    <w:p w14:paraId="2BE6951B" w14:textId="77777777" w:rsidR="004510D4" w:rsidRPr="00596502" w:rsidRDefault="00B457BF">
      <w:pPr>
        <w:pStyle w:val="Body"/>
        <w:ind w:left="405"/>
      </w:pPr>
      <w:r>
        <w:t>You can grant</w:t>
      </w:r>
      <w:r w:rsidRPr="00596502">
        <w:t xml:space="preserve"> admin</w:t>
      </w:r>
      <w:r>
        <w:t>istrative</w:t>
      </w:r>
      <w:r w:rsidRPr="00596502">
        <w:t xml:space="preserve"> access </w:t>
      </w:r>
      <w:r>
        <w:t xml:space="preserve">to log into the Ansible </w:t>
      </w:r>
      <w:r w:rsidR="00E356EB">
        <w:t>c</w:t>
      </w:r>
      <w:r>
        <w:t xml:space="preserve">ontroller for an additional IP range. </w:t>
      </w:r>
      <w:r w:rsidR="006C7D7C">
        <w:t xml:space="preserve">On the Ansible </w:t>
      </w:r>
      <w:r w:rsidR="00E356EB">
        <w:t>c</w:t>
      </w:r>
      <w:r>
        <w:t xml:space="preserve">ontroller, </w:t>
      </w:r>
      <w:r w:rsidR="005D28F4">
        <w:t xml:space="preserve">use the </w:t>
      </w:r>
      <w:r w:rsidR="005D28F4">
        <w:rPr>
          <w:rFonts w:ascii="Courier New" w:hAnsi="Courier New" w:cs="Courier New"/>
        </w:rPr>
        <w:t>--</w:t>
      </w:r>
      <w:proofErr w:type="spellStart"/>
      <w:r w:rsidR="005D28F4" w:rsidRPr="005D28F4">
        <w:rPr>
          <w:rFonts w:ascii="Courier New" w:hAnsi="Courier New" w:cs="Courier New"/>
        </w:rPr>
        <w:t>adminaccess</w:t>
      </w:r>
      <w:proofErr w:type="spellEnd"/>
      <w:r w:rsidR="005D28F4">
        <w:t xml:space="preserve"> parameter and specify a CIDR range</w:t>
      </w:r>
      <w:r w:rsidR="004510D4" w:rsidRPr="00596502">
        <w:t>:</w:t>
      </w:r>
    </w:p>
    <w:tbl>
      <w:tblPr>
        <w:tblW w:w="9920" w:type="dxa"/>
        <w:tblCellSpacing w:w="15" w:type="dxa"/>
        <w:tblCellMar>
          <w:left w:w="0" w:type="dxa"/>
          <w:right w:w="0" w:type="dxa"/>
        </w:tblCellMar>
        <w:tblLook w:val="04A0" w:firstRow="1" w:lastRow="0" w:firstColumn="1" w:lastColumn="0" w:noHBand="0" w:noVBand="1"/>
      </w:tblPr>
      <w:tblGrid>
        <w:gridCol w:w="9920"/>
      </w:tblGrid>
      <w:tr w:rsidR="004510D4" w:rsidRPr="00596502" w14:paraId="51C2FAEF" w14:textId="77777777" w:rsidTr="00F52F58">
        <w:trPr>
          <w:trHeight w:val="651"/>
          <w:tblCellSpacing w:w="15" w:type="dxa"/>
        </w:trPr>
        <w:tc>
          <w:tcPr>
            <w:tcW w:w="9860" w:type="dxa"/>
            <w:shd w:val="clear" w:color="auto" w:fill="auto"/>
            <w:tcMar>
              <w:top w:w="15" w:type="dxa"/>
              <w:left w:w="15" w:type="dxa"/>
              <w:bottom w:w="15" w:type="dxa"/>
              <w:right w:w="15" w:type="dxa"/>
            </w:tcMar>
            <w:vAlign w:val="center"/>
            <w:hideMark/>
          </w:tcPr>
          <w:p w14:paraId="47F30992" w14:textId="77777777" w:rsidR="004510D4" w:rsidRPr="006E5FAC" w:rsidRDefault="008D5585" w:rsidP="00FD0473">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4510D4" w:rsidRPr="006E5FAC">
              <w:t>addaccess.sh --</w:t>
            </w:r>
            <w:proofErr w:type="spellStart"/>
            <w:r w:rsidR="004510D4" w:rsidRPr="006E5FAC">
              <w:t>adminaccess</w:t>
            </w:r>
            <w:proofErr w:type="spellEnd"/>
            <w:r w:rsidR="004510D4" w:rsidRPr="006E5FAC">
              <w:t xml:space="preserve"> </w:t>
            </w:r>
            <w:r w:rsidR="00252639">
              <w:t>&lt;CIDR-range</w:t>
            </w:r>
            <w:r w:rsidR="005D28F4">
              <w:t>&gt;</w:t>
            </w:r>
          </w:p>
        </w:tc>
      </w:tr>
    </w:tbl>
    <w:p w14:paraId="402174F2" w14:textId="77777777" w:rsidR="007F402B" w:rsidRPr="00596502" w:rsidRDefault="007F402B">
      <w:pPr>
        <w:pStyle w:val="Body"/>
        <w:ind w:left="405"/>
      </w:pPr>
      <w:r>
        <w:t>For example</w:t>
      </w:r>
      <w:r w:rsidR="006567BA">
        <w:t xml:space="preserve">, to grant </w:t>
      </w:r>
      <w:r w:rsidR="00B457BF">
        <w:t xml:space="preserve">administrative </w:t>
      </w:r>
      <w:r w:rsidR="006567BA">
        <w:t>access to 55.55.55.55</w:t>
      </w:r>
      <w:r w:rsidR="00122BCD">
        <w:t>:</w:t>
      </w:r>
    </w:p>
    <w:tbl>
      <w:tblPr>
        <w:tblW w:w="9920" w:type="dxa"/>
        <w:tblCellSpacing w:w="15" w:type="dxa"/>
        <w:tblCellMar>
          <w:left w:w="0" w:type="dxa"/>
          <w:right w:w="0" w:type="dxa"/>
        </w:tblCellMar>
        <w:tblLook w:val="04A0" w:firstRow="1" w:lastRow="0" w:firstColumn="1" w:lastColumn="0" w:noHBand="0" w:noVBand="1"/>
      </w:tblPr>
      <w:tblGrid>
        <w:gridCol w:w="9920"/>
      </w:tblGrid>
      <w:tr w:rsidR="007F402B" w:rsidRPr="00596502" w14:paraId="5FAA559C" w14:textId="77777777" w:rsidTr="0021621B">
        <w:trPr>
          <w:trHeight w:val="651"/>
          <w:tblCellSpacing w:w="15" w:type="dxa"/>
        </w:trPr>
        <w:tc>
          <w:tcPr>
            <w:tcW w:w="9860" w:type="dxa"/>
            <w:shd w:val="clear" w:color="auto" w:fill="auto"/>
            <w:tcMar>
              <w:top w:w="15" w:type="dxa"/>
              <w:left w:w="15" w:type="dxa"/>
              <w:bottom w:w="15" w:type="dxa"/>
              <w:right w:w="15" w:type="dxa"/>
            </w:tcMar>
            <w:vAlign w:val="center"/>
            <w:hideMark/>
          </w:tcPr>
          <w:p w14:paraId="5E9044C0" w14:textId="77777777" w:rsidR="007F402B" w:rsidRPr="006567BA" w:rsidRDefault="008D5585" w:rsidP="006567BA">
            <w:pPr>
              <w:pStyle w:val="CodeSnippet"/>
            </w:pPr>
            <w:r w:rsidRPr="00F92993">
              <w:rPr>
                <w:rFonts w:ascii="Courier New" w:hAnsi="Courier New" w:cs="Courier New"/>
                <w:bCs/>
                <w:color w:val="333333"/>
                <w:szCs w:val="20"/>
              </w:rPr>
              <w:t>/sas/install/scripts</w:t>
            </w:r>
            <w:r>
              <w:rPr>
                <w:rFonts w:ascii="Courier New" w:hAnsi="Courier New" w:cs="Courier New"/>
                <w:bCs/>
                <w:color w:val="333333"/>
                <w:szCs w:val="20"/>
              </w:rPr>
              <w:t>/</w:t>
            </w:r>
            <w:r w:rsidR="007F402B" w:rsidRPr="006567BA">
              <w:t>addaccess.sh --</w:t>
            </w:r>
            <w:proofErr w:type="spellStart"/>
            <w:r w:rsidR="007F402B" w:rsidRPr="006567BA">
              <w:t>adminaccess</w:t>
            </w:r>
            <w:proofErr w:type="spellEnd"/>
            <w:r w:rsidR="007F402B" w:rsidRPr="006567BA">
              <w:t xml:space="preserve"> </w:t>
            </w:r>
            <w:r w:rsidR="006567BA" w:rsidRPr="006567BA">
              <w:t>55.55.55.55</w:t>
            </w:r>
            <w:r w:rsidR="006567BA">
              <w:t>/</w:t>
            </w:r>
            <w:r w:rsidR="00B200C4">
              <w:t>32</w:t>
            </w:r>
          </w:p>
        </w:tc>
      </w:tr>
    </w:tbl>
    <w:p w14:paraId="24A3360A" w14:textId="77777777" w:rsidR="000225E8" w:rsidRDefault="000225E8" w:rsidP="00F66708">
      <w:pPr>
        <w:pStyle w:val="Heading2"/>
        <w:keepLines w:val="0"/>
        <w:spacing w:before="120" w:after="100"/>
      </w:pPr>
      <w:bookmarkStart w:id="1249" w:name="_Troubleshooting"/>
      <w:bookmarkStart w:id="1250" w:name="_Toc6910131"/>
      <w:bookmarkEnd w:id="1249"/>
      <w:r>
        <w:t>Troubleshooting</w:t>
      </w:r>
      <w:bookmarkEnd w:id="1250"/>
    </w:p>
    <w:p w14:paraId="245CD47B" w14:textId="77777777" w:rsidR="00CD4428" w:rsidRPr="00CD4428" w:rsidRDefault="009B517B" w:rsidP="005378D3">
      <w:pPr>
        <w:pStyle w:val="Heading3"/>
      </w:pPr>
      <w:bookmarkStart w:id="1251" w:name="_View_Log_Files"/>
      <w:bookmarkStart w:id="1252" w:name="_Toc6910132"/>
      <w:bookmarkEnd w:id="1251"/>
      <w:r>
        <w:t xml:space="preserve">View </w:t>
      </w:r>
      <w:r w:rsidR="00CD4428">
        <w:t>Log Files</w:t>
      </w:r>
      <w:bookmarkEnd w:id="1252"/>
    </w:p>
    <w:p w14:paraId="18504B07" w14:textId="77777777" w:rsidR="000225E8" w:rsidRDefault="00572470" w:rsidP="002270F5">
      <w:pPr>
        <w:pStyle w:val="Alert"/>
      </w:pPr>
      <w:r w:rsidRPr="00572470">
        <w:rPr>
          <w:b/>
        </w:rPr>
        <w:t>Note</w:t>
      </w:r>
      <w:r w:rsidR="002270F5">
        <w:rPr>
          <w:b/>
        </w:rPr>
        <w:t xml:space="preserve">  </w:t>
      </w:r>
      <w:r>
        <w:t xml:space="preserve"> The log file retention is set to 1 week for the log group.</w:t>
      </w:r>
    </w:p>
    <w:p w14:paraId="5B5B04F0" w14:textId="77777777" w:rsidR="003618C8" w:rsidRDefault="003118EB" w:rsidP="00A569B6">
      <w:pPr>
        <w:rPr>
          <w:rFonts w:cs="Calibri"/>
          <w:color w:val="000000" w:themeColor="text1"/>
        </w:rPr>
      </w:pPr>
      <w:r>
        <w:rPr>
          <w:rFonts w:cs="Calibri"/>
          <w:color w:val="000000" w:themeColor="text1"/>
        </w:rPr>
        <w:t>Logs</w:t>
      </w:r>
      <w:r w:rsidRPr="00F60979">
        <w:rPr>
          <w:rFonts w:cs="Calibri"/>
          <w:color w:val="000000" w:themeColor="text1"/>
        </w:rPr>
        <w:t xml:space="preserve"> are available</w:t>
      </w:r>
      <w:r>
        <w:rPr>
          <w:rFonts w:cs="Calibri"/>
          <w:color w:val="000000" w:themeColor="text1"/>
        </w:rPr>
        <w:t xml:space="preserve"> in Amazon CloudWatch.   </w:t>
      </w:r>
    </w:p>
    <w:p w14:paraId="4DD94A45" w14:textId="77777777" w:rsidR="007365C3" w:rsidRPr="007365C3" w:rsidRDefault="003618C8" w:rsidP="007365C3">
      <w:pPr>
        <w:pStyle w:val="Heading4"/>
      </w:pPr>
      <w:r w:rsidRPr="007365C3">
        <w:t xml:space="preserve">Deployment Logs </w:t>
      </w:r>
    </w:p>
    <w:p w14:paraId="2403262A" w14:textId="77777777" w:rsidR="0048017C" w:rsidRPr="00684A45" w:rsidRDefault="0048017C" w:rsidP="00684A45">
      <w:pPr>
        <w:spacing w:after="140"/>
        <w:rPr>
          <w:rFonts w:cs="Calibri"/>
          <w:color w:val="000000" w:themeColor="text1"/>
        </w:rPr>
      </w:pPr>
      <w:r w:rsidRPr="00684A45">
        <w:rPr>
          <w:color w:val="172B4D"/>
        </w:rPr>
        <w:t xml:space="preserve">The deployment logs </w:t>
      </w:r>
      <w:proofErr w:type="gramStart"/>
      <w:r w:rsidRPr="00684A45">
        <w:rPr>
          <w:color w:val="172B4D"/>
        </w:rPr>
        <w:t>are located in</w:t>
      </w:r>
      <w:proofErr w:type="gramEnd"/>
      <w:r w:rsidRPr="00684A45">
        <w:rPr>
          <w:color w:val="172B4D"/>
        </w:rPr>
        <w:t xml:space="preserve"> the /var/log/</w:t>
      </w:r>
      <w:proofErr w:type="spellStart"/>
      <w:r w:rsidRPr="00684A45">
        <w:rPr>
          <w:color w:val="172B4D"/>
        </w:rPr>
        <w:t>sas</w:t>
      </w:r>
      <w:proofErr w:type="spellEnd"/>
      <w:r w:rsidRPr="00684A45">
        <w:rPr>
          <w:color w:val="172B4D"/>
        </w:rPr>
        <w:t xml:space="preserve">/install directory: </w:t>
      </w:r>
    </w:p>
    <w:p w14:paraId="27DBDEB8" w14:textId="77777777" w:rsidR="0048017C" w:rsidRPr="0048017C" w:rsidRDefault="0048017C" w:rsidP="00E7130F">
      <w:pPr>
        <w:pStyle w:val="ListBullet"/>
      </w:pPr>
      <w:r w:rsidRPr="00B757DD">
        <w:t>prepare_nodes.log - A</w:t>
      </w:r>
      <w:r w:rsidRPr="0048017C">
        <w:t>nsible logs for VM preparation</w:t>
      </w:r>
    </w:p>
    <w:p w14:paraId="38FBFAEE" w14:textId="77777777" w:rsidR="0048017C" w:rsidRPr="0048017C" w:rsidRDefault="0048017C" w:rsidP="00E7130F">
      <w:pPr>
        <w:pStyle w:val="ListBullet"/>
      </w:pPr>
      <w:r>
        <w:lastRenderedPageBreak/>
        <w:t>openldap.log - A</w:t>
      </w:r>
      <w:r w:rsidRPr="00B757DD">
        <w:t xml:space="preserve">nsible logs for the </w:t>
      </w:r>
      <w:proofErr w:type="spellStart"/>
      <w:r w:rsidRPr="00B757DD">
        <w:t>OpenLDAP</w:t>
      </w:r>
      <w:proofErr w:type="spellEnd"/>
      <w:r w:rsidRPr="00B757DD">
        <w:t xml:space="preserve"> installation and configuration (if chosen)</w:t>
      </w:r>
    </w:p>
    <w:p w14:paraId="35D65E3E" w14:textId="77777777" w:rsidR="0048017C" w:rsidRPr="0048017C" w:rsidRDefault="0048017C" w:rsidP="00E7130F">
      <w:pPr>
        <w:pStyle w:val="ListBullet"/>
      </w:pPr>
      <w:r>
        <w:t>prepare_deployment.log - A</w:t>
      </w:r>
      <w:r w:rsidRPr="0048017C">
        <w:t xml:space="preserve">nsible logs for SAS </w:t>
      </w:r>
      <w:proofErr w:type="spellStart"/>
      <w:r w:rsidRPr="0048017C">
        <w:t>Viya</w:t>
      </w:r>
      <w:proofErr w:type="spellEnd"/>
      <w:r w:rsidRPr="0048017C">
        <w:t xml:space="preserve"> deployment preparation steps</w:t>
      </w:r>
    </w:p>
    <w:p w14:paraId="7BEA4BEF" w14:textId="77777777" w:rsidR="0048017C" w:rsidRPr="0048017C" w:rsidRDefault="0048017C" w:rsidP="00E7130F">
      <w:pPr>
        <w:pStyle w:val="ListBullet"/>
      </w:pPr>
      <w:r>
        <w:t>virk.log - A</w:t>
      </w:r>
      <w:r w:rsidRPr="0048017C">
        <w:t>nsible logs for the VIRK pre-deployment node preparation playbook</w:t>
      </w:r>
    </w:p>
    <w:p w14:paraId="667000BD" w14:textId="77777777" w:rsidR="0048017C" w:rsidRPr="0048017C" w:rsidRDefault="0048017C" w:rsidP="00E7130F">
      <w:pPr>
        <w:pStyle w:val="ListBullet"/>
      </w:pPr>
      <w:r w:rsidRPr="0048017C">
        <w:t>viya_deployment</w:t>
      </w:r>
      <w:r>
        <w:t>.log- A</w:t>
      </w:r>
      <w:r w:rsidRPr="0048017C">
        <w:t>nsible log</w:t>
      </w:r>
      <w:r w:rsidR="00E7130F">
        <w:t xml:space="preserve"> for SAS </w:t>
      </w:r>
      <w:proofErr w:type="spellStart"/>
      <w:r w:rsidR="00E7130F">
        <w:t>Viya</w:t>
      </w:r>
      <w:proofErr w:type="spellEnd"/>
      <w:r w:rsidR="00E7130F">
        <w:t xml:space="preserve"> main deployment</w:t>
      </w:r>
    </w:p>
    <w:p w14:paraId="71D948AB" w14:textId="77777777" w:rsidR="00222A97" w:rsidRPr="00E7130F" w:rsidRDefault="00222A97" w:rsidP="004964C7">
      <w:pPr>
        <w:pStyle w:val="ListBullet"/>
        <w:spacing w:after="280"/>
      </w:pPr>
      <w:r>
        <w:t>post_deployment.log - A</w:t>
      </w:r>
      <w:r w:rsidR="0048017C" w:rsidRPr="0048017C">
        <w:t>nsible logs for additional steps after the main deployment</w:t>
      </w:r>
    </w:p>
    <w:p w14:paraId="37C5CB8C" w14:textId="77777777" w:rsidR="007365C3" w:rsidRDefault="003618C8" w:rsidP="007365C3">
      <w:pPr>
        <w:pStyle w:val="Heading4"/>
      </w:pPr>
      <w:r w:rsidRPr="007365C3">
        <w:t xml:space="preserve">SAS </w:t>
      </w:r>
      <w:proofErr w:type="spellStart"/>
      <w:r w:rsidRPr="007365C3">
        <w:t>Viya</w:t>
      </w:r>
      <w:proofErr w:type="spellEnd"/>
      <w:r w:rsidRPr="007365C3">
        <w:t xml:space="preserve"> Microservice Logs</w:t>
      </w:r>
    </w:p>
    <w:p w14:paraId="3A1E846A" w14:textId="77777777" w:rsidR="009E07D2" w:rsidRDefault="003618C8" w:rsidP="004964C7">
      <w:pPr>
        <w:rPr>
          <w:color w:val="172B4D"/>
          <w:kern w:val="0"/>
        </w:rPr>
      </w:pPr>
      <w:r>
        <w:t xml:space="preserve">The logs for SAS </w:t>
      </w:r>
      <w:proofErr w:type="spellStart"/>
      <w:r>
        <w:t>Viya</w:t>
      </w:r>
      <w:proofErr w:type="spellEnd"/>
      <w:r>
        <w:t xml:space="preserve"> microservices are on the SAS </w:t>
      </w:r>
      <w:proofErr w:type="spellStart"/>
      <w:r>
        <w:t>Viya</w:t>
      </w:r>
      <w:proofErr w:type="spellEnd"/>
      <w:r>
        <w:t xml:space="preserve"> EC2 instances in the /var/log/</w:t>
      </w:r>
      <w:proofErr w:type="spellStart"/>
      <w:r>
        <w:t>sas</w:t>
      </w:r>
      <w:proofErr w:type="spellEnd"/>
      <w:r>
        <w:t>/</w:t>
      </w:r>
      <w:proofErr w:type="spellStart"/>
      <w:r>
        <w:t>viya</w:t>
      </w:r>
      <w:proofErr w:type="spellEnd"/>
      <w:r>
        <w:t xml:space="preserve"> directory.</w:t>
      </w:r>
    </w:p>
    <w:p w14:paraId="3FCAA615" w14:textId="77777777" w:rsidR="007365C3" w:rsidRDefault="00814DDE" w:rsidP="007365C3">
      <w:pPr>
        <w:pStyle w:val="Heading4"/>
      </w:pPr>
      <w:r w:rsidRPr="007365C3">
        <w:t xml:space="preserve">Additional </w:t>
      </w:r>
      <w:r w:rsidR="003618C8" w:rsidRPr="007365C3">
        <w:t>Ansible Log</w:t>
      </w:r>
    </w:p>
    <w:p w14:paraId="5C5249B8" w14:textId="77777777" w:rsidR="0048017C" w:rsidRPr="004B4108" w:rsidRDefault="003618C8" w:rsidP="004964C7">
      <w:pPr>
        <w:rPr>
          <w:color w:val="172B4D"/>
          <w:kern w:val="0"/>
        </w:rPr>
      </w:pPr>
      <w:r>
        <w:rPr>
          <w:color w:val="172B4D"/>
          <w:kern w:val="0"/>
        </w:rPr>
        <w:t xml:space="preserve">You </w:t>
      </w:r>
      <w:r w:rsidR="00FD4E83">
        <w:rPr>
          <w:color w:val="172B4D"/>
          <w:kern w:val="0"/>
        </w:rPr>
        <w:t>might</w:t>
      </w:r>
      <w:r>
        <w:rPr>
          <w:color w:val="172B4D"/>
          <w:kern w:val="0"/>
        </w:rPr>
        <w:t xml:space="preserve"> also have the </w:t>
      </w:r>
      <w:r w:rsidR="0048017C" w:rsidRPr="00FD4E83">
        <w:t xml:space="preserve">ansible-controller-commands.log </w:t>
      </w:r>
      <w:r>
        <w:t>file, which</w:t>
      </w:r>
      <w:r w:rsidR="0048017C" w:rsidRPr="00FD4E83">
        <w:t xml:space="preserve"> lists </w:t>
      </w:r>
      <w:r w:rsidR="00D15433">
        <w:t xml:space="preserve">any </w:t>
      </w:r>
      <w:r w:rsidR="0048017C" w:rsidRPr="00FD4E83">
        <w:t>commands executed by the "ec2-user" on the Ansible controller</w:t>
      </w:r>
      <w:r w:rsidR="00D15433">
        <w:t xml:space="preserve">. </w:t>
      </w:r>
      <w:r w:rsidR="0048017C">
        <w:t>The</w:t>
      </w:r>
      <w:r w:rsidR="0048017C" w:rsidRPr="004B4108">
        <w:t xml:space="preserve"> </w:t>
      </w:r>
      <w:r w:rsidR="004B4108">
        <w:t>log</w:t>
      </w:r>
      <w:r w:rsidR="0048017C" w:rsidRPr="004B4108">
        <w:t xml:space="preserve"> </w:t>
      </w:r>
      <w:r w:rsidR="0048017C">
        <w:t xml:space="preserve">is </w:t>
      </w:r>
      <w:r w:rsidR="0048017C" w:rsidRPr="00B757DD">
        <w:t>on the A</w:t>
      </w:r>
      <w:r w:rsidR="0048017C" w:rsidRPr="004B4108">
        <w:t>nsible controller at /var/log/</w:t>
      </w:r>
      <w:proofErr w:type="spellStart"/>
      <w:r w:rsidR="0048017C" w:rsidRPr="004B4108">
        <w:t>sas</w:t>
      </w:r>
      <w:proofErr w:type="spellEnd"/>
      <w:r w:rsidR="0048017C" w:rsidRPr="004B4108">
        <w:t>/b</w:t>
      </w:r>
      <w:r w:rsidR="0048017C" w:rsidRPr="00B757DD">
        <w:t>astion/bastion.log</w:t>
      </w:r>
      <w:r w:rsidR="0048017C">
        <w:t xml:space="preserve">. </w:t>
      </w:r>
    </w:p>
    <w:p w14:paraId="5BE30CBB" w14:textId="77777777" w:rsidR="00CD4428" w:rsidRDefault="00A02173" w:rsidP="00275D92">
      <w:pPr>
        <w:pStyle w:val="Heading3"/>
        <w:spacing w:before="240"/>
      </w:pPr>
      <w:bookmarkStart w:id="1253" w:name="_Toc6910133"/>
      <w:r>
        <w:t xml:space="preserve">Recover </w:t>
      </w:r>
      <w:r w:rsidR="004C4327">
        <w:t>f</w:t>
      </w:r>
      <w:r>
        <w:t>rom a</w:t>
      </w:r>
      <w:r w:rsidR="00CD4428">
        <w:t xml:space="preserve"> Lost CAS </w:t>
      </w:r>
      <w:r w:rsidR="00272959">
        <w:t>C</w:t>
      </w:r>
      <w:r w:rsidR="00CD4428">
        <w:t>ontroller VM</w:t>
      </w:r>
      <w:bookmarkEnd w:id="1253"/>
    </w:p>
    <w:p w14:paraId="306C4990" w14:textId="77777777" w:rsidR="00CD4428" w:rsidRPr="00CD4428" w:rsidRDefault="0018124A" w:rsidP="00F23EAB">
      <w:pPr>
        <w:pStyle w:val="ListNumber"/>
        <w:numPr>
          <w:ilvl w:val="0"/>
          <w:numId w:val="16"/>
        </w:numPr>
      </w:pPr>
      <w:r>
        <w:t xml:space="preserve">Use </w:t>
      </w:r>
      <w:proofErr w:type="spellStart"/>
      <w:r>
        <w:t>s</w:t>
      </w:r>
      <w:r w:rsidR="00CD4428" w:rsidRPr="00CD4428">
        <w:t>sh</w:t>
      </w:r>
      <w:proofErr w:type="spellEnd"/>
      <w:r w:rsidR="00CD4428" w:rsidRPr="00CD4428">
        <w:t xml:space="preserve"> to</w:t>
      </w:r>
      <w:r>
        <w:t xml:space="preserve"> access</w:t>
      </w:r>
      <w:r w:rsidR="00CD4428" w:rsidRPr="00CD4428">
        <w:t xml:space="preserve"> </w:t>
      </w:r>
      <w:r w:rsidR="007D6A21">
        <w:t xml:space="preserve">the </w:t>
      </w:r>
      <w:r w:rsidR="00CD4428" w:rsidRPr="00CD4428">
        <w:t xml:space="preserve">Ansible </w:t>
      </w:r>
      <w:r w:rsidR="00E356EB">
        <w:t>c</w:t>
      </w:r>
      <w:r w:rsidR="00CD4428" w:rsidRPr="00CD4428">
        <w:t>ontroller instance:</w:t>
      </w:r>
    </w:p>
    <w:p w14:paraId="454ED4CE" w14:textId="77777777" w:rsidR="0018124A" w:rsidRDefault="00D010E6" w:rsidP="0017026D">
      <w:pPr>
        <w:pStyle w:val="ListNumber2"/>
        <w:numPr>
          <w:ilvl w:val="0"/>
          <w:numId w:val="27"/>
        </w:numPr>
      </w:pPr>
      <w:r>
        <w:t xml:space="preserve">Sign in to </w:t>
      </w:r>
      <w:r w:rsidR="0018124A">
        <w:t xml:space="preserve">the AWS </w:t>
      </w:r>
      <w:r w:rsidR="000D1D80">
        <w:t xml:space="preserve">Management </w:t>
      </w:r>
      <w:r>
        <w:t>C</w:t>
      </w:r>
      <w:r w:rsidR="0018124A">
        <w:t>onsole.</w:t>
      </w:r>
    </w:p>
    <w:p w14:paraId="7C46C537" w14:textId="77777777" w:rsidR="00CD4428" w:rsidRPr="00CD4428" w:rsidRDefault="00CD4428" w:rsidP="00766556">
      <w:pPr>
        <w:pStyle w:val="ListNumber2"/>
      </w:pPr>
      <w:r w:rsidRPr="00CD4428">
        <w:t xml:space="preserve">In the EC2 Instance list, select the </w:t>
      </w:r>
      <w:r w:rsidR="00F8177A">
        <w:t>check box</w:t>
      </w:r>
      <w:r w:rsidR="00F8177A" w:rsidRPr="00CD4428">
        <w:t xml:space="preserve"> </w:t>
      </w:r>
      <w:r w:rsidRPr="00CD4428">
        <w:t>next to the "&lt;Stack</w:t>
      </w:r>
      <w:r w:rsidR="007D6A21">
        <w:t xml:space="preserve">&gt; Ansible </w:t>
      </w:r>
      <w:r w:rsidR="0018124A">
        <w:t>Controller" instance. En</w:t>
      </w:r>
      <w:r w:rsidRPr="00CD4428">
        <w:t xml:space="preserve">sure </w:t>
      </w:r>
      <w:r w:rsidR="000D1D80">
        <w:t xml:space="preserve">that </w:t>
      </w:r>
      <w:r w:rsidRPr="00CD4428">
        <w:t xml:space="preserve">the </w:t>
      </w:r>
      <w:r w:rsidR="00F8177A">
        <w:t>check box</w:t>
      </w:r>
      <w:r w:rsidR="00F8177A" w:rsidRPr="00CD4428">
        <w:t xml:space="preserve"> </w:t>
      </w:r>
      <w:r w:rsidRPr="00CD4428">
        <w:t xml:space="preserve">next to the CAS </w:t>
      </w:r>
      <w:r w:rsidR="00EB31ED">
        <w:t>c</w:t>
      </w:r>
      <w:r w:rsidRPr="00CD4428">
        <w:t>ontroller</w:t>
      </w:r>
      <w:r w:rsidR="0018124A">
        <w:t xml:space="preserve"> instance is no longer selected.</w:t>
      </w:r>
    </w:p>
    <w:p w14:paraId="4208BBC7" w14:textId="77777777" w:rsidR="00CD4428" w:rsidRPr="00CD4428" w:rsidRDefault="00CD4428" w:rsidP="00766556">
      <w:pPr>
        <w:pStyle w:val="ListNumber2"/>
      </w:pPr>
      <w:r w:rsidRPr="00CD4428">
        <w:t xml:space="preserve">Make a note of the IPv4 Public IP address for the Ansible </w:t>
      </w:r>
      <w:r w:rsidR="000D1D80">
        <w:t>c</w:t>
      </w:r>
      <w:r w:rsidRPr="00CD4428">
        <w:t>ontroller</w:t>
      </w:r>
      <w:r w:rsidR="007D6A21">
        <w:t>.</w:t>
      </w:r>
    </w:p>
    <w:p w14:paraId="6418913D" w14:textId="77777777" w:rsidR="00CD4428" w:rsidRPr="00CD4428" w:rsidRDefault="0018124A" w:rsidP="00766556">
      <w:pPr>
        <w:pStyle w:val="ListNumber2"/>
      </w:pPr>
      <w:r>
        <w:t xml:space="preserve">As the “ec2-user”, </w:t>
      </w:r>
      <w:proofErr w:type="spellStart"/>
      <w:r w:rsidR="00CD4428" w:rsidRPr="00CD4428">
        <w:t>ssh</w:t>
      </w:r>
      <w:proofErr w:type="spellEnd"/>
      <w:r w:rsidR="00CD4428" w:rsidRPr="00CD4428">
        <w:t xml:space="preserve"> to that IP address as the user</w:t>
      </w:r>
      <w:r w:rsidR="007D6A21">
        <w:t xml:space="preserve"> by</w:t>
      </w:r>
      <w:r w:rsidR="00CD4428" w:rsidRPr="00CD4428">
        <w:t xml:space="preserve"> using the p</w:t>
      </w:r>
      <w:r w:rsidR="008D197A">
        <w:t>rivate</w:t>
      </w:r>
      <w:r w:rsidR="00A116D0">
        <w:t xml:space="preserve"> </w:t>
      </w:r>
      <w:r w:rsidR="00CD4428" w:rsidRPr="00CD4428">
        <w:t xml:space="preserve">key specified in the "Key pair name" property for the Ansible </w:t>
      </w:r>
      <w:r w:rsidR="000D1D80">
        <w:t>c</w:t>
      </w:r>
      <w:r w:rsidR="00CD4428" w:rsidRPr="00CD4428">
        <w:t>ontroller</w:t>
      </w:r>
      <w:r w:rsidR="007D6A21">
        <w:t>.</w:t>
      </w:r>
    </w:p>
    <w:p w14:paraId="1D88CA19" w14:textId="77777777" w:rsidR="00CD4428" w:rsidRPr="00CD4428" w:rsidRDefault="00CD4428" w:rsidP="00766556">
      <w:pPr>
        <w:pStyle w:val="ListNumber"/>
      </w:pPr>
      <w:r w:rsidRPr="00CD4428">
        <w:t xml:space="preserve">From the </w:t>
      </w:r>
      <w:proofErr w:type="spellStart"/>
      <w:r w:rsidRPr="00CD4428">
        <w:t>ssh</w:t>
      </w:r>
      <w:proofErr w:type="spellEnd"/>
      <w:r w:rsidRPr="00CD4428">
        <w:t xml:space="preserve"> session, run the recover_cascontroller.sh bash script:</w:t>
      </w:r>
    </w:p>
    <w:p w14:paraId="23BDDB01" w14:textId="77777777" w:rsidR="00CD4428" w:rsidRPr="00CD4428" w:rsidRDefault="00D15433" w:rsidP="002E142B">
      <w:pPr>
        <w:pStyle w:val="CodeSnippet"/>
      </w:pPr>
      <w:r>
        <w:t>/</w:t>
      </w:r>
      <w:r w:rsidR="00D21B6E">
        <w:t>sas/install/scripts</w:t>
      </w:r>
      <w:r w:rsidR="00CD4428" w:rsidRPr="00CD4428">
        <w:t>/recover_cascontroller.sh</w:t>
      </w:r>
    </w:p>
    <w:p w14:paraId="45877880" w14:textId="77777777" w:rsidR="00D4295A" w:rsidRPr="00B54EA5" w:rsidRDefault="00CD4428" w:rsidP="00B54EA5">
      <w:pPr>
        <w:rPr>
          <w:color w:val="000000" w:themeColor="text1"/>
        </w:rPr>
      </w:pPr>
      <w:r w:rsidRPr="00CD4428">
        <w:t xml:space="preserve">It may take 30 minutes (or longer) for the script to complete. When the script has completed, a new CAS </w:t>
      </w:r>
      <w:r w:rsidR="00EB31ED">
        <w:t>c</w:t>
      </w:r>
      <w:r w:rsidRPr="00CD4428">
        <w:t>ontroller EC2 instance should be up and running</w:t>
      </w:r>
      <w:r w:rsidR="00B54EA5">
        <w:t>.</w:t>
      </w:r>
      <w:r w:rsidR="00B54EA5">
        <w:br/>
      </w:r>
      <w:r w:rsidR="00D4295A" w:rsidRPr="00B54EA5">
        <w:rPr>
          <w:b/>
          <w:color w:val="000000" w:themeColor="text1"/>
        </w:rPr>
        <w:t>Note</w:t>
      </w:r>
      <w:r w:rsidR="00B54EA5">
        <w:rPr>
          <w:b/>
          <w:color w:val="000000" w:themeColor="text1"/>
        </w:rPr>
        <w:t>:</w:t>
      </w:r>
      <w:r w:rsidR="00D4295A" w:rsidRPr="00B54EA5">
        <w:rPr>
          <w:color w:val="000000" w:themeColor="text1"/>
        </w:rPr>
        <w:t xml:space="preserve"> The script to recover the CAS controller creates an out-of-process resource that is not managed by the CloudFormation stack.  Therefore, when you delete the CloudFormation Stack, the new CAS </w:t>
      </w:r>
      <w:r w:rsidR="00E356EB">
        <w:rPr>
          <w:color w:val="000000" w:themeColor="text1"/>
        </w:rPr>
        <w:t>c</w:t>
      </w:r>
      <w:r w:rsidR="00D4295A" w:rsidRPr="00B54EA5">
        <w:rPr>
          <w:color w:val="000000" w:themeColor="text1"/>
        </w:rPr>
        <w:t xml:space="preserve">ontroller will not be terminated. </w:t>
      </w:r>
    </w:p>
    <w:p w14:paraId="792696BF" w14:textId="77777777" w:rsidR="00D4295A" w:rsidRPr="00B457BF" w:rsidRDefault="009047B2" w:rsidP="00B457BF">
      <w:pPr>
        <w:rPr>
          <w:color w:val="000000" w:themeColor="text1"/>
        </w:rPr>
      </w:pPr>
      <w:r>
        <w:rPr>
          <w:color w:val="000000" w:themeColor="text1"/>
        </w:rPr>
        <w:t xml:space="preserve">To </w:t>
      </w:r>
      <w:r w:rsidR="00D4295A" w:rsidRPr="00B54EA5">
        <w:rPr>
          <w:color w:val="000000" w:themeColor="text1"/>
        </w:rPr>
        <w:t xml:space="preserve">delete the stack, terminate the CAS </w:t>
      </w:r>
      <w:r w:rsidR="00E356EB">
        <w:rPr>
          <w:color w:val="000000" w:themeColor="text1"/>
        </w:rPr>
        <w:t>c</w:t>
      </w:r>
      <w:r w:rsidR="00D4295A" w:rsidRPr="00B54EA5">
        <w:rPr>
          <w:color w:val="000000" w:themeColor="text1"/>
        </w:rPr>
        <w:t xml:space="preserve">ontroller VM.  Otherwise, the stack deletion will not complete because the following resources are held by the CAS Controller: </w:t>
      </w:r>
      <w:proofErr w:type="spellStart"/>
      <w:r w:rsidR="00D4295A" w:rsidRPr="00B54EA5">
        <w:rPr>
          <w:color w:val="000000" w:themeColor="text1"/>
        </w:rPr>
        <w:lastRenderedPageBreak/>
        <w:t>AnsibleControllerSecurityGroup</w:t>
      </w:r>
      <w:proofErr w:type="spellEnd"/>
      <w:r w:rsidR="00D4295A" w:rsidRPr="00B54EA5">
        <w:rPr>
          <w:color w:val="000000" w:themeColor="text1"/>
        </w:rPr>
        <w:t xml:space="preserve">,  </w:t>
      </w:r>
      <w:proofErr w:type="spellStart"/>
      <w:r w:rsidR="00D4295A" w:rsidRPr="00B54EA5">
        <w:rPr>
          <w:color w:val="000000" w:themeColor="text1"/>
        </w:rPr>
        <w:t>CASLibVolume</w:t>
      </w:r>
      <w:proofErr w:type="spellEnd"/>
      <w:r w:rsidR="00D4295A" w:rsidRPr="00B54EA5">
        <w:rPr>
          <w:color w:val="000000" w:themeColor="text1"/>
        </w:rPr>
        <w:t xml:space="preserve">,  </w:t>
      </w:r>
      <w:proofErr w:type="spellStart"/>
      <w:r w:rsidR="00D4295A" w:rsidRPr="00B54EA5">
        <w:rPr>
          <w:color w:val="000000" w:themeColor="text1"/>
        </w:rPr>
        <w:t>CASViyaVolume</w:t>
      </w:r>
      <w:proofErr w:type="spellEnd"/>
      <w:r w:rsidR="00D4295A" w:rsidRPr="00B54EA5">
        <w:rPr>
          <w:color w:val="000000" w:themeColor="text1"/>
        </w:rPr>
        <w:t xml:space="preserve">, </w:t>
      </w:r>
      <w:proofErr w:type="spellStart"/>
      <w:r w:rsidR="00D4295A" w:rsidRPr="00B54EA5">
        <w:rPr>
          <w:color w:val="000000" w:themeColor="text1"/>
        </w:rPr>
        <w:t>ViyaPlacementGroup</w:t>
      </w:r>
      <w:proofErr w:type="spellEnd"/>
      <w:r w:rsidR="00D4295A" w:rsidRPr="00B54EA5">
        <w:rPr>
          <w:color w:val="000000" w:themeColor="text1"/>
        </w:rPr>
        <w:t xml:space="preserve">, and </w:t>
      </w:r>
      <w:proofErr w:type="spellStart"/>
      <w:r w:rsidR="00D4295A" w:rsidRPr="00B54EA5">
        <w:rPr>
          <w:color w:val="000000" w:themeColor="text1"/>
        </w:rPr>
        <w:t>ViyaSecurityGroup</w:t>
      </w:r>
      <w:proofErr w:type="spellEnd"/>
      <w:r w:rsidR="003B2DBB" w:rsidRPr="00B54EA5">
        <w:rPr>
          <w:color w:val="000000" w:themeColor="text1"/>
        </w:rPr>
        <w:t>.</w:t>
      </w:r>
    </w:p>
    <w:p w14:paraId="58720BD4" w14:textId="77777777" w:rsidR="006321EE" w:rsidRDefault="008F367B" w:rsidP="00DC3E03">
      <w:pPr>
        <w:pStyle w:val="Heading2"/>
        <w:keepLines w:val="0"/>
        <w:spacing w:after="100"/>
      </w:pPr>
      <w:bookmarkStart w:id="1254" w:name="_Toc6910134"/>
      <w:r>
        <w:t>FAQ</w:t>
      </w:r>
      <w:bookmarkEnd w:id="1254"/>
    </w:p>
    <w:p w14:paraId="2A3CBA54" w14:textId="77777777" w:rsidR="008F367B" w:rsidRPr="008F367B" w:rsidRDefault="008F367B" w:rsidP="00DC3E03">
      <w:pPr>
        <w:spacing w:after="60"/>
      </w:pPr>
      <w:r w:rsidRPr="008F367B">
        <w:rPr>
          <w:b/>
          <w:color w:val="4D4D4D" w:themeColor="accent6"/>
        </w:rPr>
        <w:t>Q.</w:t>
      </w:r>
      <w:r>
        <w:t xml:space="preserve"> I encountered a CREATE_FAILED error when I launched the Quick Start. </w:t>
      </w:r>
      <w:r w:rsidR="008B6A58">
        <w:t>What should I do?</w:t>
      </w:r>
    </w:p>
    <w:p w14:paraId="76C4FB15" w14:textId="77777777" w:rsidR="00E50DE4" w:rsidRDefault="008F367B" w:rsidP="00E50DE4">
      <w:pPr>
        <w:pStyle w:val="Body"/>
      </w:pPr>
      <w:r w:rsidRPr="008F367B">
        <w:rPr>
          <w:b/>
          <w:color w:val="4D4D4D" w:themeColor="accent6"/>
        </w:rPr>
        <w:t>A.</w:t>
      </w:r>
      <w:r w:rsidRPr="008F367B">
        <w:rPr>
          <w:color w:val="4D4D4D" w:themeColor="accent6"/>
        </w:rPr>
        <w:t xml:space="preserve"> </w:t>
      </w:r>
      <w:r>
        <w:t>If AWS CloudFormation fails to create the stack, w</w:t>
      </w:r>
      <w:r w:rsidR="00E50DE4">
        <w:t xml:space="preserve">e recommend that you relaunch the template with </w:t>
      </w:r>
      <w:r w:rsidR="00E50DE4" w:rsidRPr="006535E0">
        <w:rPr>
          <w:b/>
        </w:rPr>
        <w:t>Rollback on failure</w:t>
      </w:r>
      <w:r w:rsidR="00E50DE4">
        <w:t xml:space="preserve"> set to </w:t>
      </w:r>
      <w:r w:rsidR="00E50DE4" w:rsidRPr="00795C7E">
        <w:rPr>
          <w:b/>
        </w:rPr>
        <w:t>No</w:t>
      </w:r>
      <w:r w:rsidR="00E50DE4">
        <w:t xml:space="preserve">. (This setting is under </w:t>
      </w:r>
      <w:r w:rsidR="00E50DE4" w:rsidRPr="00795C7E">
        <w:rPr>
          <w:b/>
        </w:rPr>
        <w:t>Advanced</w:t>
      </w:r>
      <w:r w:rsidR="00E50DE4">
        <w:t xml:space="preserve"> in the AWS CloudFormation console, </w:t>
      </w:r>
      <w:r w:rsidR="00E50DE4" w:rsidRPr="00795C7E">
        <w:rPr>
          <w:b/>
        </w:rPr>
        <w:t>Options</w:t>
      </w:r>
      <w:r w:rsidR="00E50DE4">
        <w:t xml:space="preserve"> page.) With this setting, the stack’s state will be </w:t>
      </w:r>
      <w:proofErr w:type="gramStart"/>
      <w:r w:rsidR="00E50DE4">
        <w:t>retained</w:t>
      </w:r>
      <w:proofErr w:type="gramEnd"/>
      <w:r w:rsidR="00E50DE4">
        <w:t xml:space="preserve"> and the instance will be left running, so </w:t>
      </w:r>
      <w:r w:rsidR="00E50DE4" w:rsidRPr="00CD7FFC">
        <w:t>you can troubleshoot</w:t>
      </w:r>
      <w:r w:rsidR="00E50DE4">
        <w:t xml:space="preserve"> the issue. </w:t>
      </w:r>
      <w:r w:rsidR="00742261">
        <w:t xml:space="preserve">(You'll want to look at the log files in </w:t>
      </w:r>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/var/log/</w:t>
      </w:r>
      <w:proofErr w:type="spellStart"/>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cfn</w:t>
      </w:r>
      <w:proofErr w:type="spellEnd"/>
      <w:r w:rsidR="00392805" w:rsidRPr="00392805">
        <w:rPr>
          <w:rFonts w:ascii="Courier New" w:hAnsi="Courier New" w:cs="Courier Ne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w:t>
      </w:r>
      <w:r w:rsidR="00742261">
        <w:t>.)</w:t>
      </w:r>
    </w:p>
    <w:p w14:paraId="7DE15B46" w14:textId="77777777" w:rsidR="00701B24" w:rsidRPr="00701B24" w:rsidRDefault="00701B24" w:rsidP="00E50DE4">
      <w:pPr>
        <w:pStyle w:val="Body"/>
        <w:rPr>
          <w:szCs w:val="24"/>
        </w:rPr>
      </w:pPr>
      <w:r w:rsidRPr="00701B24">
        <w:rPr>
          <w:color w:val="333333"/>
          <w:szCs w:val="24"/>
        </w:rPr>
        <w:t>If the /var/log directory is missing all "</w:t>
      </w:r>
      <w:proofErr w:type="spellStart"/>
      <w:r w:rsidRPr="00701B24">
        <w:rPr>
          <w:color w:val="333333"/>
          <w:szCs w:val="24"/>
        </w:rPr>
        <w:t>cfn</w:t>
      </w:r>
      <w:proofErr w:type="spellEnd"/>
      <w:r w:rsidRPr="00701B24">
        <w:rPr>
          <w:color w:val="333333"/>
          <w:szCs w:val="24"/>
        </w:rPr>
        <w:t>-*.log" files on one of the VMs, it is an indication that initialization code on that VM has failed.</w:t>
      </w:r>
    </w:p>
    <w:p w14:paraId="49777601" w14:textId="77777777" w:rsidR="00E50DE4" w:rsidRDefault="00E50DE4" w:rsidP="000B1AFA">
      <w:pPr>
        <w:pStyle w:val="Alert"/>
      </w:pPr>
      <w:r w:rsidRPr="006535E0">
        <w:rPr>
          <w:b/>
        </w:rPr>
        <w:t>Important</w:t>
      </w:r>
      <w:r w:rsidRPr="006535E0">
        <w:rPr>
          <w:szCs w:val="22"/>
        </w:rPr>
        <w:t xml:space="preserve">   </w:t>
      </w:r>
      <w:r>
        <w:t xml:space="preserve">When you set </w:t>
      </w:r>
      <w:r w:rsidRPr="006535E0">
        <w:rPr>
          <w:b/>
        </w:rPr>
        <w:t>Rollback on failure</w:t>
      </w:r>
      <w:r>
        <w:t xml:space="preserve"> to </w:t>
      </w:r>
      <w:r w:rsidRPr="006535E0">
        <w:rPr>
          <w:b/>
        </w:rPr>
        <w:t>No</w:t>
      </w:r>
      <w:r>
        <w:t>, you’ll continue to incur AWS charges for this stack. Please make sure to delete the stack when you’ve finished troubleshooting.</w:t>
      </w:r>
    </w:p>
    <w:p w14:paraId="06F6DBA9" w14:textId="77777777" w:rsidR="00FD22EF" w:rsidRDefault="00FD22EF" w:rsidP="001A0CC1">
      <w:pPr>
        <w:spacing w:after="120"/>
      </w:pPr>
      <w:r>
        <w:t xml:space="preserve">Check the event log for the cause of failure. Some reasons this </w:t>
      </w:r>
      <w:r w:rsidR="004B7BC5">
        <w:t xml:space="preserve">might </w:t>
      </w:r>
      <w:r>
        <w:t xml:space="preserve">occur are:  </w:t>
      </w:r>
    </w:p>
    <w:p w14:paraId="475586F6" w14:textId="77777777" w:rsidR="00BF62D6" w:rsidRDefault="004B7BC5" w:rsidP="00AE7CD9">
      <w:pPr>
        <w:pStyle w:val="ListBullet"/>
      </w:pPr>
      <w:r>
        <w:t>The r</w:t>
      </w:r>
      <w:r w:rsidR="00FD22EF">
        <w:t xml:space="preserve">egion is out of the </w:t>
      </w:r>
      <w:proofErr w:type="gramStart"/>
      <w:r w:rsidR="00FD22EF">
        <w:t>particular resource</w:t>
      </w:r>
      <w:proofErr w:type="gramEnd"/>
      <w:r w:rsidR="00FD22EF">
        <w:t xml:space="preserve"> that was requested.</w:t>
      </w:r>
      <w:r w:rsidR="00BF62D6">
        <w:t xml:space="preserve"> For details, see </w:t>
      </w:r>
      <w:hyperlink r:id="rId48" w:history="1">
        <w:r w:rsidR="00BF62D6" w:rsidRPr="00F222E1">
          <w:rPr>
            <w:rStyle w:val="Hyperlink"/>
            <w:rFonts w:cs="Arial" w:eastAsiaTheme="majorEastAsia"/>
            <w:color w:val="3B73AF"/>
          </w:rPr>
          <w:t xml:space="preserve">Error: </w:t>
        </w:r>
        <w:proofErr w:type="spellStart"/>
        <w:r w:rsidR="00BF62D6" w:rsidRPr="00F222E1">
          <w:rPr>
            <w:rStyle w:val="Hyperlink"/>
            <w:rFonts w:cs="Arial" w:eastAsiaTheme="majorEastAsia"/>
            <w:color w:val="3B73AF"/>
          </w:rPr>
          <w:t>InsufficientInstanceCapacity</w:t>
        </w:r>
        <w:proofErr w:type="spellEnd"/>
      </w:hyperlink>
      <w:r w:rsidR="00BF62D6" w:rsidRPr="004B7BC5">
        <w:t>.</w:t>
      </w:r>
      <w:r w:rsidR="00BF62D6">
        <w:t xml:space="preserve"> </w:t>
      </w:r>
    </w:p>
    <w:p w14:paraId="3727576C" w14:textId="77777777" w:rsidR="00FD22EF" w:rsidRDefault="00FD22EF" w:rsidP="00AE7CD9">
      <w:pPr>
        <w:pStyle w:val="ListBullet"/>
      </w:pPr>
      <w:r>
        <w:t>Initialization code of a VM has failed.</w:t>
      </w:r>
    </w:p>
    <w:p w14:paraId="7B518BB8" w14:textId="77777777" w:rsidR="00AE7CD9" w:rsidRDefault="00FD22EF" w:rsidP="00AE7CD9">
      <w:r>
        <w:t>Delete and re-create the stack.</w:t>
      </w:r>
    </w:p>
    <w:p w14:paraId="026A089C" w14:textId="77777777" w:rsidR="00E50DE4" w:rsidRDefault="00E50DE4" w:rsidP="00AE7CD9">
      <w:r>
        <w:t xml:space="preserve">For </w:t>
      </w:r>
      <w:r w:rsidR="001A0CC1">
        <w:t>more</w:t>
      </w:r>
      <w:r>
        <w:t xml:space="preserve"> information, see </w:t>
      </w:r>
      <w:hyperlink r:id="rId49" w:history="1">
        <w:r w:rsidRPr="00E50DE4">
          <w:rPr>
            <w:rStyle w:val="Hyperlink"/>
            <w:rFonts w:cs="Arial"/>
          </w:rPr>
          <w:t>Troubleshooting AWS CloudFormation</w:t>
        </w:r>
      </w:hyperlink>
      <w:r>
        <w:t xml:space="preserve"> on the AWS website. </w:t>
      </w:r>
    </w:p>
    <w:p w14:paraId="38D8F867" w14:textId="77777777" w:rsidR="004B313D" w:rsidRPr="008F367B" w:rsidRDefault="004B313D" w:rsidP="00DC3E03">
      <w:pPr>
        <w:spacing w:after="60"/>
      </w:pPr>
      <w:r w:rsidRPr="008F367B">
        <w:rPr>
          <w:b/>
          <w:color w:val="4D4D4D" w:themeColor="accent6"/>
        </w:rPr>
        <w:t>Q.</w:t>
      </w:r>
      <w:r>
        <w:t xml:space="preserve"> I encountered a size limitation error when I deployed the AWS Cloud</w:t>
      </w:r>
      <w:r w:rsidR="00ED76E1">
        <w:t>F</w:t>
      </w:r>
      <w:r>
        <w:t>ormation templates.</w:t>
      </w:r>
    </w:p>
    <w:p w14:paraId="76BE55F1" w14:textId="77777777" w:rsidR="00705892" w:rsidRDefault="004B313D" w:rsidP="00A673BA">
      <w:r w:rsidRPr="008F367B">
        <w:rPr>
          <w:b/>
          <w:color w:val="4D4D4D" w:themeColor="accent6"/>
        </w:rPr>
        <w:t>A.</w:t>
      </w:r>
      <w:r w:rsidRPr="008F367B">
        <w:rPr>
          <w:color w:val="4D4D4D" w:themeColor="accent6"/>
        </w:rPr>
        <w:t xml:space="preserve"> </w:t>
      </w:r>
      <w:r w:rsidRPr="00BA09F6">
        <w:t>We recommend that you launch the Quick Start templates from the location we’ve provided or from another S3 bucket. If you deploy the templates from a local copy on your computer or from a non-S3 location, you might encounter template size limitations when you create the stack.</w:t>
      </w:r>
      <w:r>
        <w:t xml:space="preserve"> For more information about AWS CloudFormation limits, see the </w:t>
      </w:r>
      <w:hyperlink r:id="rId50" w:history="1">
        <w:r w:rsidRPr="00BA09F6">
          <w:rPr>
            <w:rStyle w:val="Hyperlink"/>
          </w:rPr>
          <w:t>AWS documentation</w:t>
        </w:r>
      </w:hyperlink>
      <w:r>
        <w:t>.</w:t>
      </w:r>
    </w:p>
    <w:p w14:paraId="7EF3FD2D" w14:textId="77777777" w:rsidR="00705892" w:rsidRPr="00705892" w:rsidRDefault="00705892" w:rsidP="00365883">
      <w:pPr>
        <w:shd w:val="clear" w:color="auto" w:fill="FFFFFF"/>
        <w:spacing w:after="60" w:line="240" w:lineRule="auto"/>
        <w:rPr>
          <w:rFonts w:cs="Arial"/>
          <w:color w:val="333333"/>
          <w:kern w:val="0"/>
          <w:lang w:val="en"/>
        </w:rPr>
      </w:pPr>
      <w:r w:rsidRPr="008F367B">
        <w:rPr>
          <w:b/>
          <w:color w:val="4D4D4D" w:themeColor="accent6"/>
        </w:rPr>
        <w:t>Q.</w:t>
      </w:r>
      <w:r>
        <w:t xml:space="preserve"> I encountered </w:t>
      </w:r>
      <w:r w:rsidR="00FC4C90">
        <w:t xml:space="preserve">the following error: </w:t>
      </w:r>
      <w:r w:rsidRPr="00705892">
        <w:rPr>
          <w:rFonts w:cs="Arial"/>
          <w:color w:val="333333"/>
          <w:lang w:val="en"/>
        </w:rPr>
        <w:t xml:space="preserve">CREATE_FAILED Reason- Failed to create resource. </w:t>
      </w:r>
      <w:proofErr w:type="spellStart"/>
      <w:r w:rsidRPr="00705892">
        <w:rPr>
          <w:rFonts w:cs="Arial"/>
          <w:color w:val="333333"/>
          <w:lang w:val="en"/>
        </w:rPr>
        <w:t>DeploymentDataLocation</w:t>
      </w:r>
      <w:proofErr w:type="spellEnd"/>
      <w:r w:rsidRPr="00705892">
        <w:rPr>
          <w:rFonts w:cs="Arial"/>
          <w:color w:val="333333"/>
          <w:lang w:val="en"/>
        </w:rPr>
        <w:t xml:space="preserve"> invalid.zip is not accessible.</w:t>
      </w:r>
      <w:r>
        <w:rPr>
          <w:rFonts w:cs="Arial"/>
          <w:color w:val="333333"/>
          <w:kern w:val="0"/>
          <w:lang w:val="en"/>
        </w:rPr>
        <w:t xml:space="preserve"> </w:t>
      </w:r>
      <w:r w:rsidRPr="00705892">
        <w:t>What should I do?</w:t>
      </w:r>
    </w:p>
    <w:p w14:paraId="7144A6A6" w14:textId="77777777" w:rsidR="00DE7E4C" w:rsidRDefault="00705892" w:rsidP="00705892">
      <w:pPr>
        <w:spacing w:after="400"/>
      </w:pPr>
      <w:r w:rsidRPr="008F367B">
        <w:rPr>
          <w:b/>
          <w:color w:val="4D4D4D" w:themeColor="accent6"/>
        </w:rPr>
        <w:t>A</w:t>
      </w:r>
      <w:r w:rsidR="00F21D64">
        <w:rPr>
          <w:b/>
          <w:color w:val="4D4D4D" w:themeColor="accent6"/>
        </w:rPr>
        <w:t>.</w:t>
      </w:r>
      <w:r>
        <w:t xml:space="preserve"> </w:t>
      </w:r>
      <w:r w:rsidR="005F7275">
        <w:t xml:space="preserve">Ensure that the </w:t>
      </w:r>
      <w:r w:rsidR="005F7275">
        <w:rPr>
          <w:rFonts w:cs="Arial"/>
          <w:color w:val="333333"/>
          <w:lang w:val="en"/>
        </w:rPr>
        <w:t xml:space="preserve">s3 location and file </w:t>
      </w:r>
      <w:r w:rsidR="005F7275" w:rsidRPr="005F7275">
        <w:rPr>
          <w:rFonts w:cs="Arial"/>
          <w:color w:val="333333"/>
          <w:lang w:val="en"/>
        </w:rPr>
        <w:t>for th</w:t>
      </w:r>
      <w:r w:rsidR="005F7275">
        <w:rPr>
          <w:rFonts w:cs="Arial"/>
          <w:color w:val="333333"/>
          <w:lang w:val="en"/>
        </w:rPr>
        <w:t>e</w:t>
      </w:r>
      <w:r w:rsidR="00ED76E1">
        <w:rPr>
          <w:rFonts w:cs="Arial"/>
          <w:color w:val="333333"/>
          <w:lang w:val="en"/>
        </w:rPr>
        <w:t xml:space="preserve"> </w:t>
      </w:r>
      <w:proofErr w:type="spellStart"/>
      <w:r w:rsidR="005F7275">
        <w:rPr>
          <w:rFonts w:cs="Arial"/>
          <w:color w:val="333333"/>
          <w:lang w:val="en"/>
        </w:rPr>
        <w:t>DeploymentDataLocation</w:t>
      </w:r>
      <w:proofErr w:type="spellEnd"/>
      <w:r w:rsidR="005F7275">
        <w:rPr>
          <w:rFonts w:cs="Arial"/>
          <w:color w:val="333333"/>
          <w:lang w:val="en"/>
        </w:rPr>
        <w:t xml:space="preserve"> </w:t>
      </w:r>
      <w:r w:rsidR="00ED76E1">
        <w:rPr>
          <w:rFonts w:cs="Arial"/>
          <w:color w:val="333333"/>
          <w:lang w:val="en"/>
        </w:rPr>
        <w:t xml:space="preserve">are </w:t>
      </w:r>
      <w:r w:rsidR="005F7275" w:rsidRPr="005F7275">
        <w:rPr>
          <w:rFonts w:cs="Arial"/>
          <w:color w:val="333333"/>
          <w:lang w:val="en"/>
        </w:rPr>
        <w:t>accessible</w:t>
      </w:r>
      <w:r w:rsidR="005F7275">
        <w:t>.</w:t>
      </w:r>
    </w:p>
    <w:p w14:paraId="71BA1F85" w14:textId="77777777" w:rsidR="00DB5A0C" w:rsidRPr="008F367B" w:rsidRDefault="004055A9" w:rsidP="00DB5A0C">
      <w:pPr>
        <w:spacing w:after="60"/>
      </w:pPr>
      <w:r w:rsidRPr="008F367B">
        <w:rPr>
          <w:b/>
          <w:color w:val="4D4D4D" w:themeColor="accent6"/>
        </w:rPr>
        <w:lastRenderedPageBreak/>
        <w:t>Q.</w:t>
      </w:r>
      <w:r>
        <w:t xml:space="preserve"> </w:t>
      </w:r>
      <w:r w:rsidRPr="004055A9">
        <w:t xml:space="preserve">I encountered </w:t>
      </w:r>
      <w:r w:rsidR="00FC4C90">
        <w:t>the following error:</w:t>
      </w:r>
      <w:r w:rsidRPr="004055A9">
        <w:t xml:space="preserve"> </w:t>
      </w:r>
      <w:r w:rsidRPr="004055A9">
        <w:rPr>
          <w:rFonts w:cs="Arial"/>
          <w:color w:val="333333"/>
          <w:lang w:val="en"/>
        </w:rPr>
        <w:t xml:space="preserve">CREATE_FAILED </w:t>
      </w:r>
      <w:proofErr w:type="gramStart"/>
      <w:r w:rsidRPr="004055A9">
        <w:rPr>
          <w:rFonts w:cs="Arial"/>
          <w:color w:val="333333"/>
          <w:lang w:val="en"/>
        </w:rPr>
        <w:t>AWS::</w:t>
      </w:r>
      <w:proofErr w:type="gramEnd"/>
      <w:r w:rsidRPr="004055A9">
        <w:rPr>
          <w:rFonts w:cs="Arial"/>
          <w:color w:val="333333"/>
          <w:lang w:val="en"/>
        </w:rPr>
        <w:t>EC2::</w:t>
      </w:r>
      <w:proofErr w:type="spellStart"/>
      <w:r w:rsidRPr="004055A9">
        <w:rPr>
          <w:rFonts w:cs="Arial"/>
          <w:color w:val="333333"/>
          <w:lang w:val="en"/>
        </w:rPr>
        <w:t>NatGateway</w:t>
      </w:r>
      <w:proofErr w:type="spellEnd"/>
      <w:r w:rsidRPr="004055A9">
        <w:rPr>
          <w:rFonts w:cs="Arial"/>
          <w:color w:val="333333"/>
          <w:lang w:val="en"/>
        </w:rPr>
        <w:t xml:space="preserve"> </w:t>
      </w:r>
      <w:proofErr w:type="spellStart"/>
      <w:r w:rsidRPr="004055A9">
        <w:rPr>
          <w:rFonts w:cs="Arial"/>
          <w:color w:val="333333"/>
          <w:lang w:val="en"/>
        </w:rPr>
        <w:t>NATGateway</w:t>
      </w:r>
      <w:proofErr w:type="spellEnd"/>
      <w:r w:rsidRPr="004055A9">
        <w:rPr>
          <w:rFonts w:cs="Arial"/>
          <w:color w:val="333333"/>
          <w:lang w:val="en"/>
        </w:rPr>
        <w:t xml:space="preserve"> =0"&gt;Nat Gateway is not available in this availability zone</w:t>
      </w:r>
      <w:r>
        <w:rPr>
          <w:rFonts w:cs="Arial"/>
          <w:color w:val="333333"/>
          <w:lang w:val="en"/>
        </w:rPr>
        <w:t>.</w:t>
      </w:r>
      <w:r>
        <w:rPr>
          <w:rFonts w:cs="Arial"/>
          <w:color w:val="333333"/>
          <w:kern w:val="0"/>
          <w:lang w:val="en"/>
        </w:rPr>
        <w:t xml:space="preserve"> </w:t>
      </w:r>
      <w:r w:rsidRPr="00705892">
        <w:t>What should I do?</w:t>
      </w:r>
      <w:r w:rsidR="00DB5A0C" w:rsidRPr="00DB5A0C">
        <w:t xml:space="preserve"> </w:t>
      </w:r>
    </w:p>
    <w:p w14:paraId="0C581CD8" w14:textId="77777777" w:rsidR="00054E8D" w:rsidRDefault="004055A9" w:rsidP="00A673BA">
      <w:r w:rsidRPr="008F367B">
        <w:rPr>
          <w:b/>
          <w:color w:val="4D4D4D" w:themeColor="accent6"/>
        </w:rPr>
        <w:t>A</w:t>
      </w:r>
      <w:r w:rsidR="00054E8D">
        <w:rPr>
          <w:b/>
          <w:color w:val="4D4D4D" w:themeColor="accent6"/>
        </w:rPr>
        <w:t>.</w:t>
      </w:r>
      <w:r>
        <w:t xml:space="preserve"> Use a different availability zone to re-create the stack.</w:t>
      </w:r>
    </w:p>
    <w:p w14:paraId="2B5730C2" w14:textId="77777777" w:rsidR="00DB5A0C" w:rsidRDefault="00054E8D" w:rsidP="00DB5A0C">
      <w:pPr>
        <w:spacing w:after="60"/>
      </w:pPr>
      <w:r w:rsidRPr="008F367B">
        <w:rPr>
          <w:b/>
          <w:color w:val="4D4D4D" w:themeColor="accent6"/>
        </w:rPr>
        <w:t>Q.</w:t>
      </w:r>
      <w:r>
        <w:t xml:space="preserve"> When deleting a stack, </w:t>
      </w:r>
      <w:r w:rsidRPr="004055A9">
        <w:t xml:space="preserve">I encountered a </w:t>
      </w:r>
      <w:r>
        <w:rPr>
          <w:rFonts w:cs="Arial"/>
          <w:color w:val="333333"/>
          <w:lang w:val="en"/>
        </w:rPr>
        <w:t>DELETE</w:t>
      </w:r>
      <w:r w:rsidRPr="004055A9">
        <w:rPr>
          <w:rFonts w:cs="Arial"/>
          <w:color w:val="333333"/>
          <w:lang w:val="en"/>
        </w:rPr>
        <w:t>_FAILED</w:t>
      </w:r>
      <w:r w:rsidR="00FC4C90">
        <w:rPr>
          <w:rFonts w:cs="Arial"/>
          <w:color w:val="333333"/>
          <w:lang w:val="en"/>
        </w:rPr>
        <w:t xml:space="preserve"> error</w:t>
      </w:r>
      <w:r>
        <w:rPr>
          <w:rFonts w:cs="Arial"/>
          <w:color w:val="333333"/>
          <w:lang w:val="en"/>
        </w:rPr>
        <w:t xml:space="preserve">. </w:t>
      </w:r>
      <w:r w:rsidRPr="00705892">
        <w:t>What should I do?</w:t>
      </w:r>
      <w:r w:rsidR="00DB5A0C" w:rsidRPr="00DB5A0C">
        <w:t xml:space="preserve"> </w:t>
      </w:r>
    </w:p>
    <w:p w14:paraId="4AF65559" w14:textId="77777777" w:rsidR="00054E8D" w:rsidRDefault="00054E8D" w:rsidP="00A673BA">
      <w:r w:rsidRPr="008F367B">
        <w:rPr>
          <w:b/>
          <w:color w:val="4D4D4D" w:themeColor="accent6"/>
        </w:rPr>
        <w:t>A</w:t>
      </w:r>
      <w:r>
        <w:rPr>
          <w:b/>
          <w:color w:val="4D4D4D" w:themeColor="accent6"/>
        </w:rPr>
        <w:t>.</w:t>
      </w:r>
      <w:r>
        <w:t xml:space="preserve"> For troubleshooting, see </w:t>
      </w:r>
      <w:hyperlink r:id="rId51" w:anchor="troubleshooting-errors-delete-stack-fails" w:history="1">
        <w:r w:rsidRPr="001945AA">
          <w:rPr>
            <w:rStyle w:val="Hyperlink"/>
          </w:rPr>
          <w:t>Delete Stack Fails</w:t>
        </w:r>
      </w:hyperlink>
      <w:r w:rsidR="001B3C22">
        <w:t xml:space="preserve"> in the AWS documentation.</w:t>
      </w:r>
    </w:p>
    <w:p w14:paraId="67350D1F" w14:textId="77777777" w:rsidR="00365883" w:rsidRDefault="005327E9" w:rsidP="00A673BA">
      <w:pPr>
        <w:spacing w:after="60" w:line="300" w:lineRule="atLeast"/>
        <w:rPr>
          <w:rFonts w:cs="Arial"/>
          <w:color w:val="333333"/>
          <w:kern w:val="0"/>
        </w:rPr>
      </w:pPr>
      <w:r w:rsidRPr="008F367B">
        <w:rPr>
          <w:b/>
          <w:color w:val="4D4D4D" w:themeColor="accent6"/>
        </w:rPr>
        <w:t>Q.</w:t>
      </w:r>
      <w:r>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Foundation client + Lua client + Java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79455DA3" w14:textId="77777777" w:rsidR="005327E9" w:rsidRPr="005327E9" w:rsidRDefault="005327E9" w:rsidP="00A673BA">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 xml:space="preserve">Connecting to CAS in a SAS </w:t>
      </w:r>
      <w:proofErr w:type="spellStart"/>
      <w:r w:rsidRPr="005327E9">
        <w:rPr>
          <w:rFonts w:cs="Arial"/>
          <w:color w:val="333333"/>
          <w:kern w:val="0"/>
        </w:rPr>
        <w:t>Viya</w:t>
      </w:r>
      <w:proofErr w:type="spellEnd"/>
      <w:r w:rsidRPr="005327E9">
        <w:rPr>
          <w:rFonts w:cs="Arial"/>
          <w:color w:val="333333"/>
          <w:kern w:val="0"/>
        </w:rPr>
        <w:t xml:space="preserve"> stack via TCP port 5570 is not supported in the AWS Quick</w:t>
      </w:r>
      <w:r w:rsidR="00ED76E1">
        <w:rPr>
          <w:rFonts w:cs="Arial"/>
          <w:color w:val="333333"/>
          <w:kern w:val="0"/>
        </w:rPr>
        <w:t xml:space="preserve"> </w:t>
      </w:r>
      <w:r w:rsidRPr="005327E9">
        <w:rPr>
          <w:rFonts w:cs="Arial"/>
          <w:color w:val="333333"/>
          <w:kern w:val="0"/>
        </w:rPr>
        <w:t>Start environment</w:t>
      </w:r>
      <w:r w:rsidRPr="005327E9">
        <w:rPr>
          <w:rFonts w:ascii="Arial" w:hAnsi="Arial" w:cs="Arial"/>
          <w:color w:val="333333"/>
          <w:kern w:val="0"/>
          <w:sz w:val="21"/>
          <w:szCs w:val="21"/>
        </w:rPr>
        <w:t>.</w:t>
      </w:r>
    </w:p>
    <w:p w14:paraId="75262E52" w14:textId="77777777" w:rsidR="009C4D8B" w:rsidRDefault="005327E9" w:rsidP="009C4D8B">
      <w:pPr>
        <w:spacing w:after="60" w:line="300" w:lineRule="atLeast"/>
        <w:rPr>
          <w:rFonts w:cs="Arial"/>
          <w:color w:val="333333"/>
          <w:kern w:val="0"/>
        </w:rPr>
      </w:pPr>
      <w:r w:rsidRPr="008F367B">
        <w:rPr>
          <w:b/>
          <w:color w:val="4D4D4D" w:themeColor="accent6"/>
        </w:rPr>
        <w:t>Q</w:t>
      </w:r>
      <w:r w:rsidRPr="003D5AB7">
        <w:rPr>
          <w:b/>
          <w:color w:val="4D4D4D" w:themeColor="accent6"/>
        </w:rPr>
        <w:t>.</w:t>
      </w:r>
      <w:r w:rsidRPr="003D5AB7">
        <w:t xml:space="preserve"> </w:t>
      </w:r>
      <w:r w:rsidRPr="005327E9">
        <w:rPr>
          <w:rFonts w:cs="Arial"/>
          <w:color w:val="333333"/>
          <w:kern w:val="0"/>
        </w:rPr>
        <w:t>Is interact</w:t>
      </w:r>
      <w:r w:rsidRPr="003D5AB7">
        <w:rPr>
          <w:rFonts w:cs="Arial"/>
          <w:color w:val="333333"/>
          <w:kern w:val="0"/>
        </w:rPr>
        <w:t xml:space="preserve">ing with CAS via TCP port 5570 </w:t>
      </w:r>
      <w:r w:rsidRPr="005327E9">
        <w:rPr>
          <w:rFonts w:cs="Arial"/>
          <w:color w:val="333333"/>
          <w:kern w:val="0"/>
        </w:rPr>
        <w:t>from a locally running SAS Scripting Wrapper for Analytics Transfer (SWAT) Python client supported</w:t>
      </w:r>
      <w:r w:rsidR="00987CB3">
        <w:rPr>
          <w:rFonts w:cs="Arial"/>
          <w:color w:val="333333"/>
          <w:kern w:val="0"/>
        </w:rPr>
        <w:t xml:space="preserve"> </w:t>
      </w:r>
      <w:r w:rsidR="00987CB3" w:rsidRPr="003D5AB7">
        <w:rPr>
          <w:rFonts w:cs="Arial"/>
          <w:color w:val="333333"/>
          <w:kern w:val="0"/>
        </w:rPr>
        <w:t>in</w:t>
      </w:r>
      <w:r w:rsidR="00987CB3">
        <w:rPr>
          <w:rFonts w:cs="Arial"/>
          <w:color w:val="333333"/>
          <w:kern w:val="0"/>
        </w:rPr>
        <w:t xml:space="preserve"> </w:t>
      </w:r>
      <w:r w:rsidR="005843D4">
        <w:rPr>
          <w:rFonts w:cs="Arial"/>
          <w:color w:val="333333"/>
          <w:kern w:val="0"/>
        </w:rPr>
        <w:t xml:space="preserve">this </w:t>
      </w:r>
      <w:r w:rsidR="00987CB3">
        <w:rPr>
          <w:rFonts w:cs="Arial"/>
          <w:color w:val="333333"/>
          <w:kern w:val="0"/>
        </w:rPr>
        <w:t>AWS</w:t>
      </w:r>
      <w:r w:rsidR="00987CB3" w:rsidRPr="003D5AB7">
        <w:rPr>
          <w:rFonts w:cs="Arial"/>
          <w:color w:val="333333"/>
          <w:kern w:val="0"/>
        </w:rPr>
        <w:t xml:space="preserve"> Quick</w:t>
      </w:r>
      <w:r w:rsidR="00ED76E1">
        <w:rPr>
          <w:rFonts w:cs="Arial"/>
          <w:color w:val="333333"/>
          <w:kern w:val="0"/>
        </w:rPr>
        <w:t xml:space="preserve"> </w:t>
      </w:r>
      <w:r w:rsidR="00987CB3" w:rsidRPr="003D5AB7">
        <w:rPr>
          <w:rFonts w:cs="Arial"/>
          <w:color w:val="333333"/>
          <w:kern w:val="0"/>
        </w:rPr>
        <w:t>Start</w:t>
      </w:r>
      <w:r w:rsidRPr="005327E9">
        <w:rPr>
          <w:rFonts w:cs="Arial"/>
          <w:color w:val="333333"/>
          <w:kern w:val="0"/>
        </w:rPr>
        <w:t>?</w:t>
      </w:r>
    </w:p>
    <w:p w14:paraId="54CC0696" w14:textId="77777777" w:rsidR="005327E9" w:rsidRDefault="005327E9" w:rsidP="009C4D8B">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5327E9">
        <w:rPr>
          <w:rFonts w:cs="Arial"/>
          <w:color w:val="333333"/>
          <w:kern w:val="0"/>
        </w:rPr>
        <w:t>Connecting to CAS using the SWAT Python client via TCP port 5570 is not supported in the AWS Quick</w:t>
      </w:r>
      <w:r w:rsidR="00ED76E1">
        <w:rPr>
          <w:rFonts w:cs="Arial"/>
          <w:color w:val="333333"/>
          <w:kern w:val="0"/>
        </w:rPr>
        <w:t xml:space="preserve"> </w:t>
      </w:r>
      <w:r w:rsidRPr="005327E9">
        <w:rPr>
          <w:rFonts w:cs="Arial"/>
          <w:color w:val="333333"/>
          <w:kern w:val="0"/>
        </w:rPr>
        <w:t>Start environment.</w:t>
      </w:r>
    </w:p>
    <w:p w14:paraId="322579A4" w14:textId="77777777" w:rsidR="005600BD" w:rsidRDefault="003D5AB7" w:rsidP="005600BD">
      <w:pPr>
        <w:spacing w:after="60" w:line="300" w:lineRule="atLeast"/>
        <w:rPr>
          <w:rFonts w:cs="Arial"/>
          <w:color w:val="333333"/>
          <w:kern w:val="0"/>
        </w:rPr>
      </w:pPr>
      <w:r w:rsidRPr="008F367B">
        <w:rPr>
          <w:b/>
          <w:color w:val="4D4D4D" w:themeColor="accent6"/>
        </w:rPr>
        <w:t>Q.</w:t>
      </w:r>
      <w:r>
        <w:t xml:space="preserve"> </w:t>
      </w:r>
      <w:r>
        <w:rPr>
          <w:rFonts w:cs="Arial"/>
          <w:color w:val="333333"/>
          <w:kern w:val="0"/>
        </w:rPr>
        <w:t xml:space="preserve">Is interacting with CAS </w:t>
      </w:r>
      <w:r w:rsidRPr="003D5AB7">
        <w:rPr>
          <w:rFonts w:cs="Arial"/>
          <w:color w:val="333333"/>
          <w:kern w:val="0"/>
        </w:rPr>
        <w:t>from a locally running SAS Foundation client + Lua client + Java client through the REST interface supported in</w:t>
      </w:r>
      <w:r w:rsidR="00584E48">
        <w:rPr>
          <w:rFonts w:cs="Arial"/>
          <w:color w:val="333333"/>
          <w:kern w:val="0"/>
        </w:rPr>
        <w:t xml:space="preserve"> </w:t>
      </w:r>
      <w:r w:rsidR="005843D4">
        <w:rPr>
          <w:rFonts w:cs="Arial"/>
          <w:color w:val="333333"/>
          <w:kern w:val="0"/>
        </w:rPr>
        <w:t xml:space="preserve">this </w:t>
      </w:r>
      <w:r w:rsidR="00584E48">
        <w:rPr>
          <w:rFonts w:cs="Arial"/>
          <w:color w:val="333333"/>
          <w:kern w:val="0"/>
        </w:rPr>
        <w:t>AWS</w:t>
      </w:r>
      <w:r w:rsidRPr="003D5AB7">
        <w:rPr>
          <w:rFonts w:cs="Arial"/>
          <w:color w:val="333333"/>
          <w:kern w:val="0"/>
        </w:rPr>
        <w:t xml:space="preserve"> Quick</w:t>
      </w:r>
      <w:r w:rsidR="00ED76E1">
        <w:rPr>
          <w:rFonts w:cs="Arial"/>
          <w:color w:val="333333"/>
          <w:kern w:val="0"/>
        </w:rPr>
        <w:t xml:space="preserve"> </w:t>
      </w:r>
      <w:r w:rsidRPr="003D5AB7">
        <w:rPr>
          <w:rFonts w:cs="Arial"/>
          <w:color w:val="333333"/>
          <w:kern w:val="0"/>
        </w:rPr>
        <w:t>Start?</w:t>
      </w:r>
    </w:p>
    <w:p w14:paraId="62B8578D" w14:textId="77777777" w:rsidR="003D5AB7" w:rsidRDefault="003D5AB7" w:rsidP="005600BD">
      <w:pPr>
        <w:spacing w:line="300" w:lineRule="atLeast"/>
        <w:rPr>
          <w:rFonts w:ascii="Arial" w:hAnsi="Arial" w:cs="Arial"/>
          <w:color w:val="333333"/>
          <w:kern w:val="0"/>
          <w:sz w:val="21"/>
          <w:szCs w:val="21"/>
        </w:rPr>
      </w:pPr>
      <w:r w:rsidRPr="003D5AB7">
        <w:rPr>
          <w:b/>
          <w:color w:val="4D4D4D" w:themeColor="accent6"/>
        </w:rPr>
        <w:t>A.</w:t>
      </w:r>
      <w:r w:rsidRPr="003D5AB7">
        <w:t xml:space="preserve"> </w:t>
      </w:r>
      <w:r w:rsidRPr="003D5AB7">
        <w:rPr>
          <w:rFonts w:cs="Arial"/>
          <w:color w:val="333333"/>
          <w:kern w:val="0"/>
        </w:rPr>
        <w:t xml:space="preserve">Yes, </w:t>
      </w:r>
      <w:r w:rsidR="00411015">
        <w:rPr>
          <w:rFonts w:cs="Arial"/>
          <w:color w:val="333333"/>
          <w:kern w:val="0"/>
        </w:rPr>
        <w:t xml:space="preserve">but it is </w:t>
      </w:r>
      <w:r w:rsidRPr="003D5AB7">
        <w:rPr>
          <w:rFonts w:cs="Arial"/>
          <w:color w:val="333333"/>
          <w:kern w:val="0"/>
        </w:rPr>
        <w:t xml:space="preserve">only </w:t>
      </w:r>
      <w:r w:rsidR="00411015">
        <w:rPr>
          <w:rFonts w:cs="Arial"/>
          <w:color w:val="333333"/>
          <w:kern w:val="0"/>
        </w:rPr>
        <w:t>supported through the REST interface</w:t>
      </w:r>
      <w:r w:rsidRPr="003D5AB7">
        <w:rPr>
          <w:rFonts w:cs="Arial"/>
          <w:color w:val="333333"/>
          <w:kern w:val="0"/>
        </w:rPr>
        <w:t xml:space="preserve"> on the </w:t>
      </w:r>
      <w:r w:rsidR="00411015">
        <w:rPr>
          <w:rFonts w:cs="Arial"/>
          <w:color w:val="333333"/>
          <w:kern w:val="0"/>
        </w:rPr>
        <w:t>/</w:t>
      </w:r>
      <w:proofErr w:type="spellStart"/>
      <w:r w:rsidR="00411015">
        <w:rPr>
          <w:rFonts w:cs="Arial"/>
          <w:color w:val="333333"/>
          <w:kern w:val="0"/>
        </w:rPr>
        <w:t>cas</w:t>
      </w:r>
      <w:proofErr w:type="spellEnd"/>
      <w:r w:rsidR="00411015">
        <w:rPr>
          <w:rFonts w:cs="Arial"/>
          <w:color w:val="333333"/>
          <w:kern w:val="0"/>
        </w:rPr>
        <w:t xml:space="preserve">-shared-default-http route </w:t>
      </w:r>
      <w:r w:rsidRPr="003D5AB7">
        <w:rPr>
          <w:rFonts w:cs="Arial"/>
          <w:color w:val="333333"/>
          <w:kern w:val="0"/>
        </w:rPr>
        <w:t>on port 80.</w:t>
      </w:r>
    </w:p>
    <w:p w14:paraId="5503A74B" w14:textId="77777777" w:rsidR="00AE2FE8" w:rsidRDefault="00AE2FE8" w:rsidP="00742261">
      <w:pPr>
        <w:pStyle w:val="Heading2"/>
        <w:spacing w:after="100"/>
      </w:pPr>
      <w:bookmarkStart w:id="1255" w:name="_Toc6910135"/>
      <w:r>
        <w:t>Additional Resources</w:t>
      </w:r>
      <w:bookmarkEnd w:id="1255"/>
    </w:p>
    <w:p w14:paraId="0835D7BE" w14:textId="77777777" w:rsidR="00FE0C91" w:rsidRPr="0022075B" w:rsidRDefault="00FE0C91" w:rsidP="00742261">
      <w:pPr>
        <w:spacing w:after="120"/>
        <w:rPr>
          <w:b/>
          <w:color w:val="4F81BD"/>
          <w:kern w:val="0"/>
        </w:rPr>
      </w:pPr>
      <w:r w:rsidRPr="0022075B">
        <w:rPr>
          <w:b/>
          <w:color w:val="4F81BD"/>
        </w:rPr>
        <w:t>AWS services</w:t>
      </w:r>
    </w:p>
    <w:p w14:paraId="14A2524B" w14:textId="77777777" w:rsidR="00FE0C91" w:rsidRPr="00F6682D" w:rsidRDefault="00F14038" w:rsidP="001A0CC1">
      <w:pPr>
        <w:pStyle w:val="ListBullet"/>
      </w:pPr>
      <w:hyperlink r:id="rId52" w:history="1">
        <w:r w:rsidR="00FE0C91" w:rsidRPr="00D54344">
          <w:rPr>
            <w:rStyle w:val="Hyperlink"/>
          </w:rPr>
          <w:t>Amazon EC2</w:t>
        </w:r>
      </w:hyperlink>
    </w:p>
    <w:p w14:paraId="323BB88D" w14:textId="77777777" w:rsidR="0044694D" w:rsidRPr="00FE0C91" w:rsidRDefault="00F14038" w:rsidP="0044694D">
      <w:pPr>
        <w:pStyle w:val="ListBullet"/>
      </w:pPr>
      <w:hyperlink r:id="rId53" w:history="1">
        <w:r w:rsidR="0044694D" w:rsidRPr="00D54344">
          <w:rPr>
            <w:rStyle w:val="Hyperlink"/>
          </w:rPr>
          <w:t>AWS CloudFormation</w:t>
        </w:r>
      </w:hyperlink>
    </w:p>
    <w:p w14:paraId="3823C0A1" w14:textId="77777777" w:rsidR="00FE0C91" w:rsidRDefault="00F14038" w:rsidP="00FE0C91">
      <w:pPr>
        <w:pStyle w:val="ListBullet"/>
      </w:pPr>
      <w:hyperlink r:id="rId54" w:history="1">
        <w:r w:rsidR="00FE0C91" w:rsidRPr="00D54344">
          <w:rPr>
            <w:rStyle w:val="Hyperlink"/>
          </w:rPr>
          <w:t>Amazon VPC</w:t>
        </w:r>
      </w:hyperlink>
    </w:p>
    <w:p w14:paraId="4EA1BE4C" w14:textId="77777777" w:rsidR="00D2101F" w:rsidRDefault="00F14038" w:rsidP="00675635">
      <w:pPr>
        <w:pStyle w:val="ListBullet"/>
      </w:pPr>
      <w:hyperlink r:id="rId55" w:history="1">
        <w:r w:rsidR="00D54344" w:rsidRPr="00A9614A">
          <w:rPr>
            <w:rStyle w:val="Hyperlink"/>
          </w:rPr>
          <w:t>AWS Cloud Security</w:t>
        </w:r>
      </w:hyperlink>
    </w:p>
    <w:p w14:paraId="2E0E5356" w14:textId="77777777" w:rsidR="00A3287F" w:rsidRPr="0022075B" w:rsidRDefault="00A3287F" w:rsidP="00B06F30">
      <w:pPr>
        <w:spacing w:before="280" w:after="120"/>
        <w:rPr>
          <w:b/>
          <w:color w:val="4F81BD"/>
          <w:kern w:val="0"/>
        </w:rPr>
      </w:pPr>
      <w:r>
        <w:rPr>
          <w:b/>
          <w:color w:val="4F81BD"/>
        </w:rPr>
        <w:t xml:space="preserve">SAS </w:t>
      </w:r>
      <w:proofErr w:type="spellStart"/>
      <w:r>
        <w:rPr>
          <w:b/>
          <w:color w:val="4F81BD"/>
        </w:rPr>
        <w:t>Viya</w:t>
      </w:r>
      <w:proofErr w:type="spellEnd"/>
      <w:r>
        <w:rPr>
          <w:b/>
          <w:color w:val="4F81BD"/>
        </w:rPr>
        <w:t xml:space="preserve"> documentation</w:t>
      </w:r>
    </w:p>
    <w:p w14:paraId="769FC907" w14:textId="77777777" w:rsidR="00A3287F" w:rsidRPr="00A3287F" w:rsidRDefault="00F14038" w:rsidP="00363601">
      <w:pPr>
        <w:pStyle w:val="ListBullet"/>
        <w:rPr>
          <w:b/>
          <w:color w:val="000000" w:themeColor="text1"/>
        </w:rPr>
      </w:pPr>
      <w:hyperlink r:id="rId56" w:history="1">
        <w:r w:rsidR="007455DF">
          <w:rPr>
            <w:rStyle w:val="Hyperlink"/>
          </w:rPr>
          <w:t xml:space="preserve">SAS </w:t>
        </w:r>
        <w:proofErr w:type="spellStart"/>
        <w:r w:rsidR="007455DF">
          <w:rPr>
            <w:rStyle w:val="Hyperlink"/>
          </w:rPr>
          <w:t>Viya</w:t>
        </w:r>
        <w:proofErr w:type="spellEnd"/>
        <w:r w:rsidR="007455DF">
          <w:rPr>
            <w:rStyle w:val="Hyperlink"/>
          </w:rPr>
          <w:t xml:space="preserve"> 3.4 for Linux: Deployment Guide </w:t>
        </w:r>
      </w:hyperlink>
      <w:r w:rsidR="00147C37">
        <w:t xml:space="preserve"> </w:t>
      </w:r>
    </w:p>
    <w:p w14:paraId="6AF019FC" w14:textId="77777777" w:rsidR="0057790F" w:rsidRDefault="00F14038" w:rsidP="00363601">
      <w:pPr>
        <w:pStyle w:val="ListBullet"/>
        <w:rPr>
          <w:b/>
          <w:color w:val="000000" w:themeColor="text1"/>
        </w:rPr>
      </w:pPr>
      <w:hyperlink r:id="rId57" w:history="1">
        <w:r w:rsidR="007455DF">
          <w:rPr>
            <w:rStyle w:val="Hyperlink"/>
          </w:rPr>
          <w:t xml:space="preserve">SAS </w:t>
        </w:r>
        <w:proofErr w:type="spellStart"/>
        <w:r w:rsidR="007455DF">
          <w:rPr>
            <w:rStyle w:val="Hyperlink"/>
          </w:rPr>
          <w:t>Viya</w:t>
        </w:r>
        <w:proofErr w:type="spellEnd"/>
        <w:r w:rsidR="007455DF">
          <w:rPr>
            <w:rStyle w:val="Hyperlink"/>
          </w:rPr>
          <w:t xml:space="preserve"> 3.4 Administration</w:t>
        </w:r>
      </w:hyperlink>
      <w:r w:rsidR="00A3287F">
        <w:t xml:space="preserve"> </w:t>
      </w:r>
    </w:p>
    <w:p w14:paraId="1821CFE9" w14:textId="77777777" w:rsidR="00FE0C91" w:rsidRPr="0022075B" w:rsidRDefault="00685FEC" w:rsidP="001A0CC1">
      <w:pPr>
        <w:keepNext/>
        <w:spacing w:before="280" w:after="120"/>
        <w:rPr>
          <w:b/>
          <w:color w:val="4F81BD"/>
        </w:rPr>
      </w:pPr>
      <w:r>
        <w:rPr>
          <w:b/>
          <w:color w:val="4F81BD"/>
        </w:rPr>
        <w:t>Quick Start reference d</w:t>
      </w:r>
      <w:r w:rsidR="00FE0C91" w:rsidRPr="0022075B">
        <w:rPr>
          <w:b/>
          <w:color w:val="4F81BD"/>
        </w:rPr>
        <w:t>eployments</w:t>
      </w:r>
    </w:p>
    <w:p w14:paraId="6431DEC1" w14:textId="77777777" w:rsidR="00687417" w:rsidRPr="00687417" w:rsidRDefault="00F14038" w:rsidP="00942BAE">
      <w:pPr>
        <w:pStyle w:val="ListBullet"/>
        <w:spacing w:after="400"/>
        <w:rPr>
          <w:rStyle w:val="Hyperlink"/>
          <w:color w:val="212120"/>
          <w:u w:val="none"/>
        </w:rPr>
      </w:pPr>
      <w:hyperlink r:id="rId58" w:history="1">
        <w:r w:rsidR="00F2418F" w:rsidRPr="00F3300F">
          <w:rPr>
            <w:rStyle w:val="Hyperlink"/>
          </w:rPr>
          <w:t>AWS Quick Start home page</w:t>
        </w:r>
      </w:hyperlink>
    </w:p>
    <w:p w14:paraId="683B8C65" w14:textId="77777777" w:rsidR="001353B7" w:rsidRDefault="00A2498B" w:rsidP="00742261">
      <w:pPr>
        <w:pStyle w:val="Heading2"/>
      </w:pPr>
      <w:bookmarkStart w:id="1256" w:name="_Ref520991815"/>
      <w:bookmarkStart w:id="1257" w:name="_Toc6910136"/>
      <w:r>
        <w:lastRenderedPageBreak/>
        <w:t>GitHub Repository</w:t>
      </w:r>
      <w:bookmarkEnd w:id="1256"/>
      <w:bookmarkEnd w:id="1257"/>
    </w:p>
    <w:p w14:paraId="4F85E950" w14:textId="77777777" w:rsidR="00AC279A" w:rsidRDefault="00AC279A" w:rsidP="003848C1">
      <w:pPr>
        <w:pStyle w:val="Body"/>
        <w:widowControl w:val="0"/>
        <w:spacing w:after="400"/>
      </w:pPr>
      <w:r>
        <w:t xml:space="preserve">You can visit our </w:t>
      </w:r>
      <w:hyperlink r:id="rId59" w:history="1">
        <w:r w:rsidRPr="009B4025">
          <w:rPr>
            <w:rStyle w:val="Hyperlink"/>
          </w:rPr>
          <w:t>GitHub repository</w:t>
        </w:r>
      </w:hyperlink>
      <w:r>
        <w:t xml:space="preserve"> to download the templates and scripts for this Quick Start, </w:t>
      </w:r>
      <w:r w:rsidR="003578E0">
        <w:t xml:space="preserve">to post your comments, </w:t>
      </w:r>
      <w:r>
        <w:t xml:space="preserve">and to share your customizations with others. </w:t>
      </w:r>
    </w:p>
    <w:p w14:paraId="5F548E1C" w14:textId="77777777" w:rsidR="001A0CC1" w:rsidRDefault="001A0CC1">
      <w:pPr>
        <w:spacing w:after="140" w:line="280" w:lineRule="atLeast"/>
        <w:rPr>
          <w:rFonts w:ascii="Arial" w:eastAsiaTheme="majorEastAsia" w:hAnsi="Arial" w:cstheme="majorBidi"/>
          <w:bCs/>
          <w:color w:val="FAA634"/>
          <w:sz w:val="36"/>
          <w:szCs w:val="26"/>
        </w:rPr>
      </w:pPr>
      <w:bookmarkStart w:id="1258" w:name="sc3"/>
      <w:bookmarkStart w:id="1259" w:name="_Ref506215208"/>
      <w:bookmarkStart w:id="1260" w:name="_Ref507072453"/>
      <w:bookmarkStart w:id="1261" w:name="_Toc470792051"/>
      <w:bookmarkStart w:id="1262" w:name="_Toc470793187"/>
      <w:bookmarkEnd w:id="1258"/>
      <w:r>
        <w:br w:type="page"/>
      </w:r>
    </w:p>
    <w:p w14:paraId="49DC9F2A" w14:textId="77777777" w:rsidR="00B01608" w:rsidRPr="00B01608" w:rsidRDefault="00D26637" w:rsidP="005378D3">
      <w:pPr>
        <w:pStyle w:val="Heading2"/>
      </w:pPr>
      <w:bookmarkStart w:id="1263" w:name="_Addendum_A:_Resource"/>
      <w:bookmarkStart w:id="1264" w:name="_Ref520992221"/>
      <w:bookmarkStart w:id="1265" w:name="_Toc6910137"/>
      <w:bookmarkEnd w:id="1263"/>
      <w:r>
        <w:lastRenderedPageBreak/>
        <w:t>Addendum A</w:t>
      </w:r>
      <w:r w:rsidR="00B01608">
        <w:t xml:space="preserve">: </w:t>
      </w:r>
      <w:r w:rsidR="00B01608">
        <w:rPr>
          <w:rFonts w:eastAsia="Times New Roman"/>
        </w:rPr>
        <w:t>Resource Requirements</w:t>
      </w:r>
      <w:bookmarkEnd w:id="1264"/>
      <w:bookmarkEnd w:id="1265"/>
      <w:r w:rsidR="00B01608">
        <w:rPr>
          <w:rFonts w:eastAsia="Times New Roman"/>
        </w:rPr>
        <w:t xml:space="preserve"> </w:t>
      </w:r>
    </w:p>
    <w:p w14:paraId="2FD2E3AD" w14:textId="77777777" w:rsidR="00B01608" w:rsidRPr="00C24431" w:rsidRDefault="00B01608">
      <w:pPr>
        <w:rPr>
          <w:rFonts w:eastAsiaTheme="minorHAnsi" w:cs="Arial"/>
          <w:color w:val="333333"/>
        </w:rPr>
      </w:pPr>
      <w:r w:rsidRPr="00C24431">
        <w:rPr>
          <w:rFonts w:cs="Arial"/>
          <w:color w:val="333333"/>
        </w:rPr>
        <w:t>The following tables lists the total number of resources in each deployment.</w:t>
      </w:r>
    </w:p>
    <w:p w14:paraId="48754062" w14:textId="77777777" w:rsidR="00D6574C" w:rsidRDefault="00B01608" w:rsidP="002F2E3C">
      <w:pPr>
        <w:spacing w:before="150"/>
        <w:rPr>
          <w:rFonts w:eastAsiaTheme="minorHAnsi" w:cs="Arial"/>
          <w:color w:val="333333"/>
          <w:sz w:val="21"/>
          <w:szCs w:val="21"/>
        </w:rPr>
      </w:pPr>
      <w:r w:rsidRPr="00C24431">
        <w:rPr>
          <w:rFonts w:cs="Arial"/>
          <w:color w:val="333333"/>
        </w:rPr>
        <w:t>If you are deploying into a new VPC, one deployment creates the following number of each resource:</w:t>
      </w:r>
    </w:p>
    <w:tbl>
      <w:tblPr>
        <w:tblStyle w:val="AWS"/>
        <w:tblW w:w="0" w:type="auto"/>
        <w:tblLook w:val="04A0" w:firstRow="1" w:lastRow="0" w:firstColumn="1" w:lastColumn="0" w:noHBand="0" w:noVBand="1"/>
      </w:tblPr>
      <w:tblGrid>
        <w:gridCol w:w="4789"/>
        <w:gridCol w:w="4787"/>
      </w:tblGrid>
      <w:tr w:rsidR="00284F3D" w14:paraId="67743756" w14:textId="77777777" w:rsidTr="00D657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4" w:type="dxa"/>
          </w:tcPr>
          <w:p w14:paraId="5533D5F4" w14:textId="77777777" w:rsidR="00D6574C" w:rsidRDefault="003974B0" w:rsidP="00D6574C">
            <w:pPr>
              <w:pStyle w:val="Tabletext"/>
              <w:rPr>
                <w:rFonts w:eastAsiaTheme="minorHAnsi"/>
              </w:rPr>
            </w:pPr>
            <w:r>
              <w:rPr>
                <w:rFonts w:eastAsiaTheme="minorHAnsi"/>
              </w:rPr>
              <w:t xml:space="preserve">Resource </w:t>
            </w:r>
          </w:p>
        </w:tc>
        <w:tc>
          <w:tcPr>
            <w:tcW w:w="4834" w:type="dxa"/>
          </w:tcPr>
          <w:p w14:paraId="40A3D020" w14:textId="77777777" w:rsidR="00D6574C" w:rsidRDefault="003974B0" w:rsidP="00D6574C">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D6574C" w14:paraId="1CC01425"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707BC4AB" w14:textId="77777777" w:rsidR="00D6574C" w:rsidRPr="00284F3D" w:rsidRDefault="00284F3D" w:rsidP="00D6574C">
            <w:pPr>
              <w:pStyle w:val="Tabletext"/>
              <w:rPr>
                <w:rFonts w:eastAsiaTheme="minorHAnsi"/>
                <w:b w:val="0"/>
              </w:rPr>
            </w:pPr>
            <w:r w:rsidRPr="00284F3D">
              <w:rPr>
                <w:rFonts w:eastAsiaTheme="minorHAnsi"/>
                <w:b w:val="0"/>
              </w:rPr>
              <w:t>VPC</w:t>
            </w:r>
          </w:p>
        </w:tc>
        <w:tc>
          <w:tcPr>
            <w:tcW w:w="4834" w:type="dxa"/>
          </w:tcPr>
          <w:p w14:paraId="5734B993"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580F5522"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0FD19DD2" w14:textId="77777777" w:rsidR="00D6574C" w:rsidRPr="00284F3D" w:rsidRDefault="00284F3D" w:rsidP="00D6574C">
            <w:pPr>
              <w:pStyle w:val="Tabletext"/>
              <w:rPr>
                <w:rFonts w:eastAsiaTheme="minorHAnsi"/>
                <w:b w:val="0"/>
              </w:rPr>
            </w:pPr>
            <w:r w:rsidRPr="00284F3D">
              <w:rPr>
                <w:rFonts w:eastAsiaTheme="minorHAnsi"/>
                <w:b w:val="0"/>
              </w:rPr>
              <w:t>Subnet</w:t>
            </w:r>
            <w:r>
              <w:rPr>
                <w:rFonts w:eastAsiaTheme="minorHAnsi"/>
                <w:b w:val="0"/>
              </w:rPr>
              <w:t>s</w:t>
            </w:r>
          </w:p>
        </w:tc>
        <w:tc>
          <w:tcPr>
            <w:tcW w:w="4834" w:type="dxa"/>
          </w:tcPr>
          <w:p w14:paraId="77A0349D"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0C988FFB"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5F41DAFB" w14:textId="77777777" w:rsidR="00D6574C" w:rsidRPr="00284F3D" w:rsidRDefault="00284F3D" w:rsidP="00284F3D">
            <w:pPr>
              <w:pStyle w:val="Tabletext"/>
              <w:rPr>
                <w:rFonts w:eastAsiaTheme="minorHAnsi"/>
                <w:b w:val="0"/>
              </w:rPr>
            </w:pPr>
            <w:r w:rsidRPr="00284F3D">
              <w:rPr>
                <w:b w:val="0"/>
              </w:rPr>
              <w:t>EC2-VPC Elastic IPs</w:t>
            </w:r>
          </w:p>
        </w:tc>
        <w:tc>
          <w:tcPr>
            <w:tcW w:w="4834" w:type="dxa"/>
          </w:tcPr>
          <w:p w14:paraId="7C7AC305"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38840D87"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53D838B8" w14:textId="77777777" w:rsidR="00284F3D" w:rsidRPr="00284F3D" w:rsidRDefault="00284F3D" w:rsidP="00284F3D">
            <w:pPr>
              <w:pStyle w:val="Tabletext"/>
              <w:rPr>
                <w:rFonts w:eastAsiaTheme="minorHAnsi"/>
                <w:b w:val="0"/>
              </w:rPr>
            </w:pPr>
            <w:r w:rsidRPr="00284F3D">
              <w:rPr>
                <w:rFonts w:eastAsiaTheme="minorHAnsi"/>
                <w:b w:val="0"/>
              </w:rPr>
              <w:t>Route tables</w:t>
            </w:r>
          </w:p>
        </w:tc>
        <w:tc>
          <w:tcPr>
            <w:tcW w:w="4834" w:type="dxa"/>
          </w:tcPr>
          <w:p w14:paraId="2904CEF3"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2</w:t>
            </w:r>
          </w:p>
        </w:tc>
      </w:tr>
      <w:tr w:rsidR="00D6574C" w14:paraId="69CE8C1E"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D07D84C" w14:textId="77777777" w:rsidR="00D6574C" w:rsidRPr="00284F3D" w:rsidRDefault="00284F3D" w:rsidP="00284F3D">
            <w:pPr>
              <w:pStyle w:val="Tabletext"/>
              <w:rPr>
                <w:rFonts w:eastAsiaTheme="minorHAnsi"/>
                <w:b w:val="0"/>
              </w:rPr>
            </w:pPr>
            <w:r w:rsidRPr="00284F3D">
              <w:rPr>
                <w:rFonts w:eastAsiaTheme="minorHAnsi"/>
                <w:b w:val="0"/>
              </w:rPr>
              <w:t>EC2 instances</w:t>
            </w:r>
          </w:p>
        </w:tc>
        <w:tc>
          <w:tcPr>
            <w:tcW w:w="4834" w:type="dxa"/>
          </w:tcPr>
          <w:p w14:paraId="7101B6CB" w14:textId="77777777" w:rsidR="00D6574C" w:rsidRDefault="00C82DFB"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D6574C" w14:paraId="39E9DB3A"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33E25D33" w14:textId="77777777" w:rsidR="00D6574C" w:rsidRPr="00284F3D" w:rsidRDefault="00284F3D" w:rsidP="00D6574C">
            <w:pPr>
              <w:pStyle w:val="Tabletext"/>
              <w:rPr>
                <w:rFonts w:eastAsiaTheme="minorHAnsi"/>
                <w:b w:val="0"/>
              </w:rPr>
            </w:pPr>
            <w:r w:rsidRPr="00284F3D">
              <w:rPr>
                <w:rFonts w:eastAsiaTheme="minorHAnsi"/>
                <w:b w:val="0"/>
              </w:rPr>
              <w:t>Classic Load Balancer</w:t>
            </w:r>
          </w:p>
        </w:tc>
        <w:tc>
          <w:tcPr>
            <w:tcW w:w="4834" w:type="dxa"/>
          </w:tcPr>
          <w:p w14:paraId="0E1E4280"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D6574C" w14:paraId="11ACB575" w14:textId="77777777" w:rsidTr="00D6574C">
        <w:tc>
          <w:tcPr>
            <w:cnfStyle w:val="001000000000" w:firstRow="0" w:lastRow="0" w:firstColumn="1" w:lastColumn="0" w:oddVBand="0" w:evenVBand="0" w:oddHBand="0" w:evenHBand="0" w:firstRowFirstColumn="0" w:firstRowLastColumn="0" w:lastRowFirstColumn="0" w:lastRowLastColumn="0"/>
            <w:tcW w:w="4834" w:type="dxa"/>
          </w:tcPr>
          <w:p w14:paraId="5B8C18C9" w14:textId="77777777" w:rsidR="00D6574C" w:rsidRPr="00284F3D" w:rsidRDefault="00284F3D" w:rsidP="00284F3D">
            <w:pPr>
              <w:pStyle w:val="Tabletext"/>
              <w:rPr>
                <w:rFonts w:eastAsiaTheme="minorHAnsi"/>
                <w:b w:val="0"/>
              </w:rPr>
            </w:pPr>
            <w:r w:rsidRPr="00284F3D">
              <w:rPr>
                <w:rFonts w:eastAsiaTheme="minorHAnsi"/>
                <w:b w:val="0"/>
              </w:rPr>
              <w:t>Security groups</w:t>
            </w:r>
          </w:p>
        </w:tc>
        <w:tc>
          <w:tcPr>
            <w:tcW w:w="4834" w:type="dxa"/>
          </w:tcPr>
          <w:p w14:paraId="289FB342" w14:textId="77777777" w:rsidR="00D6574C" w:rsidRDefault="00B95A27" w:rsidP="00D6574C">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29BA121C" w14:textId="77777777" w:rsidR="00B01608" w:rsidRDefault="00B01608" w:rsidP="006862BF">
      <w:pPr>
        <w:spacing w:before="150"/>
        <w:rPr>
          <w:rFonts w:cs="Arial"/>
          <w:color w:val="333333"/>
        </w:rPr>
      </w:pPr>
      <w:r w:rsidRPr="00C24431">
        <w:rPr>
          <w:rFonts w:cs="Arial"/>
          <w:color w:val="333333"/>
        </w:rPr>
        <w:t>If you are deploying into an existing VPC, one deployment creates the following number of each resource:</w:t>
      </w:r>
    </w:p>
    <w:tbl>
      <w:tblPr>
        <w:tblStyle w:val="AWS"/>
        <w:tblW w:w="0" w:type="auto"/>
        <w:tblLook w:val="04A0" w:firstRow="1" w:lastRow="0" w:firstColumn="1" w:lastColumn="0" w:noHBand="0" w:noVBand="1"/>
      </w:tblPr>
      <w:tblGrid>
        <w:gridCol w:w="4789"/>
        <w:gridCol w:w="4787"/>
      </w:tblGrid>
      <w:tr w:rsidR="00C4006E" w14:paraId="5D649DAE" w14:textId="77777777" w:rsidTr="003B31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9" w:type="dxa"/>
          </w:tcPr>
          <w:p w14:paraId="62559662" w14:textId="77777777" w:rsidR="00C4006E" w:rsidRDefault="00C4006E" w:rsidP="004E09B0">
            <w:pPr>
              <w:pStyle w:val="Tabletext"/>
              <w:rPr>
                <w:rFonts w:eastAsiaTheme="minorHAnsi"/>
              </w:rPr>
            </w:pPr>
            <w:r>
              <w:rPr>
                <w:rFonts w:eastAsiaTheme="minorHAnsi"/>
              </w:rPr>
              <w:t xml:space="preserve">Resource </w:t>
            </w:r>
          </w:p>
        </w:tc>
        <w:tc>
          <w:tcPr>
            <w:tcW w:w="4787" w:type="dxa"/>
          </w:tcPr>
          <w:p w14:paraId="0877221E" w14:textId="77777777" w:rsidR="00C4006E" w:rsidRDefault="00C4006E" w:rsidP="004E09B0">
            <w:pPr>
              <w:pStyle w:val="Tabletext"/>
              <w:cnfStyle w:val="100000000000" w:firstRow="1" w:lastRow="0" w:firstColumn="0" w:lastColumn="0" w:oddVBand="0" w:evenVBand="0" w:oddHBand="0" w:evenHBand="0" w:firstRowFirstColumn="0" w:firstRowLastColumn="0" w:lastRowFirstColumn="0" w:lastRowLastColumn="0"/>
              <w:rPr>
                <w:rFonts w:eastAsiaTheme="minorHAnsi"/>
              </w:rPr>
            </w:pPr>
            <w:r>
              <w:rPr>
                <w:rFonts w:eastAsiaTheme="minorHAnsi"/>
              </w:rPr>
              <w:t>Total number</w:t>
            </w:r>
          </w:p>
        </w:tc>
      </w:tr>
      <w:tr w:rsidR="00C4006E" w14:paraId="63CB5850"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780212AB" w14:textId="77777777" w:rsidR="00C4006E" w:rsidRPr="00284F3D" w:rsidRDefault="003B3194" w:rsidP="004E09B0">
            <w:pPr>
              <w:pStyle w:val="Tabletext"/>
              <w:rPr>
                <w:rFonts w:eastAsiaTheme="minorHAnsi"/>
                <w:b w:val="0"/>
              </w:rPr>
            </w:pPr>
            <w:r>
              <w:rPr>
                <w:rFonts w:eastAsiaTheme="minorHAnsi"/>
                <w:b w:val="0"/>
              </w:rPr>
              <w:t>Classic Load Balancer</w:t>
            </w:r>
          </w:p>
        </w:tc>
        <w:tc>
          <w:tcPr>
            <w:tcW w:w="4787" w:type="dxa"/>
          </w:tcPr>
          <w:p w14:paraId="029330FF"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7DBE9998"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0B07DF51" w14:textId="77777777" w:rsidR="00C4006E" w:rsidRPr="00284F3D" w:rsidRDefault="003B3194" w:rsidP="004E09B0">
            <w:pPr>
              <w:pStyle w:val="Tabletext"/>
              <w:rPr>
                <w:rFonts w:eastAsiaTheme="minorHAnsi"/>
                <w:b w:val="0"/>
              </w:rPr>
            </w:pPr>
            <w:r w:rsidRPr="003B3194">
              <w:rPr>
                <w:rFonts w:eastAsiaTheme="minorHAnsi"/>
                <w:b w:val="0"/>
              </w:rPr>
              <w:t>EC2-VPC Elastic IP</w:t>
            </w:r>
          </w:p>
        </w:tc>
        <w:tc>
          <w:tcPr>
            <w:tcW w:w="4787" w:type="dxa"/>
          </w:tcPr>
          <w:p w14:paraId="480EE045" w14:textId="77777777" w:rsidR="00C4006E" w:rsidRDefault="003B3194"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79ED6764"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141756F4" w14:textId="77777777" w:rsidR="00C4006E" w:rsidRPr="00284F3D" w:rsidRDefault="00C4006E" w:rsidP="004E09B0">
            <w:pPr>
              <w:pStyle w:val="Tabletext"/>
              <w:rPr>
                <w:rFonts w:eastAsiaTheme="minorHAnsi"/>
                <w:b w:val="0"/>
              </w:rPr>
            </w:pPr>
            <w:r w:rsidRPr="00284F3D">
              <w:rPr>
                <w:rFonts w:eastAsiaTheme="minorHAnsi"/>
                <w:b w:val="0"/>
              </w:rPr>
              <w:t>EC2 instances</w:t>
            </w:r>
          </w:p>
        </w:tc>
        <w:tc>
          <w:tcPr>
            <w:tcW w:w="4787" w:type="dxa"/>
          </w:tcPr>
          <w:p w14:paraId="5E6F967F" w14:textId="77777777" w:rsidR="00C4006E" w:rsidRDefault="00C82DFB"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3</w:t>
            </w:r>
          </w:p>
        </w:tc>
      </w:tr>
      <w:tr w:rsidR="00C4006E" w14:paraId="445F4F6D"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23A45EB1" w14:textId="77777777" w:rsidR="00C4006E" w:rsidRPr="00284F3D" w:rsidRDefault="00C4006E" w:rsidP="004E09B0">
            <w:pPr>
              <w:pStyle w:val="Tabletext"/>
              <w:rPr>
                <w:rFonts w:eastAsiaTheme="minorHAnsi"/>
                <w:b w:val="0"/>
              </w:rPr>
            </w:pPr>
            <w:r w:rsidRPr="00284F3D">
              <w:rPr>
                <w:rFonts w:eastAsiaTheme="minorHAnsi"/>
                <w:b w:val="0"/>
              </w:rPr>
              <w:t>Classic Load Balancer</w:t>
            </w:r>
          </w:p>
        </w:tc>
        <w:tc>
          <w:tcPr>
            <w:tcW w:w="4787" w:type="dxa"/>
          </w:tcPr>
          <w:p w14:paraId="73D16D69"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1</w:t>
            </w:r>
          </w:p>
        </w:tc>
      </w:tr>
      <w:tr w:rsidR="00C4006E" w14:paraId="2685AE52" w14:textId="77777777" w:rsidTr="003B3194">
        <w:tc>
          <w:tcPr>
            <w:cnfStyle w:val="001000000000" w:firstRow="0" w:lastRow="0" w:firstColumn="1" w:lastColumn="0" w:oddVBand="0" w:evenVBand="0" w:oddHBand="0" w:evenHBand="0" w:firstRowFirstColumn="0" w:firstRowLastColumn="0" w:lastRowFirstColumn="0" w:lastRowLastColumn="0"/>
            <w:tcW w:w="4789" w:type="dxa"/>
          </w:tcPr>
          <w:p w14:paraId="1776F339" w14:textId="77777777" w:rsidR="00C4006E" w:rsidRPr="00284F3D" w:rsidRDefault="00C4006E" w:rsidP="004E09B0">
            <w:pPr>
              <w:pStyle w:val="Tabletext"/>
              <w:rPr>
                <w:rFonts w:eastAsiaTheme="minorHAnsi"/>
                <w:b w:val="0"/>
              </w:rPr>
            </w:pPr>
            <w:r w:rsidRPr="00284F3D">
              <w:rPr>
                <w:rFonts w:eastAsiaTheme="minorHAnsi"/>
                <w:b w:val="0"/>
              </w:rPr>
              <w:t>Security groups</w:t>
            </w:r>
          </w:p>
        </w:tc>
        <w:tc>
          <w:tcPr>
            <w:tcW w:w="4787" w:type="dxa"/>
          </w:tcPr>
          <w:p w14:paraId="495D9764" w14:textId="77777777" w:rsidR="00C4006E" w:rsidRDefault="00C4006E" w:rsidP="004E09B0">
            <w:pPr>
              <w:pStyle w:val="Tabletext"/>
              <w:cnfStyle w:val="000000000000" w:firstRow="0" w:lastRow="0" w:firstColumn="0" w:lastColumn="0" w:oddVBand="0" w:evenVBand="0" w:oddHBand="0" w:evenHBand="0" w:firstRowFirstColumn="0" w:firstRowLastColumn="0" w:lastRowFirstColumn="0" w:lastRowLastColumn="0"/>
              <w:rPr>
                <w:rFonts w:eastAsiaTheme="minorHAnsi"/>
              </w:rPr>
            </w:pPr>
            <w:r>
              <w:rPr>
                <w:rFonts w:eastAsiaTheme="minorHAnsi"/>
              </w:rPr>
              <w:t>4</w:t>
            </w:r>
          </w:p>
        </w:tc>
      </w:tr>
    </w:tbl>
    <w:p w14:paraId="717D5534" w14:textId="77777777" w:rsidR="00AC0135" w:rsidRDefault="00AC0135" w:rsidP="000840EB">
      <w:pPr>
        <w:pStyle w:val="Heading2"/>
        <w:rPr>
          <w:rFonts w:ascii="Georgia" w:eastAsia="Times New Roman" w:hAnsi="Georgia" w:cs="Times New Roman"/>
          <w:bCs w:val="0"/>
          <w:color w:val="212120"/>
          <w:sz w:val="24"/>
          <w:szCs w:val="24"/>
        </w:rPr>
      </w:pPr>
      <w:bookmarkStart w:id="1266" w:name="_Addendum_B:_Administrative"/>
      <w:bookmarkStart w:id="1267" w:name="_Ref520991834"/>
      <w:bookmarkStart w:id="1268" w:name="_Ref521064388"/>
      <w:bookmarkEnd w:id="1266"/>
    </w:p>
    <w:p w14:paraId="703AAECA" w14:textId="77777777" w:rsidR="00D26637" w:rsidRPr="00195536" w:rsidRDefault="00D26637" w:rsidP="000840EB">
      <w:pPr>
        <w:pStyle w:val="Heading2"/>
      </w:pPr>
      <w:bookmarkStart w:id="1269" w:name="_Addendum_B:_Administrative_1"/>
      <w:bookmarkStart w:id="1270" w:name="_Toc6910138"/>
      <w:bookmarkEnd w:id="1269"/>
      <w:r>
        <w:t>Addendum B: Administrative Permission Requirements</w:t>
      </w:r>
      <w:bookmarkEnd w:id="1267"/>
      <w:bookmarkEnd w:id="1270"/>
      <w:r>
        <w:t xml:space="preserve"> </w:t>
      </w:r>
    </w:p>
    <w:p w14:paraId="165061D0" w14:textId="77777777" w:rsidR="008E5AD8" w:rsidRDefault="00D26637" w:rsidP="00AC0135">
      <w:pPr>
        <w:rPr>
          <w:lang w:val="en"/>
        </w:rPr>
      </w:pPr>
      <w:r>
        <w:rPr>
          <w:lang w:val="en"/>
        </w:rPr>
        <w:t>The administrative user needs permissions to create the required resources. For details, see</w:t>
      </w:r>
      <w:r w:rsidR="007D6A21">
        <w:rPr>
          <w:lang w:val="en"/>
        </w:rPr>
        <w:t xml:space="preserve"> </w:t>
      </w:r>
      <w:hyperlink r:id="rId60" w:history="1">
        <w:r w:rsidR="00A245E8">
          <w:rPr>
            <w:rStyle w:val="Hyperlink"/>
            <w:rFonts w:cs="Segoe UI" w:eastAsiaTheme="majorEastAsia"/>
            <w:lang w:val="en"/>
          </w:rPr>
          <w:t>Prerequisites: Granting Permissions for Stack Set Operations</w:t>
        </w:r>
      </w:hyperlink>
      <w:r w:rsidR="00F11FD5">
        <w:rPr>
          <w:lang w:val="en"/>
        </w:rPr>
        <w:t xml:space="preserve"> in the AWS documentation.</w:t>
      </w:r>
    </w:p>
    <w:p w14:paraId="24C527BB" w14:textId="77777777" w:rsidR="00D26637" w:rsidRDefault="00D26637" w:rsidP="000840EB">
      <w:pPr>
        <w:rPr>
          <w:lang w:val="en"/>
        </w:rPr>
      </w:pPr>
      <w:r>
        <w:rPr>
          <w:lang w:val="en"/>
        </w:rPr>
        <w:t xml:space="preserve">If you are deploying into an existing VPC, you need </w:t>
      </w:r>
      <w:r w:rsidR="002035D1">
        <w:rPr>
          <w:lang w:val="en"/>
        </w:rPr>
        <w:t xml:space="preserve">the </w:t>
      </w:r>
      <w:r>
        <w:rPr>
          <w:lang w:val="en"/>
        </w:rPr>
        <w:t xml:space="preserve">Create permission </w:t>
      </w:r>
      <w:r w:rsidR="002035D1">
        <w:rPr>
          <w:lang w:val="en"/>
        </w:rPr>
        <w:t>to create</w:t>
      </w:r>
      <w:r>
        <w:rPr>
          <w:lang w:val="en"/>
        </w:rPr>
        <w:t xml:space="preserve"> the following resources:</w:t>
      </w:r>
    </w:p>
    <w:p w14:paraId="3A91E921" w14:textId="77777777" w:rsidR="002035D1" w:rsidRPr="002035D1" w:rsidRDefault="00D26637" w:rsidP="00755ECF">
      <w:pPr>
        <w:pStyle w:val="ListBullet"/>
      </w:pPr>
      <w:proofErr w:type="gramStart"/>
      <w:r w:rsidRPr="002035D1">
        <w:t>CloudFormation::</w:t>
      </w:r>
      <w:proofErr w:type="gramEnd"/>
      <w:r w:rsidRPr="002035D1">
        <w:t>Stack</w:t>
      </w:r>
    </w:p>
    <w:p w14:paraId="0AA979AC" w14:textId="77777777" w:rsidR="002035D1" w:rsidRDefault="00D26637" w:rsidP="002035D1">
      <w:pPr>
        <w:pStyle w:val="ListBullet"/>
      </w:pPr>
      <w:proofErr w:type="gramStart"/>
      <w:r w:rsidRPr="002035D1">
        <w:t>CloudWatch::</w:t>
      </w:r>
      <w:proofErr w:type="gramEnd"/>
      <w:r w:rsidRPr="002035D1">
        <w:t>Alarm</w:t>
      </w:r>
    </w:p>
    <w:p w14:paraId="22AD776E" w14:textId="77777777" w:rsidR="002035D1" w:rsidRDefault="00D26637" w:rsidP="002035D1">
      <w:pPr>
        <w:pStyle w:val="ListBullet"/>
      </w:pPr>
      <w:r w:rsidRPr="002035D1">
        <w:t>EC</w:t>
      </w:r>
      <w:proofErr w:type="gramStart"/>
      <w:r w:rsidRPr="002035D1">
        <w:t>2::</w:t>
      </w:r>
      <w:proofErr w:type="gramEnd"/>
      <w:r w:rsidRPr="002035D1">
        <w:t>EIP</w:t>
      </w:r>
    </w:p>
    <w:p w14:paraId="73CB766C" w14:textId="77777777" w:rsidR="002035D1" w:rsidRDefault="00D26637" w:rsidP="002035D1">
      <w:pPr>
        <w:pStyle w:val="ListBullet"/>
      </w:pPr>
      <w:r w:rsidRPr="002035D1">
        <w:t>EC</w:t>
      </w:r>
      <w:proofErr w:type="gramStart"/>
      <w:r w:rsidRPr="002035D1">
        <w:t>2::</w:t>
      </w:r>
      <w:proofErr w:type="gramEnd"/>
      <w:r w:rsidRPr="002035D1">
        <w:t>Instance</w:t>
      </w:r>
    </w:p>
    <w:p w14:paraId="5F8B07AA" w14:textId="77777777" w:rsidR="002035D1" w:rsidRDefault="00D26637" w:rsidP="002035D1">
      <w:pPr>
        <w:pStyle w:val="ListBullet"/>
      </w:pPr>
      <w:r w:rsidRPr="002035D1">
        <w:lastRenderedPageBreak/>
        <w:t>EC</w:t>
      </w:r>
      <w:proofErr w:type="gramStart"/>
      <w:r w:rsidRPr="002035D1">
        <w:t>2::</w:t>
      </w:r>
      <w:proofErr w:type="spellStart"/>
      <w:proofErr w:type="gramEnd"/>
      <w:r w:rsidRPr="002035D1">
        <w:t>PlacementGroup</w:t>
      </w:r>
      <w:proofErr w:type="spellEnd"/>
    </w:p>
    <w:p w14:paraId="73B1FD77" w14:textId="77777777" w:rsidR="002035D1" w:rsidRDefault="00D26637" w:rsidP="002035D1">
      <w:pPr>
        <w:pStyle w:val="ListBullet"/>
      </w:pPr>
      <w:r w:rsidRPr="002035D1">
        <w:t>EC</w:t>
      </w:r>
      <w:proofErr w:type="gramStart"/>
      <w:r w:rsidRPr="002035D1">
        <w:t>2::</w:t>
      </w:r>
      <w:proofErr w:type="spellStart"/>
      <w:proofErr w:type="gramEnd"/>
      <w:r w:rsidRPr="002035D1">
        <w:t>SecurityGroup</w:t>
      </w:r>
      <w:proofErr w:type="spellEnd"/>
    </w:p>
    <w:p w14:paraId="0E55AFFA" w14:textId="77777777" w:rsidR="002035D1" w:rsidRDefault="00D26637" w:rsidP="002035D1">
      <w:pPr>
        <w:pStyle w:val="ListBullet"/>
      </w:pPr>
      <w:r w:rsidRPr="002035D1">
        <w:t>EC</w:t>
      </w:r>
      <w:proofErr w:type="gramStart"/>
      <w:r w:rsidRPr="002035D1">
        <w:t>2::</w:t>
      </w:r>
      <w:proofErr w:type="spellStart"/>
      <w:proofErr w:type="gramEnd"/>
      <w:r w:rsidRPr="002035D1">
        <w:t>SecurityGroupIngress</w:t>
      </w:r>
      <w:proofErr w:type="spellEnd"/>
    </w:p>
    <w:p w14:paraId="084CB31C" w14:textId="77777777" w:rsidR="002035D1" w:rsidRDefault="00D26637" w:rsidP="002035D1">
      <w:pPr>
        <w:pStyle w:val="ListBullet"/>
      </w:pPr>
      <w:r w:rsidRPr="002035D1">
        <w:t>EC</w:t>
      </w:r>
      <w:proofErr w:type="gramStart"/>
      <w:r w:rsidRPr="002035D1">
        <w:t>2::</w:t>
      </w:r>
      <w:proofErr w:type="gramEnd"/>
      <w:r w:rsidRPr="002035D1">
        <w:t>Volume</w:t>
      </w:r>
    </w:p>
    <w:p w14:paraId="017FEFE0" w14:textId="77777777" w:rsidR="002035D1" w:rsidRDefault="00D26637" w:rsidP="002035D1">
      <w:pPr>
        <w:pStyle w:val="ListBullet"/>
      </w:pPr>
      <w:r w:rsidRPr="002035D1">
        <w:t>EC</w:t>
      </w:r>
      <w:proofErr w:type="gramStart"/>
      <w:r w:rsidRPr="002035D1">
        <w:t>2::</w:t>
      </w:r>
      <w:proofErr w:type="spellStart"/>
      <w:proofErr w:type="gramEnd"/>
      <w:r w:rsidRPr="002035D1">
        <w:t>VolumeAttachment</w:t>
      </w:r>
      <w:proofErr w:type="spellEnd"/>
    </w:p>
    <w:p w14:paraId="2422086B" w14:textId="77777777" w:rsidR="002035D1" w:rsidRDefault="00D26637" w:rsidP="002035D1">
      <w:pPr>
        <w:pStyle w:val="ListBullet"/>
      </w:pPr>
      <w:proofErr w:type="spellStart"/>
      <w:proofErr w:type="gramStart"/>
      <w:r w:rsidRPr="002035D1">
        <w:t>ElasticLoadBalancing</w:t>
      </w:r>
      <w:proofErr w:type="spellEnd"/>
      <w:r w:rsidRPr="002035D1">
        <w:t>::</w:t>
      </w:r>
      <w:proofErr w:type="spellStart"/>
      <w:proofErr w:type="gramEnd"/>
      <w:r w:rsidRPr="002035D1">
        <w:t>LoadBalancer</w:t>
      </w:r>
      <w:proofErr w:type="spellEnd"/>
    </w:p>
    <w:p w14:paraId="48A9B282" w14:textId="77777777" w:rsidR="002035D1" w:rsidRDefault="00D26637" w:rsidP="002035D1">
      <w:pPr>
        <w:pStyle w:val="ListBullet"/>
      </w:pPr>
      <w:proofErr w:type="gramStart"/>
      <w:r w:rsidRPr="002035D1">
        <w:t>IAM::</w:t>
      </w:r>
      <w:proofErr w:type="spellStart"/>
      <w:proofErr w:type="gramEnd"/>
      <w:r w:rsidRPr="002035D1">
        <w:t>InstanceProfile</w:t>
      </w:r>
      <w:proofErr w:type="spellEnd"/>
    </w:p>
    <w:p w14:paraId="31320F10" w14:textId="77777777" w:rsidR="002035D1" w:rsidRDefault="00D26637" w:rsidP="002035D1">
      <w:pPr>
        <w:pStyle w:val="ListBullet"/>
      </w:pPr>
      <w:proofErr w:type="gramStart"/>
      <w:r w:rsidRPr="002035D1">
        <w:t>IAM::</w:t>
      </w:r>
      <w:proofErr w:type="gramEnd"/>
      <w:r w:rsidRPr="002035D1">
        <w:t>Role</w:t>
      </w:r>
    </w:p>
    <w:p w14:paraId="6878B546" w14:textId="77777777" w:rsidR="002035D1" w:rsidRDefault="00D26637" w:rsidP="002035D1">
      <w:pPr>
        <w:pStyle w:val="ListBullet"/>
      </w:pPr>
      <w:proofErr w:type="gramStart"/>
      <w:r w:rsidRPr="002035D1">
        <w:t>Lambda::</w:t>
      </w:r>
      <w:proofErr w:type="gramEnd"/>
      <w:r w:rsidRPr="002035D1">
        <w:t>Function</w:t>
      </w:r>
    </w:p>
    <w:p w14:paraId="79CF1DCF" w14:textId="77777777" w:rsidR="002035D1" w:rsidRDefault="00D26637" w:rsidP="002035D1">
      <w:pPr>
        <w:pStyle w:val="ListBullet"/>
      </w:pPr>
      <w:proofErr w:type="gramStart"/>
      <w:r w:rsidRPr="002035D1">
        <w:t>Logs::</w:t>
      </w:r>
      <w:proofErr w:type="spellStart"/>
      <w:proofErr w:type="gramEnd"/>
      <w:r w:rsidRPr="002035D1">
        <w:t>LogGroup</w:t>
      </w:r>
      <w:proofErr w:type="spellEnd"/>
    </w:p>
    <w:p w14:paraId="19B7972C" w14:textId="77777777" w:rsidR="002035D1" w:rsidRDefault="00D26637" w:rsidP="002035D1">
      <w:pPr>
        <w:pStyle w:val="ListBullet"/>
      </w:pPr>
      <w:r w:rsidRPr="002035D1">
        <w:t>Route</w:t>
      </w:r>
      <w:proofErr w:type="gramStart"/>
      <w:r w:rsidRPr="002035D1">
        <w:t>53::</w:t>
      </w:r>
      <w:proofErr w:type="spellStart"/>
      <w:proofErr w:type="gramEnd"/>
      <w:r w:rsidRPr="002035D1">
        <w:t>RecordSet</w:t>
      </w:r>
      <w:proofErr w:type="spellEnd"/>
    </w:p>
    <w:p w14:paraId="332F27F6" w14:textId="77777777" w:rsidR="002035D1" w:rsidRDefault="00D26637" w:rsidP="002035D1">
      <w:pPr>
        <w:pStyle w:val="ListBullet"/>
      </w:pPr>
      <w:proofErr w:type="gramStart"/>
      <w:r w:rsidRPr="002035D1">
        <w:t>SNS::</w:t>
      </w:r>
      <w:proofErr w:type="gramEnd"/>
      <w:r w:rsidRPr="002035D1">
        <w:t>Topic</w:t>
      </w:r>
    </w:p>
    <w:p w14:paraId="331CCBF4" w14:textId="77777777" w:rsidR="00D26637" w:rsidRPr="002035D1" w:rsidRDefault="00D26637" w:rsidP="002035D1">
      <w:pPr>
        <w:pStyle w:val="ListBullet"/>
      </w:pPr>
      <w:proofErr w:type="gramStart"/>
      <w:r w:rsidRPr="002035D1">
        <w:t>SSM::</w:t>
      </w:r>
      <w:proofErr w:type="gramEnd"/>
      <w:r w:rsidRPr="002035D1">
        <w:t>Parameter</w:t>
      </w:r>
    </w:p>
    <w:p w14:paraId="72C92355" w14:textId="77777777" w:rsidR="00D26637" w:rsidRDefault="00D26637" w:rsidP="000840EB">
      <w:pPr>
        <w:rPr>
          <w:lang w:val="en"/>
        </w:rPr>
      </w:pPr>
      <w:r>
        <w:rPr>
          <w:lang w:val="en"/>
        </w:rPr>
        <w:t xml:space="preserve">If you are deploying into a new VPC, you also need </w:t>
      </w:r>
      <w:r w:rsidR="00A961AD">
        <w:rPr>
          <w:lang w:val="en"/>
        </w:rPr>
        <w:t xml:space="preserve">the </w:t>
      </w:r>
      <w:r>
        <w:rPr>
          <w:lang w:val="en"/>
        </w:rPr>
        <w:t>Create</w:t>
      </w:r>
      <w:r w:rsidR="00A961AD">
        <w:rPr>
          <w:lang w:val="en"/>
        </w:rPr>
        <w:t xml:space="preserve"> permission to create</w:t>
      </w:r>
      <w:r>
        <w:rPr>
          <w:lang w:val="en"/>
        </w:rPr>
        <w:t xml:space="preserve"> the following resources:</w:t>
      </w:r>
    </w:p>
    <w:p w14:paraId="295D6FF6" w14:textId="77777777" w:rsidR="00A961AD" w:rsidRDefault="00D26637" w:rsidP="00A961AD">
      <w:pPr>
        <w:pStyle w:val="ListBullet"/>
        <w:rPr>
          <w:lang w:val="en"/>
        </w:rPr>
      </w:pPr>
      <w:bookmarkStart w:id="1271" w:name="_Toc522521325"/>
      <w:bookmarkStart w:id="1272" w:name="_Toc522721423"/>
      <w:bookmarkStart w:id="1273" w:name="_Toc523430934"/>
      <w:proofErr w:type="gramStart"/>
      <w:r w:rsidRPr="00653142">
        <w:rPr>
          <w:lang w:val="en"/>
        </w:rPr>
        <w:t>CloudFormation::</w:t>
      </w:r>
      <w:proofErr w:type="gramEnd"/>
      <w:r w:rsidRPr="00653142">
        <w:rPr>
          <w:lang w:val="en"/>
        </w:rPr>
        <w:t>Stack</w:t>
      </w:r>
    </w:p>
    <w:p w14:paraId="009D026B"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DHCPOptions</w:t>
      </w:r>
      <w:proofErr w:type="spellEnd"/>
    </w:p>
    <w:p w14:paraId="22727261"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EIP</w:t>
      </w:r>
    </w:p>
    <w:p w14:paraId="1B9AACDD"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InternetGateway</w:t>
      </w:r>
      <w:proofErr w:type="spellEnd"/>
    </w:p>
    <w:p w14:paraId="17E64D0D"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NatGateway</w:t>
      </w:r>
      <w:proofErr w:type="spellEnd"/>
    </w:p>
    <w:p w14:paraId="7926B4BD"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Route</w:t>
      </w:r>
    </w:p>
    <w:p w14:paraId="5CF0A404"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RouteTable</w:t>
      </w:r>
      <w:proofErr w:type="spellEnd"/>
    </w:p>
    <w:p w14:paraId="16D11E86"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Subnet</w:t>
      </w:r>
    </w:p>
    <w:p w14:paraId="6F8CB1D3"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SubnetRouteTableAssociation</w:t>
      </w:r>
      <w:proofErr w:type="spellEnd"/>
    </w:p>
    <w:p w14:paraId="038EDFDF" w14:textId="77777777" w:rsidR="00A961AD" w:rsidRDefault="00D26637" w:rsidP="00A961AD">
      <w:pPr>
        <w:pStyle w:val="ListBullet"/>
        <w:rPr>
          <w:lang w:val="en"/>
        </w:rPr>
      </w:pPr>
      <w:r w:rsidRPr="00653142">
        <w:rPr>
          <w:lang w:val="en"/>
        </w:rPr>
        <w:t>EC</w:t>
      </w:r>
      <w:proofErr w:type="gramStart"/>
      <w:r w:rsidRPr="00653142">
        <w:rPr>
          <w:lang w:val="en"/>
        </w:rPr>
        <w:t>2::</w:t>
      </w:r>
      <w:proofErr w:type="gramEnd"/>
      <w:r w:rsidRPr="00653142">
        <w:rPr>
          <w:lang w:val="en"/>
        </w:rPr>
        <w:t>VPC</w:t>
      </w:r>
    </w:p>
    <w:p w14:paraId="1B2F1700" w14:textId="77777777" w:rsidR="00A961AD" w:rsidRDefault="00D26637" w:rsidP="00A961AD">
      <w:pPr>
        <w:pStyle w:val="ListBullet"/>
        <w:rPr>
          <w:lang w:val="en"/>
        </w:rPr>
      </w:pPr>
      <w:r w:rsidRPr="00653142">
        <w:rPr>
          <w:lang w:val="en"/>
        </w:rPr>
        <w:t>EC</w:t>
      </w:r>
      <w:proofErr w:type="gramStart"/>
      <w:r w:rsidRPr="00653142">
        <w:rPr>
          <w:lang w:val="en"/>
        </w:rPr>
        <w:t>2::</w:t>
      </w:r>
      <w:proofErr w:type="spellStart"/>
      <w:proofErr w:type="gramEnd"/>
      <w:r w:rsidRPr="00653142">
        <w:rPr>
          <w:lang w:val="en"/>
        </w:rPr>
        <w:t>VPCDHCPOptionsAssociation</w:t>
      </w:r>
      <w:proofErr w:type="spellEnd"/>
    </w:p>
    <w:p w14:paraId="78921C2F" w14:textId="77777777" w:rsidR="00D26637" w:rsidRPr="00C21885" w:rsidRDefault="00D26637" w:rsidP="00C21885">
      <w:pPr>
        <w:pStyle w:val="ListBullet"/>
        <w:rPr>
          <w:lang w:val="en"/>
        </w:rPr>
      </w:pPr>
      <w:r w:rsidRPr="00C21885">
        <w:rPr>
          <w:lang w:val="en"/>
        </w:rPr>
        <w:t>EC</w:t>
      </w:r>
      <w:proofErr w:type="gramStart"/>
      <w:r w:rsidRPr="00C21885">
        <w:rPr>
          <w:lang w:val="en"/>
        </w:rPr>
        <w:t>2::</w:t>
      </w:r>
      <w:proofErr w:type="spellStart"/>
      <w:proofErr w:type="gramEnd"/>
      <w:r w:rsidRPr="00C21885">
        <w:rPr>
          <w:lang w:val="en"/>
        </w:rPr>
        <w:t>VPCGatewayAttachment</w:t>
      </w:r>
      <w:bookmarkEnd w:id="1271"/>
      <w:bookmarkEnd w:id="1272"/>
      <w:bookmarkEnd w:id="1273"/>
      <w:proofErr w:type="spellEnd"/>
    </w:p>
    <w:p w14:paraId="18503854" w14:textId="77777777" w:rsidR="007A58CA" w:rsidRDefault="00BD4477" w:rsidP="00B37E75">
      <w:pPr>
        <w:pStyle w:val="Heading2"/>
        <w:spacing w:before="240"/>
      </w:pPr>
      <w:bookmarkStart w:id="1274" w:name="_Addendum_C:_Set"/>
      <w:bookmarkStart w:id="1275" w:name="_Ref521069002"/>
      <w:bookmarkStart w:id="1276" w:name="_Toc6910139"/>
      <w:bookmarkEnd w:id="1274"/>
      <w:r>
        <w:lastRenderedPageBreak/>
        <w:t>Addendum C:</w:t>
      </w:r>
      <w:r w:rsidR="007A58CA">
        <w:t xml:space="preserve"> Set </w:t>
      </w:r>
      <w:r w:rsidR="00425A44">
        <w:t>u</w:t>
      </w:r>
      <w:r w:rsidR="007A58CA">
        <w:t>p a Mirror Repository</w:t>
      </w:r>
      <w:bookmarkStart w:id="1277" w:name="MirrorrepositoryonaVM"/>
      <w:bookmarkEnd w:id="1268"/>
      <w:bookmarkEnd w:id="1275"/>
      <w:bookmarkEnd w:id="1276"/>
      <w:bookmarkEnd w:id="1277"/>
    </w:p>
    <w:p w14:paraId="588DAEBA" w14:textId="77777777" w:rsidR="007B0613" w:rsidRPr="00653142" w:rsidRDefault="007B0613" w:rsidP="00AD53FB">
      <w:pPr>
        <w:pStyle w:val="ListNumber"/>
        <w:numPr>
          <w:ilvl w:val="0"/>
          <w:numId w:val="23"/>
        </w:numPr>
      </w:pPr>
      <w:r w:rsidRPr="00AD53FB">
        <w:rPr>
          <w:color w:val="000000" w:themeColor="text1"/>
        </w:rPr>
        <w:t xml:space="preserve">To set up a mirror repository, refer to the instructions in the </w:t>
      </w:r>
      <w:hyperlink r:id="rId61" w:history="1">
        <w:r w:rsidR="008D7F42">
          <w:rPr>
            <w:rStyle w:val="Hyperlink"/>
          </w:rPr>
          <w:t xml:space="preserve">"Create a Mirror Repository" in the SAS </w:t>
        </w:r>
        <w:proofErr w:type="spellStart"/>
        <w:r w:rsidR="008D7F42">
          <w:rPr>
            <w:rStyle w:val="Hyperlink"/>
          </w:rPr>
          <w:t>Viya</w:t>
        </w:r>
        <w:proofErr w:type="spellEnd"/>
        <w:r w:rsidR="008D7F42">
          <w:rPr>
            <w:rStyle w:val="Hyperlink"/>
          </w:rPr>
          <w:t xml:space="preserve"> 3.4 for Linux: Deployment Guide</w:t>
        </w:r>
      </w:hyperlink>
      <w:r w:rsidR="008712CF">
        <w:rPr>
          <w:rStyle w:val="Hyperlink"/>
        </w:rPr>
        <w:t>.</w:t>
      </w:r>
    </w:p>
    <w:p w14:paraId="4E7508F6" w14:textId="77777777" w:rsidR="00A20491" w:rsidRPr="00AD53FB" w:rsidRDefault="00A20491" w:rsidP="00AD53FB">
      <w:pPr>
        <w:pStyle w:val="ListNumber"/>
        <w:numPr>
          <w:ilvl w:val="0"/>
          <w:numId w:val="23"/>
        </w:numPr>
        <w:rPr>
          <w:color w:val="262626" w:themeColor="accent6" w:themeShade="80"/>
        </w:rPr>
      </w:pPr>
      <w:r w:rsidRPr="00AD53FB">
        <w:rPr>
          <w:color w:val="262626" w:themeColor="accent6" w:themeShade="80"/>
        </w:rPr>
        <w:t>Set up an S3 bucket that is accessible by the account where you deploy</w:t>
      </w:r>
      <w:r w:rsidR="00160410" w:rsidRPr="00AD53FB">
        <w:rPr>
          <w:color w:val="262626" w:themeColor="accent6" w:themeShade="80"/>
        </w:rPr>
        <w:t>ed</w:t>
      </w:r>
      <w:r w:rsidRPr="00AD53FB">
        <w:rPr>
          <w:color w:val="262626" w:themeColor="accent6" w:themeShade="80"/>
        </w:rPr>
        <w:t xml:space="preserve"> the SAS </w:t>
      </w:r>
      <w:proofErr w:type="spellStart"/>
      <w:r w:rsidRPr="00AD53FB">
        <w:rPr>
          <w:color w:val="262626" w:themeColor="accent6" w:themeShade="80"/>
        </w:rPr>
        <w:t>Viya</w:t>
      </w:r>
      <w:proofErr w:type="spellEnd"/>
      <w:r w:rsidRPr="00AD53FB">
        <w:rPr>
          <w:color w:val="262626" w:themeColor="accent6" w:themeShade="80"/>
        </w:rPr>
        <w:t xml:space="preserve"> </w:t>
      </w:r>
      <w:r w:rsidR="00B37E75" w:rsidRPr="00AD53FB">
        <w:rPr>
          <w:color w:val="262626" w:themeColor="accent6" w:themeShade="80"/>
        </w:rPr>
        <w:t>Quick Start</w:t>
      </w:r>
      <w:r w:rsidRPr="00AD53FB">
        <w:rPr>
          <w:color w:val="262626" w:themeColor="accent6" w:themeShade="80"/>
        </w:rPr>
        <w:t>.</w:t>
      </w:r>
    </w:p>
    <w:p w14:paraId="7AE594B7" w14:textId="77777777" w:rsidR="007B0613" w:rsidRPr="00AD53FB" w:rsidRDefault="007B0613" w:rsidP="00AD53FB">
      <w:pPr>
        <w:pStyle w:val="ListNumber"/>
        <w:numPr>
          <w:ilvl w:val="0"/>
          <w:numId w:val="23"/>
        </w:numPr>
        <w:rPr>
          <w:color w:val="262626" w:themeColor="accent6" w:themeShade="80"/>
        </w:rPr>
      </w:pPr>
      <w:r w:rsidRPr="00AD53FB">
        <w:rPr>
          <w:color w:val="262626" w:themeColor="accent6" w:themeShade="80"/>
        </w:rPr>
        <w:t>Move the file s</w:t>
      </w:r>
      <w:r w:rsidR="00A20491" w:rsidRPr="00AD53FB">
        <w:rPr>
          <w:color w:val="262626" w:themeColor="accent6" w:themeShade="80"/>
        </w:rPr>
        <w:t xml:space="preserve">tructure </w:t>
      </w:r>
      <w:r w:rsidR="00C32A92" w:rsidRPr="00AD53FB">
        <w:rPr>
          <w:color w:val="262626" w:themeColor="accent6" w:themeShade="80"/>
        </w:rPr>
        <w:t>of</w:t>
      </w:r>
      <w:r w:rsidR="00A20491" w:rsidRPr="00AD53FB">
        <w:rPr>
          <w:color w:val="262626" w:themeColor="accent6" w:themeShade="80"/>
        </w:rPr>
        <w:t xml:space="preserve"> your </w:t>
      </w:r>
      <w:r w:rsidRPr="00AD53FB">
        <w:rPr>
          <w:color w:val="262626" w:themeColor="accent6" w:themeShade="80"/>
        </w:rPr>
        <w:t xml:space="preserve">mirror repository </w:t>
      </w:r>
      <w:r w:rsidR="0059489A" w:rsidRPr="00AD53FB">
        <w:rPr>
          <w:color w:val="262626" w:themeColor="accent6" w:themeShade="80"/>
        </w:rPr>
        <w:t>to</w:t>
      </w:r>
      <w:r w:rsidRPr="00AD53FB">
        <w:rPr>
          <w:color w:val="262626" w:themeColor="accent6" w:themeShade="80"/>
        </w:rPr>
        <w:t xml:space="preserve"> </w:t>
      </w:r>
      <w:r w:rsidR="00B37E75" w:rsidRPr="00AD53FB">
        <w:rPr>
          <w:color w:val="262626" w:themeColor="accent6" w:themeShade="80"/>
        </w:rPr>
        <w:t xml:space="preserve">Amazon </w:t>
      </w:r>
      <w:r w:rsidRPr="00AD53FB">
        <w:rPr>
          <w:color w:val="262626" w:themeColor="accent6" w:themeShade="80"/>
        </w:rPr>
        <w:t>S3.</w:t>
      </w:r>
      <w:bookmarkStart w:id="1278" w:name="MirrorrepositoryonS3"/>
      <w:bookmarkEnd w:id="1278"/>
      <w:r w:rsidR="00C32A92" w:rsidRPr="00AD53FB">
        <w:rPr>
          <w:color w:val="262626" w:themeColor="accent6" w:themeShade="80"/>
        </w:rPr>
        <w:t xml:space="preserve"> </w:t>
      </w:r>
    </w:p>
    <w:p w14:paraId="54871808" w14:textId="77777777" w:rsidR="007A58CA" w:rsidRPr="00AD53FB" w:rsidRDefault="007B0613" w:rsidP="00AD53FB">
      <w:pPr>
        <w:pStyle w:val="ListNumber"/>
        <w:numPr>
          <w:ilvl w:val="0"/>
          <w:numId w:val="23"/>
        </w:numPr>
        <w:rPr>
          <w:color w:val="262626" w:themeColor="accent6" w:themeShade="80"/>
        </w:rPr>
      </w:pPr>
      <w:r w:rsidRPr="00AD53FB">
        <w:rPr>
          <w:color w:val="262626" w:themeColor="accent6" w:themeShade="80"/>
        </w:rPr>
        <w:t>Upload</w:t>
      </w:r>
      <w:r w:rsidR="00A20491" w:rsidRPr="00AD53FB">
        <w:rPr>
          <w:color w:val="262626" w:themeColor="accent6" w:themeShade="80"/>
        </w:rPr>
        <w:t xml:space="preserve"> the mirror repository</w:t>
      </w:r>
      <w:r w:rsidR="007A58CA" w:rsidRPr="00AD53FB">
        <w:rPr>
          <w:color w:val="262626" w:themeColor="accent6" w:themeShade="80"/>
        </w:rPr>
        <w:t xml:space="preserve"> </w:t>
      </w:r>
      <w:r w:rsidR="00A20491" w:rsidRPr="00AD53FB">
        <w:rPr>
          <w:color w:val="262626" w:themeColor="accent6" w:themeShade="80"/>
        </w:rPr>
        <w:t>into your</w:t>
      </w:r>
      <w:r w:rsidR="007A58CA" w:rsidRPr="00AD53FB">
        <w:rPr>
          <w:color w:val="262626" w:themeColor="accent6" w:themeShade="80"/>
        </w:rPr>
        <w:t xml:space="preserve"> S3 bucket</w:t>
      </w:r>
      <w:r w:rsidR="00D319FE" w:rsidRPr="00AD53FB">
        <w:rPr>
          <w:color w:val="262626" w:themeColor="accent6" w:themeShade="80"/>
        </w:rPr>
        <w:t>.</w:t>
      </w:r>
    </w:p>
    <w:p w14:paraId="5DB1C5F1" w14:textId="77777777" w:rsidR="007A58CA" w:rsidRPr="00C24431" w:rsidRDefault="007A58CA" w:rsidP="00B37E75">
      <w:pPr>
        <w:pStyle w:val="NormalWeb"/>
        <w:spacing w:before="150" w:after="240"/>
        <w:ind w:left="360"/>
        <w:rPr>
          <w:rFonts w:ascii="Georgia" w:hAnsi="Georgia"/>
          <w:color w:val="262626" w:themeColor="accent6" w:themeShade="80"/>
        </w:rPr>
      </w:pPr>
      <w:r w:rsidRPr="00C24431">
        <w:rPr>
          <w:rFonts w:ascii="Georgia" w:hAnsi="Georgia"/>
          <w:color w:val="262626" w:themeColor="accent6" w:themeShade="80"/>
        </w:rPr>
        <w:t xml:space="preserve">To upload the mirror using </w:t>
      </w:r>
      <w:r w:rsidR="00B37E75">
        <w:rPr>
          <w:rFonts w:ascii="Georgia" w:hAnsi="Georgia"/>
          <w:color w:val="262626" w:themeColor="accent6" w:themeShade="80"/>
        </w:rPr>
        <w:t xml:space="preserve">the </w:t>
      </w:r>
      <w:r w:rsidRPr="00C24431">
        <w:rPr>
          <w:rFonts w:ascii="Georgia" w:hAnsi="Georgia"/>
          <w:color w:val="262626" w:themeColor="accent6" w:themeShade="80"/>
        </w:rPr>
        <w:t xml:space="preserve">AWS </w:t>
      </w:r>
      <w:r w:rsidR="00B37E75">
        <w:rPr>
          <w:rFonts w:ascii="Georgia" w:hAnsi="Georgia"/>
          <w:color w:val="262626" w:themeColor="accent6" w:themeShade="80"/>
        </w:rPr>
        <w:t>command line interface (</w:t>
      </w:r>
      <w:r w:rsidRPr="00C24431">
        <w:rPr>
          <w:rFonts w:ascii="Georgia" w:hAnsi="Georgia"/>
          <w:color w:val="262626" w:themeColor="accent6" w:themeShade="80"/>
        </w:rPr>
        <w:t>CLI</w:t>
      </w:r>
      <w:r w:rsidR="00B37E75">
        <w:rPr>
          <w:rFonts w:ascii="Georgia" w:hAnsi="Georgia"/>
          <w:color w:val="262626" w:themeColor="accent6" w:themeShade="80"/>
        </w:rPr>
        <w:t>)</w:t>
      </w:r>
      <w:r w:rsidRPr="00C24431">
        <w:rPr>
          <w:rFonts w:ascii="Georgia" w:hAnsi="Georgia"/>
          <w:color w:val="262626" w:themeColor="accent6" w:themeShade="80"/>
        </w:rPr>
        <w:t>, run the following command:</w:t>
      </w:r>
    </w:p>
    <w:p w14:paraId="0803A2FE" w14:textId="77777777" w:rsidR="007A58CA" w:rsidRPr="003D2411" w:rsidRDefault="007A58CA" w:rsidP="007B0613">
      <w:pPr>
        <w:pStyle w:val="NormalWeb"/>
        <w:spacing w:after="0"/>
        <w:ind w:left="360"/>
        <w:rPr>
          <w:rStyle w:val="CodeInline"/>
          <w:rFonts w:eastAsiaTheme="majorEastAsia"/>
        </w:rPr>
      </w:pPr>
      <w:proofErr w:type="spellStart"/>
      <w:r w:rsidRPr="003D2411">
        <w:rPr>
          <w:rStyle w:val="CodeInline"/>
          <w:rFonts w:eastAsiaTheme="majorEastAsia"/>
        </w:rPr>
        <w:t>aws</w:t>
      </w:r>
      <w:proofErr w:type="spellEnd"/>
      <w:r w:rsidRPr="003D2411">
        <w:rPr>
          <w:rStyle w:val="CodeInline"/>
          <w:rFonts w:eastAsiaTheme="majorEastAsia"/>
        </w:rPr>
        <w:t xml:space="preserve"> s3 sync /path/to/your/local/mirror/</w:t>
      </w:r>
      <w:proofErr w:type="spellStart"/>
      <w:r w:rsidRPr="003D2411">
        <w:rPr>
          <w:rStyle w:val="CodeInline"/>
          <w:rFonts w:eastAsiaTheme="majorEastAsia"/>
        </w:rPr>
        <w:t>sas_repos</w:t>
      </w:r>
      <w:proofErr w:type="spellEnd"/>
      <w:r w:rsidRPr="003D2411">
        <w:rPr>
          <w:rStyle w:val="CodeInline"/>
          <w:rFonts w:eastAsiaTheme="majorEastAsia"/>
        </w:rPr>
        <w:t xml:space="preserve"> s3://your-bucket/your/mirror/</w:t>
      </w:r>
    </w:p>
    <w:p w14:paraId="0E90A818" w14:textId="77777777" w:rsidR="003D2411" w:rsidRPr="00C24431" w:rsidRDefault="003D2411" w:rsidP="007B0613">
      <w:pPr>
        <w:pStyle w:val="NormalWeb"/>
        <w:spacing w:after="0"/>
        <w:ind w:left="360"/>
        <w:rPr>
          <w:rStyle w:val="HTMLTypewriter"/>
          <w:rFonts w:ascii="Georgia" w:eastAsiaTheme="majorEastAsia" w:hAnsi="Georgia"/>
          <w:color w:val="262626" w:themeColor="accent6" w:themeShade="80"/>
          <w:sz w:val="24"/>
          <w:szCs w:val="24"/>
        </w:rPr>
      </w:pPr>
    </w:p>
    <w:p w14:paraId="5E8D4E93" w14:textId="77777777" w:rsidR="007A58CA" w:rsidRPr="00C24431" w:rsidRDefault="007A58CA" w:rsidP="00B37E75">
      <w:pPr>
        <w:pStyle w:val="NormalWeb"/>
        <w:spacing w:after="240"/>
        <w:rPr>
          <w:rStyle w:val="HTMLTypewriter"/>
          <w:rFonts w:ascii="Georgia" w:eastAsiaTheme="majorEastAsia" w:hAnsi="Georgia"/>
          <w:color w:val="262626" w:themeColor="accent6" w:themeShade="80"/>
          <w:sz w:val="24"/>
          <w:szCs w:val="24"/>
        </w:rPr>
      </w:pPr>
      <w:r w:rsidRPr="00C24431">
        <w:rPr>
          <w:rStyle w:val="HTMLTypewriter"/>
          <w:rFonts w:ascii="Georgia" w:hAnsi="Georgia" w:eastAsiaTheme="majorEastAsia"/>
          <w:color w:val="262626" w:themeColor="accent6" w:themeShade="80"/>
          <w:sz w:val="24"/>
          <w:szCs w:val="24"/>
        </w:rPr>
        <w:t xml:space="preserve">During your AWS </w:t>
      </w:r>
      <w:r w:rsidR="00B37E75">
        <w:rPr>
          <w:rStyle w:val="HTMLTypewriter"/>
          <w:rFonts w:ascii="Georgia" w:hAnsi="Georgia" w:eastAsiaTheme="majorEastAsia"/>
          <w:color w:val="262626" w:themeColor="accent6" w:themeShade="80"/>
          <w:sz w:val="24"/>
          <w:szCs w:val="24"/>
        </w:rPr>
        <w:t>Quick Start</w:t>
      </w:r>
      <w:r w:rsidR="00B37E75" w:rsidRPr="00C24431">
        <w:rPr>
          <w:rStyle w:val="HTMLTypewriter"/>
          <w:rFonts w:ascii="Georgia" w:hAnsi="Georgia" w:eastAsiaTheme="majorEastAsia"/>
          <w:color w:val="262626" w:themeColor="accent6" w:themeShade="80"/>
          <w:sz w:val="24"/>
          <w:szCs w:val="24"/>
        </w:rPr>
        <w:t xml:space="preserve"> </w:t>
      </w:r>
      <w:r w:rsidRPr="00C24431">
        <w:rPr>
          <w:rStyle w:val="HTMLTypewriter"/>
          <w:rFonts w:ascii="Georgia" w:hAnsi="Georgia" w:eastAsiaTheme="majorEastAsia"/>
          <w:color w:val="262626" w:themeColor="accent6" w:themeShade="80"/>
          <w:sz w:val="24"/>
          <w:szCs w:val="24"/>
        </w:rPr>
        <w:t xml:space="preserve">installation, specify the value for the </w:t>
      </w:r>
      <w:proofErr w:type="spellStart"/>
      <w:r w:rsidRPr="00C24431">
        <w:rPr>
          <w:rStyle w:val="HTMLTypewriter"/>
          <w:rFonts w:ascii="Georgia" w:hAnsi="Georgia" w:eastAsiaTheme="majorEastAsia"/>
          <w:b/>
          <w:color w:val="262626" w:themeColor="accent6" w:themeShade="80"/>
          <w:sz w:val="24"/>
          <w:szCs w:val="24"/>
        </w:rPr>
        <w:t>DeploymentMirror</w:t>
      </w:r>
      <w:proofErr w:type="spellEnd"/>
      <w:r w:rsidRPr="00C24431">
        <w:rPr>
          <w:rStyle w:val="HTMLTypewriter"/>
          <w:rFonts w:ascii="Georgia" w:hAnsi="Georgia" w:eastAsiaTheme="majorEastAsia"/>
          <w:color w:val="262626" w:themeColor="accent6" w:themeShade="80"/>
          <w:sz w:val="24"/>
          <w:szCs w:val="24"/>
        </w:rPr>
        <w:t xml:space="preserve"> parameter as follows: </w:t>
      </w:r>
    </w:p>
    <w:p w14:paraId="6E0C3D88" w14:textId="77777777" w:rsidR="007A58CA" w:rsidRPr="00C24431" w:rsidRDefault="007A58CA" w:rsidP="00B37E75">
      <w:pPr>
        <w:pStyle w:val="NormalWeb"/>
        <w:spacing w:after="0"/>
        <w:ind w:left="360"/>
        <w:rPr>
          <w:rFonts w:ascii="Georgia" w:hAnsi="Georgia"/>
          <w:color w:val="262626" w:themeColor="accent6" w:themeShade="80"/>
        </w:rPr>
      </w:pPr>
      <w:r w:rsidRPr="00C24431">
        <w:rPr>
          <w:rStyle w:val="HTMLTypewriter"/>
          <w:rFonts w:ascii="Georgia" w:hAnsi="Georgia" w:eastAsiaTheme="majorEastAsia"/>
          <w:color w:val="262626" w:themeColor="accent6" w:themeShade="80"/>
          <w:sz w:val="24"/>
          <w:szCs w:val="24"/>
        </w:rPr>
        <w:t>s3://your-bucket/your/mirror/</w:t>
      </w:r>
    </w:p>
    <w:p w14:paraId="66A18C54" w14:textId="77777777" w:rsidR="00BD4477" w:rsidRPr="00BD4477" w:rsidRDefault="00BD4477" w:rsidP="00DE2507">
      <w:pPr>
        <w:spacing w:after="0"/>
      </w:pPr>
    </w:p>
    <w:p w14:paraId="5E917184" w14:textId="77777777" w:rsidR="00555FBB" w:rsidRPr="00555FBB" w:rsidRDefault="00077357" w:rsidP="00A02AD8">
      <w:pPr>
        <w:pStyle w:val="Heading2"/>
      </w:pPr>
      <w:bookmarkStart w:id="1279" w:name="_Addendum_D:_Configuring"/>
      <w:bookmarkStart w:id="1280" w:name="_Ref523429511"/>
      <w:bookmarkStart w:id="1281" w:name="_Ref523429512"/>
      <w:bookmarkStart w:id="1282" w:name="_Toc6910140"/>
      <w:bookmarkEnd w:id="1279"/>
      <w:r>
        <w:t xml:space="preserve">Addendum </w:t>
      </w:r>
      <w:bookmarkEnd w:id="1259"/>
      <w:r w:rsidR="00BD4477">
        <w:t>D</w:t>
      </w:r>
      <w:r w:rsidR="00B469F8">
        <w:t>: Configuring the Identities Service</w:t>
      </w:r>
      <w:bookmarkEnd w:id="1260"/>
      <w:bookmarkEnd w:id="1280"/>
      <w:bookmarkEnd w:id="1281"/>
      <w:bookmarkEnd w:id="1282"/>
    </w:p>
    <w:p w14:paraId="0CBCD097" w14:textId="77777777" w:rsidR="00555FBB" w:rsidRPr="00D326EA" w:rsidRDefault="00555FBB" w:rsidP="00D326EA">
      <w:pPr>
        <w:pStyle w:val="Heading3"/>
      </w:pPr>
      <w:bookmarkStart w:id="1283" w:name="_Toc6910141"/>
      <w:r w:rsidRPr="00D326EA">
        <w:t xml:space="preserve">Verify </w:t>
      </w:r>
      <w:r w:rsidR="002812A3">
        <w:t>Port</w:t>
      </w:r>
      <w:r w:rsidRPr="00D326EA">
        <w:t xml:space="preserve"> Settings</w:t>
      </w:r>
      <w:bookmarkEnd w:id="1283"/>
    </w:p>
    <w:p w14:paraId="429AD918" w14:textId="77777777" w:rsidR="001246EE" w:rsidRPr="000F4BFB" w:rsidRDefault="00555FBB" w:rsidP="00375096">
      <w:pPr>
        <w:rPr>
          <w:lang w:val="en"/>
        </w:rPr>
      </w:pPr>
      <w:r w:rsidRPr="000F4BFB">
        <w:rPr>
          <w:lang w:val="en"/>
        </w:rPr>
        <w:t xml:space="preserve">Ensure that port 389 on your </w:t>
      </w:r>
      <w:r w:rsidR="00D501FE" w:rsidRPr="00D501FE">
        <w:rPr>
          <w:lang w:val="en"/>
        </w:rPr>
        <w:t xml:space="preserve">Lightweight Directory Access Protocol </w:t>
      </w:r>
      <w:r w:rsidR="00D501FE">
        <w:rPr>
          <w:lang w:val="en"/>
        </w:rPr>
        <w:t>(</w:t>
      </w:r>
      <w:r w:rsidRPr="000F4BFB">
        <w:rPr>
          <w:lang w:val="en"/>
        </w:rPr>
        <w:t>LDAP</w:t>
      </w:r>
      <w:r w:rsidR="00D501FE">
        <w:rPr>
          <w:lang w:val="en"/>
        </w:rPr>
        <w:t>)</w:t>
      </w:r>
      <w:r w:rsidRPr="000F4BFB">
        <w:rPr>
          <w:lang w:val="en"/>
        </w:rPr>
        <w:t xml:space="preserve"> machine is accessible by the SAS </w:t>
      </w:r>
      <w:proofErr w:type="spellStart"/>
      <w:r w:rsidRPr="000F4BFB">
        <w:rPr>
          <w:lang w:val="en"/>
        </w:rPr>
        <w:t>Viya</w:t>
      </w:r>
      <w:proofErr w:type="spellEnd"/>
      <w:r w:rsidRPr="000F4BFB">
        <w:rPr>
          <w:lang w:val="en"/>
        </w:rPr>
        <w:t xml:space="preserve"> machines.</w:t>
      </w:r>
      <w:r w:rsidR="001246EE">
        <w:rPr>
          <w:lang w:val="en"/>
        </w:rPr>
        <w:t xml:space="preserve"> To enable a higher level of security, use port 636 for LDAPS.  </w:t>
      </w:r>
    </w:p>
    <w:p w14:paraId="498735F3" w14:textId="77777777" w:rsidR="00555FBB" w:rsidRPr="00D326EA" w:rsidRDefault="00555FBB" w:rsidP="00D326EA">
      <w:pPr>
        <w:pStyle w:val="Heading3"/>
      </w:pPr>
      <w:bookmarkStart w:id="1284" w:name="_Toc6910142"/>
      <w:r w:rsidRPr="00D326EA">
        <w:t>Create Service Account</w:t>
      </w:r>
      <w:bookmarkEnd w:id="1284"/>
    </w:p>
    <w:p w14:paraId="632D8903" w14:textId="77777777" w:rsidR="00555FBB" w:rsidRPr="000F4BFB" w:rsidRDefault="000F4BFB" w:rsidP="00375096">
      <w:pPr>
        <w:rPr>
          <w:lang w:val="en"/>
        </w:rPr>
      </w:pPr>
      <w:r w:rsidRPr="000F4BFB">
        <w:rPr>
          <w:lang w:val="en"/>
        </w:rPr>
        <w:t xml:space="preserve">Create a </w:t>
      </w:r>
      <w:r w:rsidR="00555FBB" w:rsidRPr="000F4BFB">
        <w:rPr>
          <w:lang w:val="en"/>
        </w:rPr>
        <w:t>service account in your LDAP system. The service account must have permission to read the users and groups that will log into the system.</w:t>
      </w:r>
    </w:p>
    <w:p w14:paraId="64EE1AD8" w14:textId="77777777" w:rsidR="00555FBB" w:rsidRPr="00D326EA" w:rsidRDefault="00555FBB" w:rsidP="00D326EA">
      <w:pPr>
        <w:pStyle w:val="Heading3"/>
      </w:pPr>
      <w:bookmarkStart w:id="1285" w:name="_Toc6910143"/>
      <w:r w:rsidRPr="00D326EA">
        <w:t>Configure the Identities Service</w:t>
      </w:r>
      <w:bookmarkEnd w:id="1285"/>
    </w:p>
    <w:p w14:paraId="1D88B9BF" w14:textId="77777777" w:rsidR="00555FBB" w:rsidRPr="00D14D75" w:rsidRDefault="00555FBB" w:rsidP="00375096">
      <w:pPr>
        <w:rPr>
          <w:lang w:val="en"/>
        </w:rPr>
      </w:pPr>
      <w:r w:rsidRPr="00D14D75">
        <w:rPr>
          <w:lang w:val="en"/>
        </w:rPr>
        <w:t xml:space="preserve">In the SAS Environment Manager, </w:t>
      </w:r>
      <w:r w:rsidR="00B94AAA">
        <w:rPr>
          <w:lang w:val="en"/>
        </w:rPr>
        <w:t>on</w:t>
      </w:r>
      <w:r w:rsidR="00B94AAA" w:rsidRPr="00D14D75">
        <w:rPr>
          <w:lang w:val="en"/>
        </w:rPr>
        <w:t xml:space="preserve"> </w:t>
      </w:r>
      <w:r w:rsidRPr="00D14D75">
        <w:rPr>
          <w:lang w:val="en"/>
        </w:rPr>
        <w:t xml:space="preserve">the </w:t>
      </w:r>
      <w:r w:rsidRPr="00C464FB">
        <w:rPr>
          <w:b/>
          <w:lang w:val="en"/>
        </w:rPr>
        <w:t>Configuration</w:t>
      </w:r>
      <w:r w:rsidRPr="00D14D75">
        <w:rPr>
          <w:lang w:val="en"/>
        </w:rPr>
        <w:t xml:space="preserve"> tab, select the Identities</w:t>
      </w:r>
      <w:r w:rsidR="000F4BFB">
        <w:rPr>
          <w:lang w:val="en"/>
        </w:rPr>
        <w:t xml:space="preserve"> service. There are </w:t>
      </w:r>
      <w:r w:rsidR="00B94AAA">
        <w:rPr>
          <w:lang w:val="en"/>
        </w:rPr>
        <w:t xml:space="preserve">three </w:t>
      </w:r>
      <w:r w:rsidR="000F4BFB">
        <w:rPr>
          <w:lang w:val="en"/>
        </w:rPr>
        <w:t>sections</w:t>
      </w:r>
      <w:r w:rsidR="002E749F">
        <w:rPr>
          <w:lang w:val="en"/>
        </w:rPr>
        <w:t xml:space="preserve"> to configure</w:t>
      </w:r>
      <w:r w:rsidR="000F4BFB">
        <w:rPr>
          <w:lang w:val="en"/>
        </w:rPr>
        <w:t xml:space="preserve">: </w:t>
      </w:r>
      <w:r w:rsidRPr="00D14D75">
        <w:rPr>
          <w:lang w:val="en"/>
        </w:rPr>
        <w:t xml:space="preserve">connection, </w:t>
      </w:r>
      <w:r w:rsidR="00B94AAA">
        <w:rPr>
          <w:lang w:val="en"/>
        </w:rPr>
        <w:t>user, and group</w:t>
      </w:r>
      <w:r w:rsidRPr="00D14D75">
        <w:rPr>
          <w:lang w:val="en"/>
        </w:rPr>
        <w:t xml:space="preserve">. </w:t>
      </w:r>
    </w:p>
    <w:p w14:paraId="214A8FBB" w14:textId="77777777" w:rsidR="00555FBB" w:rsidRPr="00D326EA" w:rsidRDefault="00555FBB" w:rsidP="00755ECF">
      <w:pPr>
        <w:pStyle w:val="Heading4"/>
      </w:pPr>
      <w:r w:rsidRPr="00D326EA">
        <w:t>Connection</w:t>
      </w:r>
    </w:p>
    <w:p w14:paraId="4478CD61" w14:textId="77777777" w:rsidR="00555FBB" w:rsidRPr="00D14D75" w:rsidRDefault="002E749F" w:rsidP="0062002E">
      <w:pPr>
        <w:pStyle w:val="ListBullet"/>
        <w:rPr>
          <w:lang w:val="en"/>
        </w:rPr>
      </w:pPr>
      <w:r>
        <w:rPr>
          <w:lang w:val="en"/>
        </w:rPr>
        <w:t xml:space="preserve">host - </w:t>
      </w:r>
      <w:r w:rsidR="00555FBB" w:rsidRPr="00D14D75">
        <w:rPr>
          <w:lang w:val="en"/>
        </w:rPr>
        <w:t>the DNS address or IP address of your LDAP machine</w:t>
      </w:r>
    </w:p>
    <w:p w14:paraId="696BD0E9" w14:textId="77777777" w:rsidR="00555FBB" w:rsidRPr="00D14D75" w:rsidRDefault="00555FBB" w:rsidP="0062002E">
      <w:pPr>
        <w:pStyle w:val="ListBullet"/>
        <w:rPr>
          <w:lang w:val="en"/>
        </w:rPr>
      </w:pPr>
      <w:r w:rsidRPr="00D14D75">
        <w:rPr>
          <w:lang w:val="en"/>
        </w:rPr>
        <w:t xml:space="preserve">password - the password of the service account that </w:t>
      </w:r>
      <w:r w:rsidR="000F4BFB">
        <w:rPr>
          <w:lang w:val="en"/>
        </w:rPr>
        <w:t xml:space="preserve">SAS </w:t>
      </w:r>
      <w:proofErr w:type="spellStart"/>
      <w:r w:rsidRPr="00D14D75">
        <w:rPr>
          <w:lang w:val="en"/>
        </w:rPr>
        <w:t>Viya</w:t>
      </w:r>
      <w:proofErr w:type="spellEnd"/>
      <w:r w:rsidRPr="00D14D75">
        <w:rPr>
          <w:lang w:val="en"/>
        </w:rPr>
        <w:t xml:space="preserve"> will use to connect to your LDAP machine.</w:t>
      </w:r>
    </w:p>
    <w:p w14:paraId="683A7034" w14:textId="77777777" w:rsidR="00555FBB" w:rsidRPr="00D14D75" w:rsidRDefault="00555FBB" w:rsidP="0062002E">
      <w:pPr>
        <w:pStyle w:val="ListBullet"/>
        <w:rPr>
          <w:lang w:val="en"/>
        </w:rPr>
      </w:pPr>
      <w:r w:rsidRPr="00D14D75">
        <w:rPr>
          <w:lang w:val="en"/>
        </w:rPr>
        <w:t>port - the port your LDAP server uses</w:t>
      </w:r>
    </w:p>
    <w:p w14:paraId="24EF7ADF" w14:textId="77777777" w:rsidR="00555FBB" w:rsidRPr="00D14D75" w:rsidRDefault="00555FBB" w:rsidP="00470716">
      <w:pPr>
        <w:pStyle w:val="ListBullet"/>
        <w:spacing w:after="280"/>
        <w:rPr>
          <w:lang w:val="en"/>
        </w:rPr>
      </w:pPr>
      <w:proofErr w:type="spellStart"/>
      <w:r w:rsidRPr="00D14D75">
        <w:rPr>
          <w:lang w:val="en"/>
        </w:rPr>
        <w:t>userDN</w:t>
      </w:r>
      <w:proofErr w:type="spellEnd"/>
      <w:r w:rsidRPr="00D14D75">
        <w:rPr>
          <w:lang w:val="en"/>
        </w:rPr>
        <w:t xml:space="preserve"> - the DN of the LDAP service account</w:t>
      </w:r>
    </w:p>
    <w:p w14:paraId="124979C8" w14:textId="77777777" w:rsidR="00555FBB" w:rsidRPr="00D326EA" w:rsidRDefault="00555FBB" w:rsidP="00755ECF">
      <w:pPr>
        <w:pStyle w:val="Heading4"/>
      </w:pPr>
      <w:r w:rsidRPr="00D326EA">
        <w:lastRenderedPageBreak/>
        <w:t>User</w:t>
      </w:r>
    </w:p>
    <w:p w14:paraId="27D1AD0C"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w:t>
      </w:r>
      <w:r w:rsidR="002E749F">
        <w:rPr>
          <w:lang w:val="en"/>
        </w:rPr>
        <w:t>rameter used for the user</w:t>
      </w:r>
      <w:r w:rsidR="00D501FE">
        <w:rPr>
          <w:lang w:val="en"/>
        </w:rPr>
        <w:t xml:space="preserve"> </w:t>
      </w:r>
      <w:r w:rsidR="002E749F">
        <w:rPr>
          <w:lang w:val="en"/>
        </w:rPr>
        <w:t>name. T</w:t>
      </w:r>
      <w:r w:rsidRPr="00D14D75">
        <w:rPr>
          <w:lang w:val="en"/>
        </w:rPr>
        <w:t xml:space="preserve">his may be </w:t>
      </w:r>
      <w:proofErr w:type="spellStart"/>
      <w:r w:rsidRPr="00D14D75">
        <w:rPr>
          <w:lang w:val="en"/>
        </w:rPr>
        <w:t>uid</w:t>
      </w:r>
      <w:proofErr w:type="spellEnd"/>
      <w:r w:rsidRPr="00D14D75">
        <w:rPr>
          <w:lang w:val="en"/>
        </w:rPr>
        <w:t xml:space="preserve">, </w:t>
      </w:r>
      <w:proofErr w:type="spellStart"/>
      <w:r w:rsidRPr="00D14D75">
        <w:rPr>
          <w:lang w:val="en"/>
        </w:rPr>
        <w:t>samAccountName</w:t>
      </w:r>
      <w:proofErr w:type="spellEnd"/>
      <w:r w:rsidRPr="00D14D75">
        <w:rPr>
          <w:lang w:val="en"/>
        </w:rPr>
        <w:t xml:space="preserve"> or name depending on your system</w:t>
      </w:r>
    </w:p>
    <w:p w14:paraId="31E87276" w14:textId="77777777" w:rsidR="00555FBB" w:rsidRPr="00D14D75" w:rsidRDefault="00555FBB" w:rsidP="00470716">
      <w:pPr>
        <w:pStyle w:val="ListBullet"/>
        <w:spacing w:after="280"/>
        <w:rPr>
          <w:lang w:val="en"/>
        </w:rPr>
      </w:pPr>
      <w:proofErr w:type="spellStart"/>
      <w:r w:rsidRPr="00D14D75">
        <w:rPr>
          <w:lang w:val="en"/>
        </w:rPr>
        <w:t>baseDN</w:t>
      </w:r>
      <w:proofErr w:type="spellEnd"/>
      <w:r w:rsidRPr="00D14D75">
        <w:rPr>
          <w:lang w:val="en"/>
        </w:rPr>
        <w:t xml:space="preserve"> - DN to search for users under</w:t>
      </w:r>
    </w:p>
    <w:p w14:paraId="3D7BEF2F" w14:textId="77777777" w:rsidR="00555FBB" w:rsidRPr="00D326EA" w:rsidRDefault="00555FBB" w:rsidP="00755ECF">
      <w:pPr>
        <w:pStyle w:val="Heading4"/>
      </w:pPr>
      <w:r w:rsidRPr="00D326EA">
        <w:t>Group</w:t>
      </w:r>
    </w:p>
    <w:p w14:paraId="5693C181" w14:textId="77777777" w:rsidR="00555FBB" w:rsidRPr="00D14D75" w:rsidRDefault="00555FBB" w:rsidP="0062002E">
      <w:pPr>
        <w:pStyle w:val="ListBullet"/>
        <w:rPr>
          <w:lang w:val="en"/>
        </w:rPr>
      </w:pPr>
      <w:proofErr w:type="spellStart"/>
      <w:r w:rsidRPr="00D14D75">
        <w:rPr>
          <w:lang w:val="en"/>
        </w:rPr>
        <w:t>accountID</w:t>
      </w:r>
      <w:proofErr w:type="spellEnd"/>
      <w:r w:rsidRPr="00D14D75">
        <w:rPr>
          <w:lang w:val="en"/>
        </w:rPr>
        <w:t xml:space="preserve"> - the parameter used for the name of the group</w:t>
      </w:r>
    </w:p>
    <w:p w14:paraId="7D734D1F" w14:textId="77777777" w:rsidR="00555FBB" w:rsidRPr="00D14D75" w:rsidRDefault="00555FBB" w:rsidP="0062002E">
      <w:pPr>
        <w:pStyle w:val="ListBullet"/>
        <w:rPr>
          <w:lang w:val="en"/>
        </w:rPr>
      </w:pPr>
      <w:proofErr w:type="spellStart"/>
      <w:r w:rsidRPr="00D14D75">
        <w:rPr>
          <w:lang w:val="en"/>
        </w:rPr>
        <w:t>baseDN</w:t>
      </w:r>
      <w:proofErr w:type="spellEnd"/>
      <w:r w:rsidRPr="00D14D75">
        <w:rPr>
          <w:lang w:val="en"/>
        </w:rPr>
        <w:t xml:space="preserve"> - DN to search for groups under</w:t>
      </w:r>
    </w:p>
    <w:p w14:paraId="4B62A79B" w14:textId="77777777" w:rsidR="00555FBB" w:rsidRPr="00D14D75" w:rsidRDefault="000F4BFB" w:rsidP="00C464FB">
      <w:pPr>
        <w:rPr>
          <w:lang w:val="en"/>
        </w:rPr>
      </w:pPr>
      <w:r>
        <w:rPr>
          <w:lang w:val="en"/>
        </w:rPr>
        <w:t>Set t</w:t>
      </w:r>
      <w:r w:rsidR="00555FBB" w:rsidRPr="00D14D75">
        <w:rPr>
          <w:lang w:val="en"/>
        </w:rPr>
        <w:t>he default values to work wit</w:t>
      </w:r>
      <w:r>
        <w:rPr>
          <w:lang w:val="en"/>
        </w:rPr>
        <w:t>h a standard Microsoft</w:t>
      </w:r>
      <w:r w:rsidR="00555FBB" w:rsidRPr="00D14D75">
        <w:rPr>
          <w:lang w:val="en"/>
        </w:rPr>
        <w:t xml:space="preserve"> Active Directory system.</w:t>
      </w:r>
    </w:p>
    <w:p w14:paraId="22C4BD34" w14:textId="77777777" w:rsidR="00555FBB" w:rsidRDefault="00EE44BA" w:rsidP="00C464FB">
      <w:pPr>
        <w:pStyle w:val="Alert"/>
        <w:rPr>
          <w:lang w:val="en"/>
        </w:rPr>
      </w:pPr>
      <w:r w:rsidRPr="00EE44BA">
        <w:rPr>
          <w:b/>
          <w:lang w:val="en"/>
        </w:rPr>
        <w:t>Note</w:t>
      </w:r>
      <w:r w:rsidR="00375096">
        <w:rPr>
          <w:b/>
          <w:lang w:val="en"/>
        </w:rPr>
        <w:t xml:space="preserve"> </w:t>
      </w:r>
      <w:r>
        <w:rPr>
          <w:lang w:val="en"/>
        </w:rPr>
        <w:t xml:space="preserve"> </w:t>
      </w:r>
      <w:r w:rsidR="00555FBB" w:rsidRPr="00D14D75">
        <w:rPr>
          <w:lang w:val="en"/>
        </w:rPr>
        <w:t xml:space="preserve"> </w:t>
      </w:r>
      <w:proofErr w:type="spellStart"/>
      <w:r w:rsidR="00555FBB" w:rsidRPr="00D14D75">
        <w:rPr>
          <w:lang w:val="en"/>
        </w:rPr>
        <w:t>OpenLDAP</w:t>
      </w:r>
      <w:proofErr w:type="spellEnd"/>
      <w:r w:rsidR="00555FBB" w:rsidRPr="00D14D75">
        <w:rPr>
          <w:lang w:val="en"/>
        </w:rPr>
        <w:t xml:space="preserve"> systems and customized AD setups may require additional configuration </w:t>
      </w:r>
      <w:r>
        <w:rPr>
          <w:lang w:val="en"/>
        </w:rPr>
        <w:t>that</w:t>
      </w:r>
      <w:r w:rsidR="00555FBB" w:rsidRPr="00D14D75">
        <w:rPr>
          <w:lang w:val="en"/>
        </w:rPr>
        <w:t xml:space="preserve"> is beyond the scope of this guide.</w:t>
      </w:r>
    </w:p>
    <w:p w14:paraId="709B29D6" w14:textId="77777777" w:rsidR="001D0B85" w:rsidRPr="00D14D75" w:rsidRDefault="001D0B85" w:rsidP="00B94AAA">
      <w:pPr>
        <w:spacing w:before="280" w:after="120"/>
        <w:rPr>
          <w:rFonts w:cs="Arial"/>
          <w:color w:val="2E2E2E"/>
          <w:lang w:val="en"/>
        </w:rPr>
      </w:pPr>
      <w:r w:rsidRPr="001D0B85">
        <w:rPr>
          <w:rFonts w:cs="Arial"/>
          <w:color w:val="2E2E2E"/>
          <w:lang w:val="en"/>
        </w:rPr>
        <w:t>For further details</w:t>
      </w:r>
      <w:r>
        <w:rPr>
          <w:rFonts w:cs="Arial"/>
          <w:color w:val="2E2E2E"/>
          <w:lang w:val="en"/>
        </w:rPr>
        <w:t xml:space="preserve"> </w:t>
      </w:r>
      <w:r w:rsidR="0097309A">
        <w:rPr>
          <w:rFonts w:cs="Arial"/>
          <w:color w:val="2E2E2E"/>
          <w:lang w:val="en"/>
        </w:rPr>
        <w:t>about configuring the identities service</w:t>
      </w:r>
      <w:r w:rsidRPr="001D0B85">
        <w:rPr>
          <w:rFonts w:cs="Arial"/>
          <w:color w:val="2E2E2E"/>
          <w:lang w:val="en"/>
        </w:rPr>
        <w:t>, see</w:t>
      </w:r>
      <w:hyperlink r:id="rId62" w:anchor="n12f8m501xzcf6n12vdvervbz6gw" w:history="1">
        <w:r w:rsidR="00077A1C" w:rsidRPr="00077A1C">
          <w:rPr>
            <w:rStyle w:val="Hyperlink"/>
            <w:rFonts w:cs="Arial"/>
            <w:lang w:val="en"/>
          </w:rPr>
          <w:t xml:space="preserve"> "Configure Your Environment with SAS Environment Manager" in the SAS </w:t>
        </w:r>
        <w:proofErr w:type="spellStart"/>
        <w:r w:rsidR="00077A1C" w:rsidRPr="00077A1C">
          <w:rPr>
            <w:rStyle w:val="Hyperlink"/>
            <w:rFonts w:cs="Arial"/>
            <w:lang w:val="en"/>
          </w:rPr>
          <w:t>Viya</w:t>
        </w:r>
        <w:proofErr w:type="spellEnd"/>
        <w:r w:rsidR="00077A1C" w:rsidRPr="00077A1C">
          <w:rPr>
            <w:rStyle w:val="Hyperlink"/>
            <w:rFonts w:cs="Arial"/>
            <w:lang w:val="en"/>
          </w:rPr>
          <w:t xml:space="preserve"> 3.4 for Linux: Deployment Guide.</w:t>
        </w:r>
      </w:hyperlink>
    </w:p>
    <w:p w14:paraId="0BA0EE8E" w14:textId="77777777" w:rsidR="00EE44BA" w:rsidRPr="00076B4B" w:rsidRDefault="00076B4B" w:rsidP="00B524D4">
      <w:pPr>
        <w:pStyle w:val="Heading3"/>
        <w:spacing w:before="280"/>
      </w:pPr>
      <w:bookmarkStart w:id="1286" w:name="_Toc6910144"/>
      <w:r w:rsidRPr="00076B4B">
        <w:t>Verif</w:t>
      </w:r>
      <w:r w:rsidR="002917FE" w:rsidRPr="00076B4B">
        <w:t>y</w:t>
      </w:r>
      <w:r w:rsidR="00587A7E">
        <w:t xml:space="preserve"> the C</w:t>
      </w:r>
      <w:r w:rsidR="000B302D">
        <w:t>onfiguration</w:t>
      </w:r>
      <w:bookmarkEnd w:id="1286"/>
    </w:p>
    <w:p w14:paraId="37EC8225" w14:textId="77777777" w:rsidR="00EE44BA" w:rsidRPr="00466604" w:rsidRDefault="00EE44BA" w:rsidP="00922626">
      <w:pPr>
        <w:pStyle w:val="NormalWeb"/>
        <w:spacing w:before="120"/>
        <w:rPr>
          <w:rFonts w:ascii="Georgia" w:hAnsi="Georgia" w:cs="Arial"/>
          <w:b/>
          <w:color w:val="2E2E2E"/>
          <w:lang w:val="en"/>
        </w:rPr>
      </w:pPr>
      <w:r w:rsidRPr="00466604">
        <w:rPr>
          <w:rFonts w:ascii="Georgia" w:hAnsi="Georgia" w:cs="Arial"/>
          <w:b/>
          <w:color w:val="2E2E2E"/>
          <w:lang w:val="en"/>
        </w:rPr>
        <w:t>To verify:</w:t>
      </w:r>
    </w:p>
    <w:p w14:paraId="0749A700" w14:textId="77777777" w:rsidR="00EE44BA" w:rsidRPr="00566849" w:rsidRDefault="00EE44BA" w:rsidP="00F23EAB">
      <w:pPr>
        <w:pStyle w:val="ListNumber"/>
        <w:numPr>
          <w:ilvl w:val="0"/>
          <w:numId w:val="11"/>
        </w:numPr>
        <w:rPr>
          <w:lang w:val="en"/>
        </w:rPr>
      </w:pPr>
      <w:r w:rsidRPr="00566849">
        <w:rPr>
          <w:lang w:val="en"/>
        </w:rPr>
        <w:t>Lo</w:t>
      </w:r>
      <w:r w:rsidR="00555FBB" w:rsidRPr="00566849">
        <w:rPr>
          <w:lang w:val="en"/>
        </w:rPr>
        <w:t>g in</w:t>
      </w:r>
      <w:r w:rsidR="002E749F" w:rsidRPr="00566849">
        <w:rPr>
          <w:lang w:val="en"/>
        </w:rPr>
        <w:t xml:space="preserve"> </w:t>
      </w:r>
      <w:r w:rsidR="00555FBB" w:rsidRPr="00566849">
        <w:rPr>
          <w:lang w:val="en"/>
        </w:rPr>
        <w:t xml:space="preserve">to </w:t>
      </w:r>
      <w:r w:rsidR="002E749F" w:rsidRPr="00566849">
        <w:rPr>
          <w:lang w:val="en"/>
        </w:rPr>
        <w:t xml:space="preserve">SAS </w:t>
      </w:r>
      <w:proofErr w:type="spellStart"/>
      <w:r w:rsidR="00555FBB" w:rsidRPr="00566849">
        <w:rPr>
          <w:lang w:val="en"/>
        </w:rPr>
        <w:t>Viya</w:t>
      </w:r>
      <w:proofErr w:type="spellEnd"/>
      <w:r w:rsidR="00555FBB" w:rsidRPr="00566849">
        <w:rPr>
          <w:lang w:val="en"/>
        </w:rPr>
        <w:t xml:space="preserve"> with your LDAP accounts. </w:t>
      </w:r>
      <w:r w:rsidRPr="00566849">
        <w:rPr>
          <w:lang w:val="en"/>
        </w:rPr>
        <w:t>Y</w:t>
      </w:r>
      <w:r w:rsidR="00555FBB" w:rsidRPr="00566849">
        <w:rPr>
          <w:lang w:val="en"/>
        </w:rPr>
        <w:t xml:space="preserve">ou may need to restart </w:t>
      </w:r>
      <w:r w:rsidRPr="00566849">
        <w:rPr>
          <w:lang w:val="en"/>
        </w:rPr>
        <w:t xml:space="preserve">SAS </w:t>
      </w:r>
      <w:proofErr w:type="spellStart"/>
      <w:r w:rsidR="00555FBB" w:rsidRPr="00566849">
        <w:rPr>
          <w:lang w:val="en"/>
        </w:rPr>
        <w:t>Viya</w:t>
      </w:r>
      <w:proofErr w:type="spellEnd"/>
      <w:r w:rsidR="00555FBB" w:rsidRPr="00566849">
        <w:rPr>
          <w:lang w:val="en"/>
        </w:rPr>
        <w:t xml:space="preserve"> for the LDAP changes </w:t>
      </w:r>
      <w:r w:rsidR="002C0BA9" w:rsidRPr="00566849">
        <w:rPr>
          <w:lang w:val="en"/>
        </w:rPr>
        <w:t xml:space="preserve">to </w:t>
      </w:r>
      <w:r w:rsidR="00555FBB" w:rsidRPr="00566849">
        <w:rPr>
          <w:lang w:val="en"/>
        </w:rPr>
        <w:t>take effect.</w:t>
      </w:r>
    </w:p>
    <w:p w14:paraId="2F987182" w14:textId="77777777" w:rsidR="00555FBB" w:rsidRPr="00566849" w:rsidRDefault="00EE44BA" w:rsidP="00F23EAB">
      <w:pPr>
        <w:pStyle w:val="ListNumber"/>
        <w:numPr>
          <w:ilvl w:val="0"/>
          <w:numId w:val="11"/>
        </w:numPr>
        <w:rPr>
          <w:lang w:val="en"/>
        </w:rPr>
      </w:pPr>
      <w:r w:rsidRPr="00566849">
        <w:rPr>
          <w:lang w:val="en"/>
        </w:rPr>
        <w:t>Run</w:t>
      </w:r>
      <w:r w:rsidR="00555FBB" w:rsidRPr="00566849">
        <w:rPr>
          <w:lang w:val="en"/>
        </w:rPr>
        <w:t xml:space="preserve"> the </w:t>
      </w:r>
      <w:proofErr w:type="spellStart"/>
      <w:r w:rsidR="00555FBB" w:rsidRPr="00566849">
        <w:rPr>
          <w:rStyle w:val="HTMLCode"/>
          <w:rFonts w:ascii="Georgia" w:hAnsi="Georgia" w:cs="Arial"/>
          <w:sz w:val="24"/>
          <w:szCs w:val="24"/>
          <w:lang w:val="en"/>
        </w:rPr>
        <w:t>ldapsearch</w:t>
      </w:r>
      <w:proofErr w:type="spellEnd"/>
      <w:r w:rsidR="00555FBB" w:rsidRPr="00566849">
        <w:rPr>
          <w:lang w:val="en"/>
        </w:rPr>
        <w:t xml:space="preserve"> command from one of the </w:t>
      </w:r>
      <w:r w:rsidRPr="00566849">
        <w:rPr>
          <w:lang w:val="en"/>
        </w:rPr>
        <w:t xml:space="preserve">SAS </w:t>
      </w:r>
      <w:proofErr w:type="spellStart"/>
      <w:r w:rsidR="00555FBB" w:rsidRPr="00566849">
        <w:rPr>
          <w:lang w:val="en"/>
        </w:rPr>
        <w:t>Viya</w:t>
      </w:r>
      <w:proofErr w:type="spellEnd"/>
      <w:r w:rsidR="00555FBB" w:rsidRPr="00566849">
        <w:rPr>
          <w:lang w:val="en"/>
        </w:rPr>
        <w:t xml:space="preserve"> machines.</w:t>
      </w:r>
    </w:p>
    <w:p w14:paraId="06475F26" w14:textId="77777777" w:rsidR="00555FBB" w:rsidRPr="00566849" w:rsidRDefault="00555FBB" w:rsidP="00F23EAB">
      <w:pPr>
        <w:pStyle w:val="ListNumber"/>
        <w:numPr>
          <w:ilvl w:val="0"/>
          <w:numId w:val="11"/>
        </w:numPr>
        <w:rPr>
          <w:lang w:val="en"/>
        </w:rPr>
      </w:pPr>
      <w:proofErr w:type="spellStart"/>
      <w:r w:rsidRPr="00566849">
        <w:rPr>
          <w:rStyle w:val="HTMLCode"/>
          <w:rFonts w:ascii="Georgia" w:hAnsi="Georgia" w:cs="Arial"/>
          <w:sz w:val="24"/>
          <w:szCs w:val="24"/>
          <w:lang w:val="en"/>
        </w:rPr>
        <w:t>ldapsearch</w:t>
      </w:r>
      <w:proofErr w:type="spellEnd"/>
      <w:r w:rsidRPr="00566849">
        <w:rPr>
          <w:rStyle w:val="HTMLCode"/>
          <w:rFonts w:ascii="Georgia" w:hAnsi="Georgia" w:cs="Arial"/>
          <w:sz w:val="24"/>
          <w:szCs w:val="24"/>
          <w:lang w:val="en"/>
        </w:rPr>
        <w:t xml:space="preserve"> -x -h &lt;YOUR LDAP HOST&gt; -b &lt;YOUR DN&gt; -D &lt;YOUR LDAP SERVICE ACCOUNT&gt; -W</w:t>
      </w:r>
    </w:p>
    <w:p w14:paraId="7B19DCE3" w14:textId="77777777" w:rsidR="00EE44BA" w:rsidRPr="00566849" w:rsidRDefault="00555FBB" w:rsidP="00F23EAB">
      <w:pPr>
        <w:pStyle w:val="ListNumber"/>
        <w:numPr>
          <w:ilvl w:val="0"/>
          <w:numId w:val="11"/>
        </w:numPr>
        <w:rPr>
          <w:lang w:val="en"/>
        </w:rPr>
      </w:pPr>
      <w:r w:rsidRPr="00566849">
        <w:rPr>
          <w:lang w:val="en"/>
        </w:rPr>
        <w:t>Enter the passwor</w:t>
      </w:r>
      <w:r w:rsidR="00EE44BA" w:rsidRPr="00566849">
        <w:rPr>
          <w:lang w:val="en"/>
        </w:rPr>
        <w:t>d to your LDAP service account.</w:t>
      </w:r>
    </w:p>
    <w:p w14:paraId="2A3BF77D" w14:textId="77777777" w:rsidR="00555FBB" w:rsidRPr="00D14D75" w:rsidRDefault="00EE44BA" w:rsidP="00EE44BA">
      <w:pPr>
        <w:pStyle w:val="NormalWeb"/>
        <w:ind w:left="360"/>
        <w:rPr>
          <w:rFonts w:ascii="Georgia" w:hAnsi="Georgia" w:cs="Arial"/>
          <w:color w:val="2E2E2E"/>
          <w:lang w:val="en"/>
        </w:rPr>
      </w:pPr>
      <w:r>
        <w:rPr>
          <w:rFonts w:ascii="Georgia" w:hAnsi="Georgia" w:cs="Arial"/>
          <w:color w:val="2E2E2E"/>
          <w:lang w:val="en"/>
        </w:rPr>
        <w:t>If verification is successful, t</w:t>
      </w:r>
      <w:r w:rsidR="00555FBB" w:rsidRPr="00D14D75">
        <w:rPr>
          <w:rFonts w:ascii="Georgia" w:hAnsi="Georgia" w:cs="Arial"/>
          <w:color w:val="2E2E2E"/>
          <w:lang w:val="en"/>
        </w:rPr>
        <w:t>h</w:t>
      </w:r>
      <w:r>
        <w:rPr>
          <w:rFonts w:ascii="Georgia" w:hAnsi="Georgia" w:cs="Arial"/>
          <w:color w:val="2E2E2E"/>
          <w:lang w:val="en"/>
        </w:rPr>
        <w:t>e list of your users and groups is displayed.</w:t>
      </w:r>
    </w:p>
    <w:p w14:paraId="5992362C" w14:textId="77777777" w:rsidR="00555FBB" w:rsidRPr="007F4FC9" w:rsidRDefault="00555FBB" w:rsidP="007F4FC9">
      <w:pPr>
        <w:pStyle w:val="Heading3"/>
      </w:pPr>
      <w:bookmarkStart w:id="1287" w:name="_Toc6910145"/>
      <w:r w:rsidRPr="007F4FC9">
        <w:t xml:space="preserve">Configure PAM </w:t>
      </w:r>
      <w:r w:rsidR="00D14D75" w:rsidRPr="007F4FC9">
        <w:t xml:space="preserve">for SAS </w:t>
      </w:r>
      <w:r w:rsidRPr="007F4FC9">
        <w:t>Studio</w:t>
      </w:r>
      <w:bookmarkEnd w:id="1287"/>
    </w:p>
    <w:p w14:paraId="593525ED" w14:textId="77777777" w:rsidR="00555FBB" w:rsidRPr="00D14D75" w:rsidRDefault="00555FBB" w:rsidP="00C464FB">
      <w:pPr>
        <w:rPr>
          <w:lang w:val="en"/>
        </w:rPr>
      </w:pPr>
      <w:r w:rsidRPr="00D14D75">
        <w:rPr>
          <w:lang w:val="en"/>
        </w:rPr>
        <w:t>SAS Studio does not use the</w:t>
      </w:r>
      <w:r w:rsidR="00EE44BA">
        <w:rPr>
          <w:lang w:val="en"/>
        </w:rPr>
        <w:t xml:space="preserve"> </w:t>
      </w:r>
      <w:r w:rsidR="00EE44BA" w:rsidRPr="009F3304">
        <w:rPr>
          <w:lang w:val="en"/>
        </w:rPr>
        <w:t xml:space="preserve">SAS Logon </w:t>
      </w:r>
      <w:r w:rsidR="009F3304">
        <w:rPr>
          <w:lang w:val="en"/>
        </w:rPr>
        <w:t>M</w:t>
      </w:r>
      <w:r w:rsidR="00EE44BA" w:rsidRPr="009F3304">
        <w:rPr>
          <w:lang w:val="en"/>
        </w:rPr>
        <w:t>anager</w:t>
      </w:r>
      <w:r w:rsidR="00EE44BA">
        <w:rPr>
          <w:lang w:val="en"/>
        </w:rPr>
        <w:t xml:space="preserve">, and thus </w:t>
      </w:r>
      <w:r w:rsidRPr="00D14D75">
        <w:rPr>
          <w:lang w:val="en"/>
        </w:rPr>
        <w:t xml:space="preserve">has different requirements </w:t>
      </w:r>
      <w:r w:rsidR="00EE44BA">
        <w:rPr>
          <w:lang w:val="en"/>
        </w:rPr>
        <w:t>for integration</w:t>
      </w:r>
      <w:r w:rsidRPr="00D14D75">
        <w:rPr>
          <w:lang w:val="en"/>
        </w:rPr>
        <w:t xml:space="preserve"> with an LDAP system. SAS Studio manages authentication through </w:t>
      </w:r>
      <w:r w:rsidR="009F3304">
        <w:rPr>
          <w:lang w:val="en"/>
        </w:rPr>
        <w:t>a pluggable authentication module (</w:t>
      </w:r>
      <w:r w:rsidRPr="009F3304">
        <w:rPr>
          <w:lang w:val="en"/>
        </w:rPr>
        <w:t>PAM</w:t>
      </w:r>
      <w:r w:rsidR="009F3304">
        <w:rPr>
          <w:lang w:val="en"/>
        </w:rPr>
        <w:t>)</w:t>
      </w:r>
      <w:r w:rsidRPr="00D14D75">
        <w:rPr>
          <w:lang w:val="en"/>
        </w:rPr>
        <w:t xml:space="preserve">. You can use </w:t>
      </w:r>
      <w:r w:rsidR="00D501FE" w:rsidRPr="00D501FE">
        <w:rPr>
          <w:lang w:val="en"/>
        </w:rPr>
        <w:t xml:space="preserve">System Security Services Daemon </w:t>
      </w:r>
      <w:r w:rsidR="00D501FE">
        <w:rPr>
          <w:lang w:val="en"/>
        </w:rPr>
        <w:t>(</w:t>
      </w:r>
      <w:r w:rsidRPr="00D14D75">
        <w:rPr>
          <w:lang w:val="en"/>
        </w:rPr>
        <w:t>SSSD</w:t>
      </w:r>
      <w:r w:rsidR="00D501FE">
        <w:rPr>
          <w:lang w:val="en"/>
        </w:rPr>
        <w:t>)</w:t>
      </w:r>
      <w:r w:rsidRPr="00D14D75">
        <w:rPr>
          <w:lang w:val="en"/>
        </w:rPr>
        <w:t xml:space="preserve"> to </w:t>
      </w:r>
      <w:r w:rsidR="00EE44BA">
        <w:rPr>
          <w:lang w:val="en"/>
        </w:rPr>
        <w:t xml:space="preserve">integrate the </w:t>
      </w:r>
      <w:r w:rsidR="007636BC" w:rsidRPr="00D14D75">
        <w:rPr>
          <w:lang w:val="en"/>
        </w:rPr>
        <w:t xml:space="preserve">PAM configuration </w:t>
      </w:r>
      <w:r w:rsidR="007636BC">
        <w:rPr>
          <w:lang w:val="en"/>
        </w:rPr>
        <w:t xml:space="preserve">of the </w:t>
      </w:r>
      <w:r w:rsidR="00F0231C">
        <w:rPr>
          <w:lang w:val="en"/>
        </w:rPr>
        <w:t>services</w:t>
      </w:r>
      <w:r w:rsidR="00DD64C7">
        <w:rPr>
          <w:lang w:val="en"/>
        </w:rPr>
        <w:t xml:space="preserve"> VM </w:t>
      </w:r>
      <w:r w:rsidRPr="00D14D75">
        <w:rPr>
          <w:lang w:val="en"/>
        </w:rPr>
        <w:t>with your LDAP system</w:t>
      </w:r>
      <w:r w:rsidR="00EE44BA">
        <w:rPr>
          <w:lang w:val="en"/>
        </w:rPr>
        <w:t>.</w:t>
      </w:r>
    </w:p>
    <w:p w14:paraId="66FCDD2C" w14:textId="77777777" w:rsidR="00555FBB" w:rsidRPr="00D14D75" w:rsidRDefault="00555FBB" w:rsidP="007636BC">
      <w:pPr>
        <w:spacing w:after="140"/>
        <w:rPr>
          <w:lang w:val="en"/>
        </w:rPr>
      </w:pPr>
      <w:r w:rsidRPr="00D14D75">
        <w:rPr>
          <w:lang w:val="en"/>
        </w:rPr>
        <w:t>To access SAS Studio the following conditions must be met:</w:t>
      </w:r>
    </w:p>
    <w:p w14:paraId="0DBDC64A" w14:textId="77777777" w:rsidR="00555FBB" w:rsidRPr="00D14D75" w:rsidRDefault="00555FBB" w:rsidP="004E2553">
      <w:pPr>
        <w:pStyle w:val="ListBullet"/>
        <w:rPr>
          <w:lang w:val="en"/>
        </w:rPr>
      </w:pPr>
      <w:r w:rsidRPr="00D14D75">
        <w:rPr>
          <w:lang w:val="en"/>
        </w:rPr>
        <w:t>The user must exist locally on the system</w:t>
      </w:r>
      <w:r w:rsidR="009F3304">
        <w:rPr>
          <w:lang w:val="en"/>
        </w:rPr>
        <w:t>.</w:t>
      </w:r>
    </w:p>
    <w:p w14:paraId="446CCE8A" w14:textId="77777777" w:rsidR="00555FBB" w:rsidRPr="00D14D75" w:rsidRDefault="00555FBB" w:rsidP="004E2553">
      <w:pPr>
        <w:pStyle w:val="ListBullet"/>
        <w:rPr>
          <w:lang w:val="en"/>
        </w:rPr>
      </w:pPr>
      <w:r w:rsidRPr="00D14D75">
        <w:rPr>
          <w:lang w:val="en"/>
        </w:rPr>
        <w:lastRenderedPageBreak/>
        <w:t>The user must have an accessible home directory</w:t>
      </w:r>
      <w:r w:rsidR="009F3304">
        <w:rPr>
          <w:lang w:val="en"/>
        </w:rPr>
        <w:t>.</w:t>
      </w:r>
    </w:p>
    <w:p w14:paraId="1D3C4CD1" w14:textId="77777777" w:rsidR="00555FBB" w:rsidRPr="00D14D75" w:rsidRDefault="00EE44BA" w:rsidP="004E2553">
      <w:pPr>
        <w:rPr>
          <w:rFonts w:cs="Arial"/>
          <w:color w:val="2E2E2E"/>
          <w:lang w:val="en"/>
        </w:rPr>
      </w:pPr>
      <w:r>
        <w:rPr>
          <w:rFonts w:cs="Arial"/>
          <w:color w:val="2E2E2E"/>
          <w:lang w:val="en"/>
        </w:rPr>
        <w:t>For a step by step guide for configuring SSSD again</w:t>
      </w:r>
      <w:r w:rsidR="00555FBB" w:rsidRPr="00D14D75">
        <w:rPr>
          <w:rFonts w:cs="Arial"/>
          <w:color w:val="2E2E2E"/>
          <w:lang w:val="en"/>
        </w:rPr>
        <w:t xml:space="preserve">st your LDAP setup, see the </w:t>
      </w:r>
      <w:hyperlink r:id="rId63" w:tgtFrame="_blank" w:history="1">
        <w:r w:rsidR="00D73A03">
          <w:rPr>
            <w:rStyle w:val="Hyperlink"/>
            <w:rFonts w:cs="Arial" w:eastAsiaTheme="majorEastAsia"/>
            <w:lang w:val="en"/>
          </w:rPr>
          <w:t>Red Hat documentation</w:t>
        </w:r>
      </w:hyperlink>
      <w:r w:rsidR="00555FBB" w:rsidRPr="00D14D75">
        <w:rPr>
          <w:rFonts w:cs="Arial"/>
          <w:color w:val="2E2E2E"/>
          <w:lang w:val="en"/>
        </w:rPr>
        <w:t>. In many cases SSSD is configured to automatically create home directories when a user logs into the system either via SSH or locally. SAS Studio does not do this; therefore, you must manually create home directories for each remote user.</w:t>
      </w:r>
    </w:p>
    <w:p w14:paraId="2D5BA8BF" w14:textId="77777777" w:rsidR="00555FBB" w:rsidRPr="00D14D75" w:rsidRDefault="00EE44BA" w:rsidP="004E2553">
      <w:pPr>
        <w:rPr>
          <w:rFonts w:cs="Arial"/>
          <w:color w:val="2E2E2E"/>
          <w:lang w:val="en"/>
        </w:rPr>
      </w:pPr>
      <w:r>
        <w:rPr>
          <w:rFonts w:cs="Arial"/>
          <w:color w:val="2E2E2E"/>
          <w:lang w:val="en"/>
        </w:rPr>
        <w:t>After SSSD has been configured, y</w:t>
      </w:r>
      <w:r w:rsidRPr="00D14D75">
        <w:rPr>
          <w:rFonts w:cs="Arial"/>
          <w:color w:val="2E2E2E"/>
          <w:lang w:val="en"/>
        </w:rPr>
        <w:t xml:space="preserve">ou may need to </w:t>
      </w:r>
      <w:r w:rsidR="003868AA">
        <w:rPr>
          <w:rFonts w:cs="Arial"/>
          <w:color w:val="2E2E2E"/>
          <w:lang w:val="en"/>
        </w:rPr>
        <w:t>restart</w:t>
      </w:r>
      <w:r w:rsidR="003868AA" w:rsidRPr="00D14D75">
        <w:rPr>
          <w:rFonts w:cs="Arial"/>
          <w:color w:val="2E2E2E"/>
          <w:lang w:val="en"/>
        </w:rPr>
        <w:t xml:space="preserve"> </w:t>
      </w:r>
      <w:r w:rsidRPr="00D14D75">
        <w:rPr>
          <w:rFonts w:cs="Arial"/>
          <w:color w:val="2E2E2E"/>
          <w:lang w:val="en"/>
        </w:rPr>
        <w:t>the</w:t>
      </w:r>
      <w:r w:rsidR="00F0231C">
        <w:rPr>
          <w:rFonts w:cs="Arial"/>
          <w:color w:val="2E2E2E"/>
          <w:lang w:val="en"/>
        </w:rPr>
        <w:t xml:space="preserve"> services</w:t>
      </w:r>
      <w:r w:rsidRPr="00D14D75">
        <w:rPr>
          <w:rFonts w:cs="Arial"/>
          <w:color w:val="2E2E2E"/>
          <w:lang w:val="en"/>
        </w:rPr>
        <w:t xml:space="preserve"> </w:t>
      </w:r>
      <w:r w:rsidR="00DD64C7">
        <w:rPr>
          <w:rFonts w:cs="Arial"/>
          <w:color w:val="2E2E2E"/>
          <w:lang w:val="en"/>
        </w:rPr>
        <w:t>VM</w:t>
      </w:r>
      <w:r>
        <w:rPr>
          <w:rFonts w:cs="Arial"/>
          <w:color w:val="2E2E2E"/>
          <w:lang w:val="en"/>
        </w:rPr>
        <w:t>.</w:t>
      </w:r>
    </w:p>
    <w:p w14:paraId="3065716B" w14:textId="77777777" w:rsidR="00D17BAE" w:rsidRDefault="00D17BAE" w:rsidP="00D17BAE">
      <w:pPr>
        <w:pStyle w:val="Heading2"/>
      </w:pPr>
      <w:bookmarkStart w:id="1288" w:name="sc1"/>
      <w:bookmarkStart w:id="1289" w:name="sc2"/>
      <w:bookmarkStart w:id="1290" w:name="_Addendum_B:_Managing"/>
      <w:bookmarkStart w:id="1291" w:name="_Addendum_E:_Managing"/>
      <w:bookmarkStart w:id="1292" w:name="_Ref506215137"/>
      <w:bookmarkStart w:id="1293" w:name="_Ref506215139"/>
      <w:bookmarkStart w:id="1294" w:name="_Ref523429499"/>
      <w:bookmarkStart w:id="1295" w:name="_Toc6910146"/>
      <w:bookmarkEnd w:id="1288"/>
      <w:bookmarkEnd w:id="1289"/>
      <w:bookmarkEnd w:id="1290"/>
      <w:bookmarkEnd w:id="1291"/>
      <w:r>
        <w:t>A</w:t>
      </w:r>
      <w:r w:rsidR="00BD4477">
        <w:t>ddendum E</w:t>
      </w:r>
      <w:r w:rsidR="00126B9F">
        <w:t xml:space="preserve">: </w:t>
      </w:r>
      <w:r w:rsidR="0004455B">
        <w:t xml:space="preserve">Managing </w:t>
      </w:r>
      <w:r w:rsidR="002B628E">
        <w:t xml:space="preserve">Users </w:t>
      </w:r>
      <w:r w:rsidR="0004455B">
        <w:t>for</w:t>
      </w:r>
      <w:r w:rsidR="002B628E">
        <w:t xml:space="preserve"> the Provided </w:t>
      </w:r>
      <w:proofErr w:type="spellStart"/>
      <w:r w:rsidR="002B628E">
        <w:t>OpenLDA</w:t>
      </w:r>
      <w:r w:rsidR="00126B9F">
        <w:t>P</w:t>
      </w:r>
      <w:proofErr w:type="spellEnd"/>
      <w:r w:rsidR="00126B9F">
        <w:t xml:space="preserve"> Server</w:t>
      </w:r>
      <w:bookmarkEnd w:id="1292"/>
      <w:bookmarkEnd w:id="1293"/>
      <w:bookmarkEnd w:id="1294"/>
      <w:bookmarkEnd w:id="1295"/>
    </w:p>
    <w:p w14:paraId="3EBCDB08"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log in and list all users and groups:</w:t>
      </w:r>
    </w:p>
    <w:p w14:paraId="6E2B8E7B" w14:textId="77777777" w:rsidR="00D17BAE" w:rsidRPr="00054F43" w:rsidRDefault="00732871" w:rsidP="00F23EAB">
      <w:pPr>
        <w:pStyle w:val="ListNumber"/>
        <w:numPr>
          <w:ilvl w:val="0"/>
          <w:numId w:val="12"/>
        </w:numPr>
        <w:rPr>
          <w:lang w:val="en"/>
        </w:rPr>
      </w:pPr>
      <w:r w:rsidRPr="00054F43">
        <w:rPr>
          <w:lang w:val="en"/>
        </w:rPr>
        <w:t>From the A</w:t>
      </w:r>
      <w:r w:rsidR="00D17BAE" w:rsidRPr="00054F43">
        <w:rPr>
          <w:lang w:val="en"/>
        </w:rPr>
        <w:t xml:space="preserve">nsible controller VM, log into the </w:t>
      </w:r>
      <w:r w:rsidR="00CB1EC9">
        <w:rPr>
          <w:lang w:val="en"/>
        </w:rPr>
        <w:t>Services</w:t>
      </w:r>
      <w:r w:rsidR="00D17BAE" w:rsidRPr="00054F43">
        <w:rPr>
          <w:lang w:val="en"/>
        </w:rPr>
        <w:t xml:space="preserve"> VM with </w:t>
      </w:r>
      <w:proofErr w:type="spellStart"/>
      <w:r w:rsidR="00D17BAE" w:rsidRPr="008F6F94">
        <w:rPr>
          <w:rStyle w:val="CodeInline"/>
          <w:lang w:val="en"/>
        </w:rPr>
        <w:t>ssh</w:t>
      </w:r>
      <w:proofErr w:type="spellEnd"/>
      <w:r w:rsidR="006C163D">
        <w:rPr>
          <w:rStyle w:val="CodeInline"/>
          <w:lang w:val="en"/>
        </w:rPr>
        <w:t xml:space="preserve"> </w:t>
      </w:r>
      <w:proofErr w:type="spellStart"/>
      <w:r w:rsidR="00CB1EC9">
        <w:rPr>
          <w:rStyle w:val="CodeInline"/>
          <w:lang w:val="en"/>
        </w:rPr>
        <w:t>services</w:t>
      </w:r>
      <w:r w:rsidR="00D17BAE" w:rsidRPr="008F6F94">
        <w:rPr>
          <w:rStyle w:val="CodeInline"/>
          <w:lang w:val="en"/>
        </w:rPr>
        <w:t>.viya.sas</w:t>
      </w:r>
      <w:proofErr w:type="spellEnd"/>
    </w:p>
    <w:p w14:paraId="1805F6F4" w14:textId="77777777" w:rsidR="00D17BAE" w:rsidRPr="00AA6E81" w:rsidRDefault="00D17BAE" w:rsidP="00054F43">
      <w:pPr>
        <w:pStyle w:val="ListNumber"/>
        <w:rPr>
          <w:lang w:val="en"/>
        </w:rPr>
      </w:pPr>
      <w:r w:rsidRPr="00AA6E81">
        <w:rPr>
          <w:lang w:val="en"/>
        </w:rPr>
        <w:t xml:space="preserve">To list all users and groups, run this command </w:t>
      </w:r>
    </w:p>
    <w:p w14:paraId="37DFA244" w14:textId="77777777" w:rsidR="00D17BAE" w:rsidRPr="008F6F94" w:rsidRDefault="00D17BAE" w:rsidP="008F6F94">
      <w:pPr>
        <w:pStyle w:val="CodeSnippet"/>
        <w:rPr>
          <w:rFonts w:ascii="Consolas" w:hAnsi="Consolas"/>
          <w:sz w:val="22"/>
        </w:rPr>
      </w:pPr>
      <w:proofErr w:type="spellStart"/>
      <w:r w:rsidRPr="008F6F94">
        <w:rPr>
          <w:rFonts w:ascii="Consolas" w:hAnsi="Consolas"/>
          <w:sz w:val="22"/>
        </w:rPr>
        <w:t>ldapsearch</w:t>
      </w:r>
      <w:proofErr w:type="spellEnd"/>
      <w:r w:rsidRPr="008F6F94">
        <w:rPr>
          <w:rFonts w:ascii="Consolas" w:hAnsi="Consolas"/>
          <w:sz w:val="22"/>
        </w:rPr>
        <w:t xml:space="preserve"> -x -h localhost -b "dc=</w:t>
      </w:r>
      <w:proofErr w:type="spellStart"/>
      <w:r w:rsidRPr="008F6F94">
        <w:rPr>
          <w:rFonts w:ascii="Consolas" w:hAnsi="Consolas"/>
          <w:sz w:val="22"/>
        </w:rPr>
        <w:t>sasviya,dc</w:t>
      </w:r>
      <w:proofErr w:type="spellEnd"/>
      <w:r w:rsidRPr="008F6F94">
        <w:rPr>
          <w:rFonts w:ascii="Consolas" w:hAnsi="Consolas"/>
          <w:sz w:val="22"/>
        </w:rPr>
        <w:t>=com"</w:t>
      </w:r>
    </w:p>
    <w:p w14:paraId="1960EA50" w14:textId="77777777" w:rsidR="00D17BAE" w:rsidRPr="00AA6E81" w:rsidRDefault="00D17BAE" w:rsidP="00D17BAE">
      <w:pPr>
        <w:spacing w:after="150" w:line="240" w:lineRule="auto"/>
        <w:rPr>
          <w:rFonts w:cs="Segoe UI"/>
          <w:b/>
          <w:color w:val="2E2E2E"/>
          <w:lang w:val="en"/>
        </w:rPr>
      </w:pPr>
      <w:r w:rsidRPr="00AA6E81">
        <w:rPr>
          <w:rFonts w:cs="Segoe UI"/>
          <w:b/>
          <w:color w:val="2E2E2E"/>
          <w:lang w:val="en"/>
        </w:rPr>
        <w:t>To add a user</w:t>
      </w:r>
      <w:r w:rsidR="001B5B15">
        <w:rPr>
          <w:rFonts w:cs="Segoe UI"/>
          <w:b/>
          <w:color w:val="2E2E2E"/>
          <w:lang w:val="en"/>
        </w:rPr>
        <w:t>:</w:t>
      </w:r>
      <w:r w:rsidRPr="00AA6E81">
        <w:rPr>
          <w:rFonts w:cs="Segoe UI"/>
          <w:b/>
          <w:color w:val="2E2E2E"/>
          <w:lang w:val="en"/>
        </w:rPr>
        <w:t xml:space="preserve"> </w:t>
      </w:r>
    </w:p>
    <w:p w14:paraId="3609D036" w14:textId="77777777" w:rsidR="00054F43" w:rsidRDefault="00D17BAE" w:rsidP="00F23EAB">
      <w:pPr>
        <w:pStyle w:val="ListNumber"/>
        <w:numPr>
          <w:ilvl w:val="0"/>
          <w:numId w:val="13"/>
        </w:numPr>
        <w:rPr>
          <w:lang w:val="en"/>
        </w:rPr>
      </w:pPr>
      <w:r w:rsidRPr="00054F43">
        <w:rPr>
          <w:lang w:val="en"/>
        </w:rPr>
        <w:t xml:space="preserve"> Create a user file that contains all the user info. </w:t>
      </w:r>
    </w:p>
    <w:p w14:paraId="31857698" w14:textId="77777777" w:rsidR="00D17BAE" w:rsidRPr="00054F43" w:rsidRDefault="00D17BAE" w:rsidP="00054F43">
      <w:pPr>
        <w:pStyle w:val="Alert"/>
        <w:rPr>
          <w:lang w:val="en"/>
        </w:rPr>
      </w:pPr>
      <w:r w:rsidRPr="00054F43">
        <w:rPr>
          <w:b/>
          <w:lang w:val="en"/>
        </w:rPr>
        <w:t>Note</w:t>
      </w:r>
      <w:r w:rsidR="00054F43">
        <w:rPr>
          <w:b/>
          <w:lang w:val="en"/>
        </w:rPr>
        <w:t xml:space="preserve">  </w:t>
      </w:r>
      <w:r w:rsidRPr="00054F43">
        <w:rPr>
          <w:lang w:val="en"/>
        </w:rPr>
        <w:t xml:space="preserve"> You must increment the UID from the last one displayed by the </w:t>
      </w:r>
      <w:proofErr w:type="spellStart"/>
      <w:r w:rsidRPr="00054F43">
        <w:rPr>
          <w:lang w:val="en"/>
        </w:rPr>
        <w:t>ldapsearch</w:t>
      </w:r>
      <w:proofErr w:type="spellEnd"/>
      <w:r w:rsidRPr="00054F43">
        <w:rPr>
          <w:lang w:val="en"/>
        </w:rPr>
        <w:t xml:space="preserve"> command.</w:t>
      </w:r>
    </w:p>
    <w:p w14:paraId="682369ED"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 xml:space="preserve"># </w:t>
      </w:r>
      <w:proofErr w:type="spellStart"/>
      <w:r w:rsidRPr="00F026BC">
        <w:rPr>
          <w:rFonts w:ascii="Consolas" w:hAnsi="Consolas"/>
          <w:sz w:val="22"/>
          <w:lang w:val="en"/>
        </w:rPr>
        <w:t>newuser</w:t>
      </w:r>
      <w:proofErr w:type="spellEnd"/>
      <w:r w:rsidRPr="00F026BC">
        <w:rPr>
          <w:rFonts w:ascii="Consolas" w:hAnsi="Consolas"/>
          <w:sz w:val="22"/>
          <w:lang w:val="en"/>
        </w:rPr>
        <w:t>, sasviya.com</w:t>
      </w:r>
    </w:p>
    <w:p w14:paraId="31A39898"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dn</w:t>
      </w:r>
      <w:proofErr w:type="spellEnd"/>
      <w:r w:rsidRPr="00F026BC">
        <w:rPr>
          <w:rFonts w:ascii="Consolas" w:hAnsi="Consolas"/>
          <w:sz w:val="22"/>
          <w:lang w:val="en"/>
        </w:rPr>
        <w:t xml:space="preserve">: </w:t>
      </w:r>
      <w:proofErr w:type="spellStart"/>
      <w:r w:rsidRPr="00F026BC">
        <w:rPr>
          <w:rFonts w:ascii="Consolas" w:hAnsi="Consolas"/>
          <w:sz w:val="22"/>
          <w:lang w:val="en"/>
        </w:rPr>
        <w:t>uid</w:t>
      </w:r>
      <w:proofErr w:type="spellEnd"/>
      <w:r w:rsidRPr="00F026BC">
        <w:rPr>
          <w:rFonts w:ascii="Consolas" w:hAnsi="Consolas"/>
          <w:sz w:val="22"/>
          <w:lang w:val="en"/>
        </w:rPr>
        <w:t>=</w:t>
      </w:r>
      <w:proofErr w:type="spellStart"/>
      <w:r w:rsidRPr="00F026BC">
        <w:rPr>
          <w:rFonts w:ascii="Consolas" w:hAnsi="Consolas"/>
          <w:sz w:val="22"/>
          <w:lang w:val="en"/>
        </w:rPr>
        <w:t>newuser,ou</w:t>
      </w:r>
      <w:proofErr w:type="spellEnd"/>
      <w:r w:rsidRPr="00F026BC">
        <w:rPr>
          <w:rFonts w:ascii="Consolas" w:hAnsi="Consolas"/>
          <w:sz w:val="22"/>
          <w:lang w:val="en"/>
        </w:rPr>
        <w:t>=</w:t>
      </w:r>
      <w:proofErr w:type="spellStart"/>
      <w:r w:rsidRPr="00F026BC">
        <w:rPr>
          <w:rFonts w:ascii="Consolas" w:hAnsi="Consolas"/>
          <w:sz w:val="22"/>
          <w:lang w:val="en"/>
        </w:rPr>
        <w:t>users,dc</w:t>
      </w:r>
      <w:proofErr w:type="spellEnd"/>
      <w:r w:rsidRPr="00F026BC">
        <w:rPr>
          <w:rFonts w:ascii="Consolas" w:hAnsi="Consolas"/>
          <w:sz w:val="22"/>
          <w:lang w:val="en"/>
        </w:rPr>
        <w:t>=</w:t>
      </w:r>
      <w:proofErr w:type="spellStart"/>
      <w:r w:rsidRPr="00F026BC">
        <w:rPr>
          <w:rFonts w:ascii="Consolas" w:hAnsi="Consolas"/>
          <w:sz w:val="22"/>
          <w:lang w:val="en"/>
        </w:rPr>
        <w:t>sasviya,dc</w:t>
      </w:r>
      <w:proofErr w:type="spellEnd"/>
      <w:r w:rsidRPr="00F026BC">
        <w:rPr>
          <w:rFonts w:ascii="Consolas" w:hAnsi="Consolas"/>
          <w:sz w:val="22"/>
          <w:lang w:val="en"/>
        </w:rPr>
        <w:t>=com</w:t>
      </w:r>
    </w:p>
    <w:p w14:paraId="6C21BD7B"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cn</w:t>
      </w:r>
      <w:proofErr w:type="spellEnd"/>
      <w:r w:rsidRPr="00F026BC">
        <w:rPr>
          <w:rFonts w:ascii="Consolas" w:hAnsi="Consolas"/>
          <w:sz w:val="22"/>
          <w:lang w:val="en"/>
        </w:rPr>
        <w:t xml:space="preserve">: </w:t>
      </w:r>
      <w:proofErr w:type="spellStart"/>
      <w:r w:rsidRPr="00F026BC">
        <w:rPr>
          <w:rFonts w:ascii="Consolas" w:hAnsi="Consolas"/>
          <w:sz w:val="22"/>
          <w:lang w:val="en"/>
        </w:rPr>
        <w:t>newuser</w:t>
      </w:r>
      <w:proofErr w:type="spellEnd"/>
    </w:p>
    <w:p w14:paraId="656F15B6"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givenName</w:t>
      </w:r>
      <w:proofErr w:type="spellEnd"/>
      <w:r w:rsidRPr="00F026BC">
        <w:rPr>
          <w:rFonts w:ascii="Consolas" w:hAnsi="Consolas"/>
          <w:sz w:val="22"/>
          <w:lang w:val="en"/>
        </w:rPr>
        <w:t>: New</w:t>
      </w:r>
    </w:p>
    <w:p w14:paraId="71A0D50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sn</w:t>
      </w:r>
      <w:proofErr w:type="spellEnd"/>
      <w:r w:rsidRPr="00F026BC">
        <w:rPr>
          <w:rFonts w:ascii="Consolas" w:hAnsi="Consolas"/>
          <w:sz w:val="22"/>
          <w:lang w:val="en"/>
        </w:rPr>
        <w:t>: User</w:t>
      </w:r>
    </w:p>
    <w:p w14:paraId="4219A604"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top</w:t>
      </w:r>
    </w:p>
    <w:p w14:paraId="6D02C915"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inetOrgPerson</w:t>
      </w:r>
      <w:proofErr w:type="spellEnd"/>
    </w:p>
    <w:p w14:paraId="1EE91E78"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organizationalPerson</w:t>
      </w:r>
      <w:proofErr w:type="spellEnd"/>
    </w:p>
    <w:p w14:paraId="7042B489"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objectClass</w:t>
      </w:r>
      <w:proofErr w:type="spellEnd"/>
      <w:r w:rsidRPr="00F026BC">
        <w:rPr>
          <w:rFonts w:ascii="Consolas" w:hAnsi="Consolas"/>
          <w:sz w:val="22"/>
          <w:lang w:val="en"/>
        </w:rPr>
        <w:t xml:space="preserve">: </w:t>
      </w:r>
      <w:proofErr w:type="spellStart"/>
      <w:r w:rsidRPr="00F026BC">
        <w:rPr>
          <w:rFonts w:ascii="Consolas" w:hAnsi="Consolas"/>
          <w:sz w:val="22"/>
          <w:lang w:val="en"/>
        </w:rPr>
        <w:t>posixAccount</w:t>
      </w:r>
      <w:proofErr w:type="spellEnd"/>
    </w:p>
    <w:p w14:paraId="4A14EEE5"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loginShell</w:t>
      </w:r>
      <w:proofErr w:type="spellEnd"/>
      <w:r w:rsidRPr="00F026BC">
        <w:rPr>
          <w:rFonts w:ascii="Consolas" w:hAnsi="Consolas"/>
          <w:sz w:val="22"/>
          <w:lang w:val="en"/>
        </w:rPr>
        <w:t>: /bin/bash</w:t>
      </w:r>
    </w:p>
    <w:p w14:paraId="201D9C3D"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uidNumber</w:t>
      </w:r>
      <w:proofErr w:type="spellEnd"/>
      <w:r w:rsidRPr="00F026BC">
        <w:rPr>
          <w:rFonts w:ascii="Consolas" w:hAnsi="Consolas"/>
          <w:sz w:val="22"/>
          <w:lang w:val="en"/>
        </w:rPr>
        <w:t>: 100011</w:t>
      </w:r>
    </w:p>
    <w:p w14:paraId="2AFF89DB"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gidNumber</w:t>
      </w:r>
      <w:proofErr w:type="spellEnd"/>
      <w:r w:rsidRPr="00F026BC">
        <w:rPr>
          <w:rFonts w:ascii="Consolas" w:hAnsi="Consolas"/>
          <w:sz w:val="22"/>
          <w:lang w:val="en"/>
        </w:rPr>
        <w:t>: 100001</w:t>
      </w:r>
    </w:p>
    <w:p w14:paraId="28586B28" w14:textId="77777777" w:rsidR="00D17BAE" w:rsidRPr="00F026BC" w:rsidRDefault="00D17BAE" w:rsidP="0093458C">
      <w:pPr>
        <w:pStyle w:val="CodeSnippet"/>
        <w:rPr>
          <w:rFonts w:ascii="Consolas" w:hAnsi="Consolas"/>
          <w:sz w:val="22"/>
          <w:lang w:val="en"/>
        </w:rPr>
      </w:pPr>
      <w:proofErr w:type="spellStart"/>
      <w:r w:rsidRPr="00F026BC">
        <w:rPr>
          <w:rFonts w:ascii="Consolas" w:hAnsi="Consolas"/>
          <w:sz w:val="22"/>
          <w:lang w:val="en"/>
        </w:rPr>
        <w:t>homeDirectory</w:t>
      </w:r>
      <w:proofErr w:type="spellEnd"/>
      <w:r w:rsidRPr="00F026BC">
        <w:rPr>
          <w:rFonts w:ascii="Consolas" w:hAnsi="Consolas"/>
          <w:sz w:val="22"/>
          <w:lang w:val="en"/>
        </w:rPr>
        <w:t>: /home/</w:t>
      </w:r>
      <w:proofErr w:type="spellStart"/>
      <w:r w:rsidRPr="00F026BC">
        <w:rPr>
          <w:rFonts w:ascii="Consolas" w:hAnsi="Consolas"/>
          <w:sz w:val="22"/>
          <w:lang w:val="en"/>
        </w:rPr>
        <w:t>newuser</w:t>
      </w:r>
      <w:proofErr w:type="spellEnd"/>
    </w:p>
    <w:p w14:paraId="631393C7" w14:textId="77777777" w:rsidR="00D17BAE" w:rsidRPr="00F026BC" w:rsidRDefault="00D17BAE" w:rsidP="0093458C">
      <w:pPr>
        <w:pStyle w:val="CodeSnippet"/>
        <w:rPr>
          <w:rFonts w:ascii="Consolas" w:hAnsi="Consolas"/>
          <w:sz w:val="22"/>
          <w:lang w:val="en"/>
        </w:rPr>
      </w:pPr>
      <w:r w:rsidRPr="00F026BC">
        <w:rPr>
          <w:rFonts w:ascii="Consolas" w:hAnsi="Consolas"/>
          <w:sz w:val="22"/>
          <w:lang w:val="en"/>
        </w:rPr>
        <w:t>mail: newuser@s</w:t>
      </w:r>
      <w:r w:rsidR="00CB1EC9">
        <w:rPr>
          <w:rFonts w:ascii="Consolas" w:hAnsi="Consolas"/>
          <w:sz w:val="22"/>
          <w:lang w:val="en"/>
        </w:rPr>
        <w:t>ervices</w:t>
      </w:r>
      <w:r w:rsidRPr="00F026BC">
        <w:rPr>
          <w:rFonts w:ascii="Consolas" w:hAnsi="Consolas"/>
          <w:sz w:val="22"/>
          <w:lang w:val="en"/>
        </w:rPr>
        <w:t>.viya.sas</w:t>
      </w:r>
    </w:p>
    <w:p w14:paraId="0119269E" w14:textId="77777777" w:rsidR="00D17BAE" w:rsidRPr="00F026BC" w:rsidRDefault="00D17BAE" w:rsidP="0093458C">
      <w:pPr>
        <w:pStyle w:val="CodeSnippet"/>
        <w:rPr>
          <w:rFonts w:ascii="Consolas" w:hAnsi="Consolas"/>
          <w:color w:val="2E2E2E"/>
          <w:sz w:val="22"/>
          <w:lang w:val="en"/>
        </w:rPr>
      </w:pPr>
      <w:proofErr w:type="spellStart"/>
      <w:r w:rsidRPr="00F026BC">
        <w:rPr>
          <w:rFonts w:ascii="Consolas" w:hAnsi="Consolas"/>
          <w:sz w:val="22"/>
          <w:lang w:val="en"/>
        </w:rPr>
        <w:t>displayName</w:t>
      </w:r>
      <w:proofErr w:type="spellEnd"/>
      <w:r w:rsidRPr="00F026BC">
        <w:rPr>
          <w:rFonts w:ascii="Consolas" w:hAnsi="Consolas"/>
          <w:sz w:val="22"/>
          <w:lang w:val="en"/>
        </w:rPr>
        <w:t>: New User</w:t>
      </w:r>
    </w:p>
    <w:p w14:paraId="3CEB2F66" w14:textId="77777777" w:rsidR="00D17BAE" w:rsidRPr="00466604" w:rsidRDefault="00D17BAE" w:rsidP="00F23EAB">
      <w:pPr>
        <w:pStyle w:val="ListNumber"/>
        <w:numPr>
          <w:ilvl w:val="0"/>
          <w:numId w:val="13"/>
        </w:numPr>
        <w:rPr>
          <w:lang w:val="en"/>
        </w:rPr>
      </w:pPr>
      <w:r w:rsidRPr="00466604">
        <w:rPr>
          <w:lang w:val="en"/>
        </w:rPr>
        <w:t>R</w:t>
      </w:r>
      <w:r w:rsidR="002E749F" w:rsidRPr="00466604">
        <w:rPr>
          <w:lang w:val="en"/>
        </w:rPr>
        <w:t>un the following</w:t>
      </w:r>
      <w:r w:rsidRPr="00466604">
        <w:rPr>
          <w:lang w:val="en"/>
        </w:rPr>
        <w:t xml:space="preserve"> command. </w:t>
      </w:r>
    </w:p>
    <w:p w14:paraId="25863825" w14:textId="77777777" w:rsidR="00D17BAE" w:rsidRPr="00F026BC" w:rsidRDefault="00D17BAE" w:rsidP="00F026BC">
      <w:pPr>
        <w:pStyle w:val="CodeSnippet"/>
        <w:rPr>
          <w:rFonts w:ascii="Consolas" w:hAnsi="Consolas"/>
          <w:sz w:val="22"/>
        </w:rPr>
      </w:pPr>
      <w:proofErr w:type="spellStart"/>
      <w:r w:rsidRPr="00F026BC">
        <w:rPr>
          <w:rFonts w:ascii="Consolas" w:hAnsi="Consolas"/>
          <w:sz w:val="22"/>
        </w:rPr>
        <w:lastRenderedPageBreak/>
        <w:t>ldapadd</w:t>
      </w:r>
      <w:proofErr w:type="spellEnd"/>
      <w:r w:rsidRPr="00F026BC">
        <w:rPr>
          <w:rFonts w:ascii="Consolas" w:hAnsi="Consolas"/>
          <w:sz w:val="22"/>
        </w:rPr>
        <w:t xml:space="preserve"> -x -h localhost -D "</w:t>
      </w:r>
      <w:proofErr w:type="spellStart"/>
      <w:r w:rsidRPr="00F026BC">
        <w:rPr>
          <w:rFonts w:ascii="Consolas" w:hAnsi="Consolas"/>
          <w:sz w:val="22"/>
        </w:rPr>
        <w:t>cn</w:t>
      </w:r>
      <w:proofErr w:type="spellEnd"/>
      <w:r w:rsidRPr="00F026BC">
        <w:rPr>
          <w:rFonts w:ascii="Consolas" w:hAnsi="Consolas"/>
          <w:sz w:val="22"/>
        </w:rPr>
        <w:t>=</w:t>
      </w:r>
      <w:proofErr w:type="spellStart"/>
      <w:r w:rsidRPr="00F026BC">
        <w:rPr>
          <w:rFonts w:ascii="Consolas" w:hAnsi="Consolas"/>
          <w:sz w:val="22"/>
        </w:rPr>
        <w:t>admin,dc</w:t>
      </w:r>
      <w:proofErr w:type="spellEnd"/>
      <w:r w:rsidRPr="00F026BC">
        <w:rPr>
          <w:rFonts w:ascii="Consolas" w:hAnsi="Consolas"/>
          <w:sz w:val="22"/>
        </w:rPr>
        <w:t>=</w:t>
      </w:r>
      <w:proofErr w:type="spellStart"/>
      <w:r w:rsidRPr="00F026BC">
        <w:rPr>
          <w:rFonts w:ascii="Consolas" w:hAnsi="Consolas"/>
          <w:sz w:val="22"/>
        </w:rPr>
        <w:t>sasviya,dc</w:t>
      </w:r>
      <w:proofErr w:type="spellEnd"/>
      <w:r w:rsidRPr="00F026BC">
        <w:rPr>
          <w:rFonts w:ascii="Consolas" w:hAnsi="Consolas"/>
          <w:sz w:val="22"/>
        </w:rPr>
        <w:t>=com" -W -f /path/to/user/file</w:t>
      </w:r>
    </w:p>
    <w:p w14:paraId="2924AB73" w14:textId="77777777" w:rsidR="00D17BAE" w:rsidRPr="00AA6E81" w:rsidRDefault="0047630C" w:rsidP="0047630C">
      <w:pPr>
        <w:pStyle w:val="Alert"/>
        <w:rPr>
          <w:lang w:val="en"/>
        </w:rPr>
      </w:pPr>
      <w:r w:rsidRPr="0047630C">
        <w:rPr>
          <w:b/>
          <w:lang w:val="en"/>
        </w:rPr>
        <w:t>Note</w:t>
      </w:r>
      <w:r>
        <w:rPr>
          <w:lang w:val="en"/>
        </w:rPr>
        <w:t xml:space="preserve">    </w:t>
      </w:r>
      <w:r w:rsidR="00D17BAE" w:rsidRPr="00AA6E81">
        <w:rPr>
          <w:lang w:val="en"/>
        </w:rPr>
        <w:t xml:space="preserve">You will be prompted for the admin password (the same </w:t>
      </w:r>
      <w:r w:rsidR="001F6070">
        <w:rPr>
          <w:lang w:val="en"/>
        </w:rPr>
        <w:t>one</w:t>
      </w:r>
      <w:r w:rsidR="001F6070" w:rsidRPr="00AA6E81">
        <w:rPr>
          <w:lang w:val="en"/>
        </w:rPr>
        <w:t xml:space="preserve"> </w:t>
      </w:r>
      <w:r w:rsidR="00D17BAE" w:rsidRPr="00AA6E81">
        <w:rPr>
          <w:lang w:val="en"/>
        </w:rPr>
        <w:t xml:space="preserve">you set </w:t>
      </w:r>
      <w:r w:rsidR="001F6070">
        <w:rPr>
          <w:lang w:val="en"/>
        </w:rPr>
        <w:t>when you created the stack</w:t>
      </w:r>
      <w:r w:rsidR="00D17BAE" w:rsidRPr="00AA6E81">
        <w:rPr>
          <w:lang w:val="en"/>
        </w:rPr>
        <w:t>)</w:t>
      </w:r>
      <w:r w:rsidR="001F6070">
        <w:rPr>
          <w:lang w:val="en"/>
        </w:rPr>
        <w:t>.</w:t>
      </w:r>
    </w:p>
    <w:p w14:paraId="7ED2239B" w14:textId="77777777" w:rsidR="00D17BAE" w:rsidRPr="00AA6E81" w:rsidRDefault="00D17BAE" w:rsidP="0047630C">
      <w:pPr>
        <w:pStyle w:val="ListNumber"/>
        <w:rPr>
          <w:lang w:val="en"/>
        </w:rPr>
      </w:pPr>
      <w:r w:rsidRPr="00AA6E81">
        <w:rPr>
          <w:lang w:val="en"/>
        </w:rPr>
        <w:t xml:space="preserve">To allow the new user to access </w:t>
      </w:r>
      <w:proofErr w:type="spellStart"/>
      <w:r w:rsidRPr="00AA6E81">
        <w:rPr>
          <w:lang w:val="en"/>
        </w:rPr>
        <w:t>Viya</w:t>
      </w:r>
      <w:proofErr w:type="spellEnd"/>
      <w:r w:rsidRPr="00AA6E81">
        <w:rPr>
          <w:lang w:val="en"/>
        </w:rPr>
        <w:t xml:space="preserve"> products, add the user as a member of the </w:t>
      </w:r>
      <w:proofErr w:type="spellStart"/>
      <w:r w:rsidRPr="00AA6E81">
        <w:rPr>
          <w:lang w:val="en"/>
        </w:rPr>
        <w:t>sasusers</w:t>
      </w:r>
      <w:proofErr w:type="spellEnd"/>
      <w:r w:rsidRPr="00AA6E81">
        <w:rPr>
          <w:lang w:val="en"/>
        </w:rPr>
        <w:t xml:space="preserve"> group by creating </w:t>
      </w:r>
      <w:proofErr w:type="gramStart"/>
      <w:r w:rsidRPr="00AA6E81">
        <w:rPr>
          <w:lang w:val="en"/>
        </w:rPr>
        <w:t>an</w:t>
      </w:r>
      <w:proofErr w:type="gramEnd"/>
      <w:r w:rsidRPr="00AA6E81">
        <w:rPr>
          <w:lang w:val="en"/>
        </w:rPr>
        <w:t xml:space="preserve"> </w:t>
      </w:r>
      <w:proofErr w:type="spellStart"/>
      <w:r w:rsidRPr="00AA6E81">
        <w:rPr>
          <w:lang w:val="en"/>
        </w:rPr>
        <w:t>ldif</w:t>
      </w:r>
      <w:proofErr w:type="spellEnd"/>
      <w:r w:rsidRPr="00AA6E81">
        <w:rPr>
          <w:lang w:val="en"/>
        </w:rPr>
        <w:t xml:space="preserve"> file with the following data:</w:t>
      </w:r>
    </w:p>
    <w:p w14:paraId="5EACE06D"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dn</w:t>
      </w:r>
      <w:proofErr w:type="spellEnd"/>
      <w:r w:rsidRPr="003A2D26">
        <w:rPr>
          <w:rFonts w:ascii="Consolas" w:hAnsi="Consolas"/>
          <w:sz w:val="22"/>
          <w:lang w:val="en"/>
        </w:rPr>
        <w:t xml:space="preserve">: </w:t>
      </w:r>
      <w:proofErr w:type="spellStart"/>
      <w:r w:rsidRPr="003A2D26">
        <w:rPr>
          <w:rFonts w:ascii="Consolas" w:hAnsi="Consolas"/>
          <w:sz w:val="22"/>
          <w:lang w:val="en"/>
        </w:rPr>
        <w:t>cn</w:t>
      </w:r>
      <w:proofErr w:type="spellEnd"/>
      <w:r w:rsidRPr="003A2D26">
        <w:rPr>
          <w:rFonts w:ascii="Consolas" w:hAnsi="Consolas"/>
          <w:sz w:val="22"/>
          <w:lang w:val="en"/>
        </w:rPr>
        <w:t>=</w:t>
      </w:r>
      <w:proofErr w:type="spellStart"/>
      <w:r w:rsidRPr="003A2D26">
        <w:rPr>
          <w:rFonts w:ascii="Consolas" w:hAnsi="Consolas"/>
          <w:sz w:val="22"/>
          <w:lang w:val="en"/>
        </w:rPr>
        <w:t>sasusers,ou</w:t>
      </w:r>
      <w:proofErr w:type="spellEnd"/>
      <w:r w:rsidRPr="003A2D26">
        <w:rPr>
          <w:rFonts w:ascii="Consolas" w:hAnsi="Consolas"/>
          <w:sz w:val="22"/>
          <w:lang w:val="en"/>
        </w:rPr>
        <w:t>=</w:t>
      </w:r>
      <w:proofErr w:type="spellStart"/>
      <w:r w:rsidRPr="003A2D26">
        <w:rPr>
          <w:rFonts w:ascii="Consolas" w:hAnsi="Consolas"/>
          <w:sz w:val="22"/>
          <w:lang w:val="en"/>
        </w:rPr>
        <w:t>groups,dc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292A9DD3"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changetype</w:t>
      </w:r>
      <w:proofErr w:type="spellEnd"/>
      <w:r w:rsidRPr="003A2D26">
        <w:rPr>
          <w:rFonts w:ascii="Consolas" w:hAnsi="Consolas"/>
          <w:sz w:val="22"/>
          <w:lang w:val="en"/>
        </w:rPr>
        <w:t>: modify</w:t>
      </w:r>
    </w:p>
    <w:p w14:paraId="62F57487"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 xml:space="preserve">add: </w:t>
      </w:r>
      <w:proofErr w:type="spellStart"/>
      <w:r w:rsidRPr="003A2D26">
        <w:rPr>
          <w:rFonts w:ascii="Consolas" w:hAnsi="Consolas"/>
          <w:sz w:val="22"/>
          <w:lang w:val="en"/>
        </w:rPr>
        <w:t>memberUid</w:t>
      </w:r>
      <w:proofErr w:type="spellEnd"/>
    </w:p>
    <w:p w14:paraId="7D8446D1" w14:textId="77777777" w:rsidR="00D17BAE" w:rsidRPr="003A2D26" w:rsidRDefault="00D17BAE" w:rsidP="0093458C">
      <w:pPr>
        <w:pStyle w:val="CodeSnippet"/>
        <w:rPr>
          <w:rFonts w:ascii="Consolas" w:hAnsi="Consolas"/>
          <w:sz w:val="22"/>
          <w:lang w:val="en"/>
        </w:rPr>
      </w:pPr>
      <w:proofErr w:type="spellStart"/>
      <w:r w:rsidRPr="003A2D26">
        <w:rPr>
          <w:rFonts w:ascii="Consolas" w:hAnsi="Consolas"/>
          <w:sz w:val="22"/>
          <w:lang w:val="en"/>
        </w:rPr>
        <w:t>memberUid</w:t>
      </w:r>
      <w:proofErr w:type="spellEnd"/>
      <w:r w:rsidRPr="003A2D26">
        <w:rPr>
          <w:rFonts w:ascii="Consolas" w:hAnsi="Consolas"/>
          <w:sz w:val="22"/>
          <w:lang w:val="en"/>
        </w:rPr>
        <w:t xml:space="preserve">: </w:t>
      </w:r>
      <w:proofErr w:type="spellStart"/>
      <w:r w:rsidRPr="003A2D26">
        <w:rPr>
          <w:rFonts w:ascii="Consolas" w:hAnsi="Consolas"/>
          <w:sz w:val="22"/>
          <w:lang w:val="en"/>
        </w:rPr>
        <w:t>newuser</w:t>
      </w:r>
      <w:proofErr w:type="spellEnd"/>
    </w:p>
    <w:p w14:paraId="569DAFB8"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w:t>
      </w:r>
    </w:p>
    <w:p w14:paraId="7A6AFFFB" w14:textId="77777777" w:rsidR="00D17BAE" w:rsidRPr="003A2D26" w:rsidRDefault="00D17BAE" w:rsidP="0093458C">
      <w:pPr>
        <w:pStyle w:val="CodeSnippet"/>
        <w:rPr>
          <w:rFonts w:ascii="Consolas" w:hAnsi="Consolas"/>
          <w:sz w:val="22"/>
          <w:lang w:val="en"/>
        </w:rPr>
      </w:pPr>
      <w:r w:rsidRPr="003A2D26">
        <w:rPr>
          <w:rFonts w:ascii="Consolas" w:hAnsi="Consolas"/>
          <w:sz w:val="22"/>
          <w:lang w:val="en"/>
        </w:rPr>
        <w:t>add: member</w:t>
      </w:r>
    </w:p>
    <w:p w14:paraId="75EB2DBA" w14:textId="77777777" w:rsidR="00D17BAE" w:rsidRPr="003A2D26" w:rsidRDefault="00D17BAE" w:rsidP="0093458C">
      <w:pPr>
        <w:pStyle w:val="CodeSnippet"/>
        <w:rPr>
          <w:rFonts w:ascii="Consolas" w:hAnsi="Consolas"/>
          <w:color w:val="2E2E2E"/>
          <w:sz w:val="22"/>
          <w:lang w:val="en"/>
        </w:rPr>
      </w:pPr>
      <w:r w:rsidRPr="003A2D26">
        <w:rPr>
          <w:rFonts w:ascii="Consolas" w:hAnsi="Consolas"/>
          <w:sz w:val="22"/>
          <w:lang w:val="en"/>
        </w:rPr>
        <w:t xml:space="preserve">member: </w:t>
      </w:r>
      <w:proofErr w:type="spellStart"/>
      <w:r w:rsidRPr="003A2D26">
        <w:rPr>
          <w:rFonts w:ascii="Consolas" w:hAnsi="Consolas"/>
          <w:sz w:val="22"/>
          <w:lang w:val="en"/>
        </w:rPr>
        <w:t>uid</w:t>
      </w:r>
      <w:proofErr w:type="spellEnd"/>
      <w:r w:rsidRPr="003A2D26">
        <w:rPr>
          <w:rFonts w:ascii="Consolas" w:hAnsi="Consolas"/>
          <w:sz w:val="22"/>
          <w:lang w:val="en"/>
        </w:rPr>
        <w:t>=</w:t>
      </w:r>
      <w:proofErr w:type="spellStart"/>
      <w:r w:rsidRPr="003A2D26">
        <w:rPr>
          <w:rFonts w:ascii="Consolas" w:hAnsi="Consolas"/>
          <w:sz w:val="22"/>
          <w:lang w:val="en"/>
        </w:rPr>
        <w:t>newuser,ou</w:t>
      </w:r>
      <w:proofErr w:type="spellEnd"/>
      <w:r w:rsidRPr="003A2D26">
        <w:rPr>
          <w:rFonts w:ascii="Consolas" w:hAnsi="Consolas"/>
          <w:sz w:val="22"/>
          <w:lang w:val="en"/>
        </w:rPr>
        <w:t>=</w:t>
      </w:r>
      <w:proofErr w:type="spellStart"/>
      <w:r w:rsidRPr="003A2D26">
        <w:rPr>
          <w:rFonts w:ascii="Consolas" w:hAnsi="Consolas"/>
          <w:sz w:val="22"/>
          <w:lang w:val="en"/>
        </w:rPr>
        <w:t>users,dc</w:t>
      </w:r>
      <w:proofErr w:type="spellEnd"/>
      <w:r w:rsidRPr="003A2D26">
        <w:rPr>
          <w:rFonts w:ascii="Consolas" w:hAnsi="Consolas"/>
          <w:sz w:val="22"/>
          <w:lang w:val="en"/>
        </w:rPr>
        <w:t>=</w:t>
      </w:r>
      <w:proofErr w:type="spellStart"/>
      <w:r w:rsidRPr="003A2D26">
        <w:rPr>
          <w:rFonts w:ascii="Consolas" w:hAnsi="Consolas"/>
          <w:sz w:val="22"/>
          <w:lang w:val="en"/>
        </w:rPr>
        <w:t>sasviya,dc</w:t>
      </w:r>
      <w:proofErr w:type="spellEnd"/>
      <w:r w:rsidRPr="003A2D26">
        <w:rPr>
          <w:rFonts w:ascii="Consolas" w:hAnsi="Consolas"/>
          <w:sz w:val="22"/>
          <w:lang w:val="en"/>
        </w:rPr>
        <w:t>=com</w:t>
      </w:r>
    </w:p>
    <w:p w14:paraId="5A4627FD" w14:textId="77777777" w:rsidR="00D17BAE" w:rsidRPr="003A2D26" w:rsidRDefault="00D17BAE" w:rsidP="003A2D26">
      <w:pPr>
        <w:pStyle w:val="CodeSnippet"/>
        <w:rPr>
          <w:rFonts w:ascii="Consolas" w:hAnsi="Consolas"/>
          <w:sz w:val="22"/>
        </w:rPr>
      </w:pPr>
      <w:proofErr w:type="spellStart"/>
      <w:r w:rsidRPr="003A2D26">
        <w:rPr>
          <w:rFonts w:ascii="Consolas" w:hAnsi="Consolas"/>
          <w:sz w:val="22"/>
        </w:rPr>
        <w:t>ldapadd</w:t>
      </w:r>
      <w:proofErr w:type="spellEnd"/>
      <w:r w:rsidRPr="003A2D26">
        <w:rPr>
          <w:rFonts w:ascii="Consolas" w:hAnsi="Consolas"/>
          <w:sz w:val="22"/>
        </w:rPr>
        <w:t xml:space="preserve"> -x -h localhost -D "</w:t>
      </w:r>
      <w:proofErr w:type="spellStart"/>
      <w:r w:rsidRPr="003A2D26">
        <w:rPr>
          <w:rFonts w:ascii="Consolas" w:hAnsi="Consolas"/>
          <w:sz w:val="22"/>
        </w:rPr>
        <w:t>cn</w:t>
      </w:r>
      <w:proofErr w:type="spellEnd"/>
      <w:r w:rsidRPr="003A2D26">
        <w:rPr>
          <w:rFonts w:ascii="Consolas" w:hAnsi="Consolas"/>
          <w:sz w:val="22"/>
        </w:rPr>
        <w:t>=</w:t>
      </w:r>
      <w:proofErr w:type="spellStart"/>
      <w:r w:rsidRPr="003A2D26">
        <w:rPr>
          <w:rFonts w:ascii="Consolas" w:hAnsi="Consolas"/>
          <w:sz w:val="22"/>
        </w:rPr>
        <w:t>admin,dc</w:t>
      </w:r>
      <w:proofErr w:type="spellEnd"/>
      <w:r w:rsidRPr="003A2D26">
        <w:rPr>
          <w:rFonts w:ascii="Consolas" w:hAnsi="Consolas"/>
          <w:sz w:val="22"/>
        </w:rPr>
        <w:t>=</w:t>
      </w:r>
      <w:proofErr w:type="spellStart"/>
      <w:r w:rsidRPr="003A2D26">
        <w:rPr>
          <w:rFonts w:ascii="Consolas" w:hAnsi="Consolas"/>
          <w:sz w:val="22"/>
        </w:rPr>
        <w:t>sasviya,dc</w:t>
      </w:r>
      <w:proofErr w:type="spellEnd"/>
      <w:r w:rsidRPr="003A2D26">
        <w:rPr>
          <w:rFonts w:ascii="Consolas" w:hAnsi="Consolas"/>
          <w:sz w:val="22"/>
        </w:rPr>
        <w:t>=com" -W -f /path/to/user/file</w:t>
      </w:r>
    </w:p>
    <w:p w14:paraId="5078F2A5" w14:textId="77777777" w:rsidR="00D17BAE" w:rsidRPr="00AA6E81" w:rsidRDefault="00D17BAE" w:rsidP="00D17BAE">
      <w:pPr>
        <w:spacing w:after="150" w:line="240" w:lineRule="auto"/>
        <w:rPr>
          <w:rFonts w:cs="Segoe UI"/>
          <w:color w:val="2E2E2E"/>
          <w:kern w:val="0"/>
          <w:lang w:val="en"/>
        </w:rPr>
      </w:pPr>
    </w:p>
    <w:p w14:paraId="4B0186B2" w14:textId="77777777" w:rsidR="00256186" w:rsidRPr="00256186" w:rsidRDefault="00256186" w:rsidP="001B5B15">
      <w:pPr>
        <w:pStyle w:val="ListNumber"/>
      </w:pPr>
      <w:r w:rsidRPr="00256186">
        <w:t xml:space="preserve">Add the home directories for your new user on the </w:t>
      </w:r>
      <w:r w:rsidR="006C163D">
        <w:t>services</w:t>
      </w:r>
      <w:r w:rsidRPr="00256186">
        <w:t xml:space="preserve"> machine (</w:t>
      </w:r>
      <w:proofErr w:type="spellStart"/>
      <w:r w:rsidR="006C163D">
        <w:t>services.viya.sas</w:t>
      </w:r>
      <w:proofErr w:type="spellEnd"/>
      <w:r w:rsidRPr="00256186">
        <w:t>) and the CAS controller (</w:t>
      </w:r>
      <w:proofErr w:type="spellStart"/>
      <w:r>
        <w:t>controller.viya.sas</w:t>
      </w:r>
      <w:proofErr w:type="spellEnd"/>
      <w:r>
        <w:t>). From the A</w:t>
      </w:r>
      <w:r w:rsidRPr="00256186">
        <w:t>nsible controller VM:</w:t>
      </w:r>
    </w:p>
    <w:p w14:paraId="149943F1"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006C163D">
        <w:rPr>
          <w:rFonts w:ascii="Consolas" w:hAnsi="Consolas"/>
          <w:sz w:val="22"/>
          <w:lang w:val="en"/>
        </w:rPr>
        <w:t>services.viya.sas</w:t>
      </w:r>
      <w:proofErr w:type="spellEnd"/>
    </w:p>
    <w:p w14:paraId="56D02FE5" w14:textId="77777777" w:rsidR="00D17BAE" w:rsidRPr="009554E4" w:rsidRDefault="00EB5B17"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00D17BAE" w:rsidRPr="009554E4">
        <w:rPr>
          <w:rFonts w:ascii="Consolas" w:hAnsi="Consolas"/>
          <w:sz w:val="22"/>
          <w:lang w:val="en"/>
        </w:rPr>
        <w:t>mkdir</w:t>
      </w:r>
      <w:proofErr w:type="spellEnd"/>
      <w:r w:rsidR="00D17BAE" w:rsidRPr="009554E4">
        <w:rPr>
          <w:rFonts w:ascii="Consolas" w:hAnsi="Consolas"/>
          <w:sz w:val="22"/>
          <w:lang w:val="en"/>
        </w:rPr>
        <w:t xml:space="preserve"> -p /home/</w:t>
      </w:r>
      <w:proofErr w:type="spellStart"/>
      <w:r w:rsidR="00D17BAE" w:rsidRPr="009554E4">
        <w:rPr>
          <w:rFonts w:ascii="Consolas" w:hAnsi="Consolas"/>
          <w:sz w:val="22"/>
          <w:lang w:val="en"/>
        </w:rPr>
        <w:t>newuser</w:t>
      </w:r>
      <w:proofErr w:type="spellEnd"/>
    </w:p>
    <w:p w14:paraId="0BCA38A4" w14:textId="77777777" w:rsidR="00D17BAE" w:rsidRPr="009554E4" w:rsidRDefault="00D17BAE"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67EB93E3" w14:textId="77777777" w:rsidR="00D17BAE" w:rsidRPr="009554E4" w:rsidRDefault="00D17BAE" w:rsidP="0093458C">
      <w:pPr>
        <w:pStyle w:val="CodeSnippet"/>
        <w:rPr>
          <w:rFonts w:ascii="Consolas" w:hAnsi="Consolas"/>
          <w:sz w:val="22"/>
          <w:lang w:val="en"/>
        </w:rPr>
      </w:pPr>
      <w:r w:rsidRPr="009554E4">
        <w:rPr>
          <w:rFonts w:ascii="Consolas" w:hAnsi="Consolas"/>
          <w:sz w:val="22"/>
          <w:lang w:val="en"/>
        </w:rPr>
        <w:t>exit</w:t>
      </w:r>
    </w:p>
    <w:p w14:paraId="53956107"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ssh</w:t>
      </w:r>
      <w:proofErr w:type="spellEnd"/>
      <w:r w:rsidRPr="009554E4">
        <w:rPr>
          <w:rFonts w:ascii="Consolas" w:hAnsi="Consolas"/>
          <w:sz w:val="22"/>
          <w:lang w:val="en"/>
        </w:rPr>
        <w:t xml:space="preserve"> </w:t>
      </w:r>
      <w:proofErr w:type="spellStart"/>
      <w:r w:rsidRPr="009554E4">
        <w:rPr>
          <w:rFonts w:ascii="Consolas" w:hAnsi="Consolas"/>
          <w:sz w:val="22"/>
          <w:lang w:val="en"/>
        </w:rPr>
        <w:t>controller.viya.sas</w:t>
      </w:r>
      <w:proofErr w:type="spellEnd"/>
    </w:p>
    <w:p w14:paraId="24B82329"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mkdir</w:t>
      </w:r>
      <w:proofErr w:type="spellEnd"/>
      <w:r w:rsidRPr="009554E4">
        <w:rPr>
          <w:rFonts w:ascii="Consolas" w:hAnsi="Consolas"/>
          <w:sz w:val="22"/>
          <w:lang w:val="en"/>
        </w:rPr>
        <w:t xml:space="preserve"> -p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472998A9"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p>
    <w:p w14:paraId="21D27126" w14:textId="77777777" w:rsidR="001818BB" w:rsidRPr="009554E4" w:rsidRDefault="001818BB" w:rsidP="0093458C">
      <w:pPr>
        <w:pStyle w:val="CodeSnippet"/>
        <w:rPr>
          <w:rFonts w:ascii="Consolas" w:hAnsi="Consolas"/>
          <w:sz w:val="22"/>
          <w:lang w:val="en"/>
        </w:rPr>
      </w:pPr>
      <w:proofErr w:type="spellStart"/>
      <w:r w:rsidRPr="009554E4">
        <w:rPr>
          <w:rFonts w:ascii="Consolas" w:hAnsi="Consolas"/>
          <w:sz w:val="22"/>
          <w:lang w:val="en"/>
        </w:rPr>
        <w:t>sudo</w:t>
      </w:r>
      <w:proofErr w:type="spellEnd"/>
      <w:r w:rsidRPr="009554E4">
        <w:rPr>
          <w:rFonts w:ascii="Consolas" w:hAnsi="Consolas"/>
          <w:sz w:val="22"/>
          <w:lang w:val="en"/>
        </w:rPr>
        <w:t xml:space="preserve"> </w:t>
      </w:r>
      <w:proofErr w:type="spellStart"/>
      <w:r w:rsidRPr="009554E4">
        <w:rPr>
          <w:rFonts w:ascii="Consolas" w:hAnsi="Consolas"/>
          <w:sz w:val="22"/>
          <w:lang w:val="en"/>
        </w:rPr>
        <w:t>chown</w:t>
      </w:r>
      <w:proofErr w:type="spellEnd"/>
      <w:r w:rsidRPr="009554E4">
        <w:rPr>
          <w:rFonts w:ascii="Consolas" w:hAnsi="Consolas"/>
          <w:sz w:val="22"/>
          <w:lang w:val="en"/>
        </w:rPr>
        <w:t xml:space="preserve"> </w:t>
      </w:r>
      <w:proofErr w:type="spellStart"/>
      <w:r w:rsidRPr="009554E4">
        <w:rPr>
          <w:rFonts w:ascii="Consolas" w:hAnsi="Consolas"/>
          <w:sz w:val="22"/>
          <w:lang w:val="en"/>
        </w:rPr>
        <w:t>newuser:sasusers</w:t>
      </w:r>
      <w:proofErr w:type="spellEnd"/>
      <w:r w:rsidRPr="009554E4">
        <w:rPr>
          <w:rFonts w:ascii="Consolas" w:hAnsi="Consolas"/>
          <w:sz w:val="22"/>
          <w:lang w:val="en"/>
        </w:rPr>
        <w:t xml:space="preserve"> /home/</w:t>
      </w:r>
      <w:proofErr w:type="spellStart"/>
      <w:r w:rsidRPr="009554E4">
        <w:rPr>
          <w:rFonts w:ascii="Consolas" w:hAnsi="Consolas"/>
          <w:sz w:val="22"/>
          <w:lang w:val="en"/>
        </w:rPr>
        <w:t>newuser</w:t>
      </w:r>
      <w:proofErr w:type="spellEnd"/>
      <w:r w:rsidRPr="009554E4">
        <w:rPr>
          <w:rFonts w:ascii="Consolas" w:hAnsi="Consolas"/>
          <w:sz w:val="22"/>
          <w:lang w:val="en"/>
        </w:rPr>
        <w:t>/</w:t>
      </w:r>
      <w:proofErr w:type="spellStart"/>
      <w:r w:rsidRPr="009554E4">
        <w:rPr>
          <w:rFonts w:ascii="Consolas" w:hAnsi="Consolas"/>
          <w:sz w:val="22"/>
          <w:lang w:val="en"/>
        </w:rPr>
        <w:t>casuser</w:t>
      </w:r>
      <w:proofErr w:type="spellEnd"/>
    </w:p>
    <w:p w14:paraId="214B8BE8" w14:textId="77777777" w:rsidR="001818BB" w:rsidRPr="009554E4" w:rsidRDefault="001818BB" w:rsidP="0093458C">
      <w:pPr>
        <w:pStyle w:val="CodeSnippet"/>
        <w:rPr>
          <w:rFonts w:ascii="Consolas" w:hAnsi="Consolas"/>
          <w:sz w:val="22"/>
          <w:lang w:val="en"/>
        </w:rPr>
      </w:pPr>
      <w:r w:rsidRPr="009554E4">
        <w:rPr>
          <w:rFonts w:ascii="Consolas" w:hAnsi="Consolas"/>
          <w:sz w:val="22"/>
          <w:lang w:val="en"/>
        </w:rPr>
        <w:t>exit</w:t>
      </w:r>
    </w:p>
    <w:p w14:paraId="6A431999" w14:textId="77777777" w:rsidR="00D17BAE" w:rsidRPr="00AA6E81" w:rsidRDefault="00D17BAE" w:rsidP="00D17BAE">
      <w:pPr>
        <w:pStyle w:val="ListParagraph"/>
        <w:spacing w:after="150" w:line="240" w:lineRule="auto"/>
        <w:ind w:left="720"/>
        <w:rPr>
          <w:rFonts w:cs="Segoe UI"/>
          <w:color w:val="2E2E2E"/>
          <w:lang w:val="en"/>
        </w:rPr>
      </w:pPr>
    </w:p>
    <w:p w14:paraId="2B39E603" w14:textId="77777777" w:rsidR="00D17BAE" w:rsidRPr="00AA6E81" w:rsidRDefault="00D17BAE" w:rsidP="00D17BAE">
      <w:pPr>
        <w:spacing w:after="150" w:line="240" w:lineRule="auto"/>
        <w:rPr>
          <w:rFonts w:cs="Segoe UI"/>
          <w:color w:val="2E2E2E"/>
          <w:kern w:val="0"/>
          <w:lang w:val="en"/>
        </w:rPr>
      </w:pPr>
      <w:r w:rsidRPr="00AA6E81">
        <w:rPr>
          <w:rFonts w:cs="Segoe UI"/>
          <w:b/>
          <w:color w:val="2E2E2E"/>
          <w:kern w:val="0"/>
          <w:lang w:val="en"/>
        </w:rPr>
        <w:t>To change a password or set the password for a new user</w:t>
      </w:r>
      <w:r w:rsidRPr="00CC2545">
        <w:rPr>
          <w:rFonts w:cs="Segoe UI"/>
          <w:b/>
          <w:color w:val="2E2E2E"/>
          <w:kern w:val="0"/>
          <w:lang w:val="en"/>
        </w:rPr>
        <w:t>:</w:t>
      </w:r>
    </w:p>
    <w:p w14:paraId="6739DC5A" w14:textId="77777777" w:rsidR="00D17BAE" w:rsidRPr="001B67FD" w:rsidRDefault="00D17BAE" w:rsidP="001B67FD">
      <w:pPr>
        <w:pStyle w:val="CodeSnippet"/>
        <w:rPr>
          <w:rFonts w:ascii="Consolas" w:hAnsi="Consolas"/>
          <w:sz w:val="22"/>
        </w:rPr>
      </w:pPr>
      <w:proofErr w:type="spellStart"/>
      <w:r w:rsidRPr="001B67FD">
        <w:rPr>
          <w:rFonts w:ascii="Consolas" w:hAnsi="Consolas"/>
          <w:sz w:val="22"/>
        </w:rPr>
        <w:t>ld</w:t>
      </w:r>
      <w:r w:rsidR="00126B9F" w:rsidRPr="001B67FD">
        <w:rPr>
          <w:rFonts w:ascii="Consolas" w:hAnsi="Consolas"/>
          <w:sz w:val="22"/>
        </w:rPr>
        <w:t>appasswd</w:t>
      </w:r>
      <w:proofErr w:type="spellEnd"/>
      <w:r w:rsidR="00126B9F" w:rsidRPr="001B67FD">
        <w:rPr>
          <w:rFonts w:ascii="Consolas" w:hAnsi="Consolas"/>
          <w:sz w:val="22"/>
        </w:rPr>
        <w:t xml:space="preserve"> </w:t>
      </w:r>
      <w:r w:rsidR="0075448D" w:rsidRPr="001B67FD">
        <w:rPr>
          <w:rFonts w:ascii="Consolas" w:hAnsi="Consolas"/>
          <w:sz w:val="22"/>
        </w:rPr>
        <w:t xml:space="preserve">–h localhost </w:t>
      </w:r>
      <w:r w:rsidR="00126B9F" w:rsidRPr="001B67FD">
        <w:rPr>
          <w:rFonts w:ascii="Consolas" w:hAnsi="Consolas"/>
          <w:sz w:val="22"/>
        </w:rPr>
        <w:t xml:space="preserve">–s USERPASSWORD –W –D </w:t>
      </w:r>
      <w:proofErr w:type="spellStart"/>
      <w:r w:rsidR="00126B9F" w:rsidRPr="001B67FD">
        <w:rPr>
          <w:rFonts w:ascii="Consolas" w:hAnsi="Consolas"/>
          <w:sz w:val="22"/>
        </w:rPr>
        <w:t>cn</w:t>
      </w:r>
      <w:proofErr w:type="spellEnd"/>
      <w:r w:rsidR="00126B9F" w:rsidRPr="001B67FD">
        <w:rPr>
          <w:rFonts w:ascii="Consolas" w:hAnsi="Consolas"/>
          <w:sz w:val="22"/>
        </w:rPr>
        <w:t>=</w:t>
      </w:r>
      <w:proofErr w:type="spellStart"/>
      <w:r w:rsidR="00126B9F" w:rsidRPr="001B67FD">
        <w:rPr>
          <w:rFonts w:ascii="Consolas" w:hAnsi="Consolas"/>
          <w:sz w:val="22"/>
        </w:rPr>
        <w:t>admin,dc</w:t>
      </w:r>
      <w:proofErr w:type="spellEnd"/>
      <w:r w:rsidR="00126B9F" w:rsidRPr="001B67FD">
        <w:rPr>
          <w:rFonts w:ascii="Consolas" w:hAnsi="Consolas"/>
          <w:sz w:val="22"/>
        </w:rPr>
        <w:t>=</w:t>
      </w:r>
      <w:proofErr w:type="spellStart"/>
      <w:r w:rsidR="00126B9F" w:rsidRPr="001B67FD">
        <w:rPr>
          <w:rFonts w:ascii="Consolas" w:hAnsi="Consolas"/>
          <w:sz w:val="22"/>
        </w:rPr>
        <w:t>sasviya,dc</w:t>
      </w:r>
      <w:proofErr w:type="spellEnd"/>
      <w:r w:rsidR="00126B9F" w:rsidRPr="001B67FD">
        <w:rPr>
          <w:rFonts w:ascii="Consolas" w:hAnsi="Consolas"/>
          <w:sz w:val="22"/>
        </w:rPr>
        <w:t>=com</w:t>
      </w:r>
      <w:r w:rsidRPr="001B67FD">
        <w:rPr>
          <w:rFonts w:ascii="Consolas" w:hAnsi="Consolas"/>
          <w:sz w:val="22"/>
        </w:rPr>
        <w:t xml:space="preserve"> -x “</w:t>
      </w:r>
      <w:proofErr w:type="spellStart"/>
      <w:r w:rsidRPr="001B67FD">
        <w:rPr>
          <w:rFonts w:ascii="Consolas" w:hAnsi="Consolas"/>
          <w:sz w:val="22"/>
        </w:rPr>
        <w:t>uid</w:t>
      </w:r>
      <w:proofErr w:type="spellEnd"/>
      <w:r w:rsidRPr="001B67FD">
        <w:rPr>
          <w:rFonts w:ascii="Consolas" w:hAnsi="Consolas"/>
          <w:sz w:val="22"/>
        </w:rPr>
        <w:t>=</w:t>
      </w:r>
      <w:proofErr w:type="spellStart"/>
      <w:r w:rsidRPr="001B67FD">
        <w:rPr>
          <w:rFonts w:ascii="Consolas" w:hAnsi="Consolas"/>
          <w:sz w:val="22"/>
        </w:rPr>
        <w:t>newuser,ou</w:t>
      </w:r>
      <w:proofErr w:type="spellEnd"/>
      <w:r w:rsidRPr="001B67FD">
        <w:rPr>
          <w:rFonts w:ascii="Consolas" w:hAnsi="Consolas"/>
          <w:sz w:val="22"/>
        </w:rPr>
        <w:t>=</w:t>
      </w:r>
      <w:proofErr w:type="spellStart"/>
      <w:r w:rsidRPr="001B67FD">
        <w:rPr>
          <w:rFonts w:ascii="Consolas" w:hAnsi="Consolas"/>
          <w:sz w:val="22"/>
        </w:rPr>
        <w:t>users,dc</w:t>
      </w:r>
      <w:proofErr w:type="spellEnd"/>
      <w:r w:rsidRPr="001B67FD">
        <w:rPr>
          <w:rFonts w:ascii="Consolas" w:hAnsi="Consolas"/>
          <w:sz w:val="22"/>
        </w:rPr>
        <w:t>=</w:t>
      </w:r>
      <w:proofErr w:type="spellStart"/>
      <w:r w:rsidRPr="001B67FD">
        <w:rPr>
          <w:rFonts w:ascii="Consolas" w:hAnsi="Consolas"/>
          <w:sz w:val="22"/>
        </w:rPr>
        <w:t>sasviya,dc</w:t>
      </w:r>
      <w:proofErr w:type="spellEnd"/>
      <w:r w:rsidRPr="001B67FD">
        <w:rPr>
          <w:rFonts w:ascii="Consolas" w:hAnsi="Consolas"/>
          <w:sz w:val="22"/>
        </w:rPr>
        <w:t>=com”</w:t>
      </w:r>
    </w:p>
    <w:p w14:paraId="31C74BAD" w14:textId="77777777" w:rsidR="00D17BAE" w:rsidRPr="00AA6E81" w:rsidRDefault="00D17BAE" w:rsidP="00C464FB">
      <w:pPr>
        <w:pStyle w:val="Alert"/>
        <w:rPr>
          <w:lang w:val="en"/>
        </w:rPr>
      </w:pPr>
      <w:r w:rsidRPr="00C464FB">
        <w:rPr>
          <w:b/>
          <w:lang w:val="en"/>
        </w:rPr>
        <w:lastRenderedPageBreak/>
        <w:t>Note</w:t>
      </w:r>
      <w:r w:rsidR="003456C0">
        <w:rPr>
          <w:lang w:val="en"/>
        </w:rPr>
        <w:t xml:space="preserve">    </w:t>
      </w:r>
      <w:r w:rsidRPr="00AA6E81">
        <w:rPr>
          <w:lang w:val="en"/>
        </w:rPr>
        <w:t>T</w:t>
      </w:r>
      <w:r w:rsidR="003456C0">
        <w:rPr>
          <w:lang w:val="en"/>
        </w:rPr>
        <w:t>o</w:t>
      </w:r>
      <w:r w:rsidRPr="00AA6E81">
        <w:rPr>
          <w:lang w:val="en"/>
        </w:rPr>
        <w:t xml:space="preserve"> prevent the command from being saved to the bash history, preface this command with a space. The string following the </w:t>
      </w:r>
      <w:r w:rsidRPr="00AA6E81">
        <w:rPr>
          <w:rFonts w:cs="Consolas"/>
          <w:color w:val="C0341D"/>
          <w:shd w:val="clear" w:color="auto" w:fill="FCEDEA"/>
          <w:lang w:val="en"/>
        </w:rPr>
        <w:t>-x</w:t>
      </w:r>
      <w:r w:rsidRPr="00AA6E81">
        <w:rPr>
          <w:lang w:val="en"/>
        </w:rPr>
        <w:t xml:space="preserve"> should match the </w:t>
      </w:r>
      <w:proofErr w:type="spellStart"/>
      <w:r w:rsidRPr="00AA6E81">
        <w:rPr>
          <w:lang w:val="en"/>
        </w:rPr>
        <w:t>dn</w:t>
      </w:r>
      <w:proofErr w:type="spellEnd"/>
      <w:r w:rsidRPr="00AA6E81">
        <w:rPr>
          <w:lang w:val="en"/>
        </w:rPr>
        <w:t>: attribute of the user.</w:t>
      </w:r>
    </w:p>
    <w:p w14:paraId="45AF03AA" w14:textId="77777777" w:rsidR="00D17BAE" w:rsidRPr="00AA6E81" w:rsidRDefault="00D17BAE" w:rsidP="00D17BAE">
      <w:pPr>
        <w:spacing w:after="150" w:line="240" w:lineRule="auto"/>
        <w:rPr>
          <w:rFonts w:cs="Segoe UI"/>
          <w:b/>
          <w:color w:val="2E2E2E"/>
          <w:kern w:val="0"/>
          <w:lang w:val="en"/>
        </w:rPr>
      </w:pPr>
      <w:r w:rsidRPr="00AA6E81">
        <w:rPr>
          <w:rFonts w:cs="Segoe UI"/>
          <w:b/>
          <w:color w:val="2E2E2E"/>
          <w:kern w:val="0"/>
          <w:lang w:val="en"/>
        </w:rPr>
        <w:t>To delete a user:</w:t>
      </w:r>
    </w:p>
    <w:p w14:paraId="662C6619" w14:textId="77777777" w:rsidR="00D17BAE" w:rsidRPr="00007845" w:rsidRDefault="00D17BAE" w:rsidP="00007845">
      <w:pPr>
        <w:pStyle w:val="CodeSnippet"/>
        <w:rPr>
          <w:rFonts w:ascii="Consolas" w:hAnsi="Consolas"/>
          <w:sz w:val="22"/>
        </w:rPr>
      </w:pPr>
      <w:proofErr w:type="spellStart"/>
      <w:r w:rsidRPr="00007845">
        <w:rPr>
          <w:rFonts w:ascii="Consolas" w:hAnsi="Consolas"/>
          <w:sz w:val="22"/>
        </w:rPr>
        <w:t>ldapdelete</w:t>
      </w:r>
      <w:proofErr w:type="spellEnd"/>
      <w:r w:rsidRPr="00007845">
        <w:rPr>
          <w:rFonts w:ascii="Consolas" w:hAnsi="Consolas"/>
          <w:sz w:val="22"/>
        </w:rPr>
        <w:t xml:space="preserve"> </w:t>
      </w:r>
      <w:r w:rsidR="00C83C86" w:rsidRPr="00007845">
        <w:rPr>
          <w:rFonts w:ascii="Consolas" w:hAnsi="Consolas"/>
          <w:sz w:val="22"/>
        </w:rPr>
        <w:t xml:space="preserve">–h localhost </w:t>
      </w:r>
      <w:r w:rsidRPr="00007845">
        <w:rPr>
          <w:rFonts w:ascii="Consolas" w:hAnsi="Consolas"/>
          <w:sz w:val="22"/>
        </w:rPr>
        <w:t>-W -D "</w:t>
      </w:r>
      <w:proofErr w:type="spellStart"/>
      <w:r w:rsidRPr="00007845">
        <w:rPr>
          <w:rFonts w:ascii="Consolas" w:hAnsi="Consolas"/>
          <w:sz w:val="22"/>
        </w:rPr>
        <w:t>cn</w:t>
      </w:r>
      <w:proofErr w:type="spellEnd"/>
      <w:r w:rsidRPr="00007845">
        <w:rPr>
          <w:rFonts w:ascii="Consolas" w:hAnsi="Consolas"/>
          <w:sz w:val="22"/>
        </w:rPr>
        <w:t>=</w:t>
      </w:r>
      <w:proofErr w:type="spellStart"/>
      <w:r w:rsidRPr="00007845">
        <w:rPr>
          <w:rFonts w:ascii="Consolas" w:hAnsi="Consolas"/>
          <w:sz w:val="22"/>
        </w:rPr>
        <w:t>admin,dc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 "</w:t>
      </w:r>
      <w:proofErr w:type="spellStart"/>
      <w:r w:rsidRPr="00007845">
        <w:rPr>
          <w:rFonts w:ascii="Consolas" w:hAnsi="Consolas"/>
          <w:sz w:val="22"/>
        </w:rPr>
        <w:t>uid</w:t>
      </w:r>
      <w:proofErr w:type="spellEnd"/>
      <w:r w:rsidRPr="00007845">
        <w:rPr>
          <w:rFonts w:ascii="Consolas" w:hAnsi="Consolas"/>
          <w:sz w:val="22"/>
        </w:rPr>
        <w:t>=</w:t>
      </w:r>
      <w:proofErr w:type="spellStart"/>
      <w:r w:rsidRPr="00007845">
        <w:rPr>
          <w:rFonts w:ascii="Consolas" w:hAnsi="Consolas"/>
          <w:sz w:val="22"/>
        </w:rPr>
        <w:t>newuser,ou</w:t>
      </w:r>
      <w:proofErr w:type="spellEnd"/>
      <w:r w:rsidRPr="00007845">
        <w:rPr>
          <w:rFonts w:ascii="Consolas" w:hAnsi="Consolas"/>
          <w:sz w:val="22"/>
        </w:rPr>
        <w:t>=</w:t>
      </w:r>
      <w:proofErr w:type="spellStart"/>
      <w:r w:rsidRPr="00007845">
        <w:rPr>
          <w:rFonts w:ascii="Consolas" w:hAnsi="Consolas"/>
          <w:sz w:val="22"/>
        </w:rPr>
        <w:t>users,dc</w:t>
      </w:r>
      <w:proofErr w:type="spellEnd"/>
      <w:r w:rsidRPr="00007845">
        <w:rPr>
          <w:rFonts w:ascii="Consolas" w:hAnsi="Consolas"/>
          <w:sz w:val="22"/>
        </w:rPr>
        <w:t>=</w:t>
      </w:r>
      <w:proofErr w:type="spellStart"/>
      <w:r w:rsidRPr="00007845">
        <w:rPr>
          <w:rFonts w:ascii="Consolas" w:hAnsi="Consolas"/>
          <w:sz w:val="22"/>
        </w:rPr>
        <w:t>sasviya,dc</w:t>
      </w:r>
      <w:proofErr w:type="spellEnd"/>
      <w:r w:rsidRPr="00007845">
        <w:rPr>
          <w:rFonts w:ascii="Consolas" w:hAnsi="Consolas"/>
          <w:sz w:val="22"/>
        </w:rPr>
        <w:t>=com"</w:t>
      </w:r>
    </w:p>
    <w:p w14:paraId="5055C903" w14:textId="77777777" w:rsidR="00D17BAE" w:rsidRPr="000755A7" w:rsidRDefault="00D17BAE" w:rsidP="000755A7">
      <w:pPr>
        <w:pStyle w:val="NormalWeb"/>
        <w:shd w:val="clear" w:color="auto" w:fill="FFFFFF"/>
        <w:spacing w:line="273" w:lineRule="atLeast"/>
        <w:rPr>
          <w:rFonts w:ascii="Georgia" w:hAnsi="Georgia" w:cs="Arial"/>
          <w:color w:val="444444"/>
          <w:lang w:val="en"/>
        </w:rPr>
      </w:pPr>
    </w:p>
    <w:p w14:paraId="060D6291" w14:textId="77777777" w:rsidR="0044694D" w:rsidRPr="001353B7" w:rsidRDefault="0044694D" w:rsidP="0044694D">
      <w:pPr>
        <w:pStyle w:val="Heading2"/>
      </w:pPr>
      <w:bookmarkStart w:id="1296" w:name="_Document_Revisions"/>
      <w:bookmarkStart w:id="1297" w:name="_Toc6910147"/>
      <w:bookmarkEnd w:id="1296"/>
      <w:r>
        <w:t>Document Revisions</w:t>
      </w:r>
      <w:bookmarkEnd w:id="1261"/>
      <w:bookmarkEnd w:id="1262"/>
      <w:bookmarkEnd w:id="1297"/>
    </w:p>
    <w:tbl>
      <w:tblPr>
        <w:tblStyle w:val="AWS"/>
        <w:tblW w:w="9216" w:type="dxa"/>
        <w:tblLayout w:type="fixed"/>
        <w:tblLook w:val="04A0" w:firstRow="1" w:lastRow="0" w:firstColumn="1" w:lastColumn="0" w:noHBand="0" w:noVBand="1"/>
      </w:tblPr>
      <w:tblGrid>
        <w:gridCol w:w="2250"/>
        <w:gridCol w:w="4176"/>
        <w:gridCol w:w="2790"/>
      </w:tblGrid>
      <w:tr w:rsidR="00E3402D" w14:paraId="3165B7EC" w14:textId="77777777" w:rsidTr="004E0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hideMark/>
          </w:tcPr>
          <w:p w14:paraId="4A8B0C6C" w14:textId="77777777" w:rsidR="00E3402D" w:rsidRDefault="00E3402D" w:rsidP="004E09B0">
            <w:pPr>
              <w:pStyle w:val="Tabletext"/>
              <w:rPr>
                <w:rFonts w:asciiTheme="majorHAnsi" w:hAnsiTheme="majorHAnsi"/>
              </w:rPr>
            </w:pPr>
            <w:r>
              <w:t>Date</w:t>
            </w:r>
          </w:p>
        </w:tc>
        <w:tc>
          <w:tcPr>
            <w:tcW w:w="4176" w:type="dxa"/>
            <w:hideMark/>
          </w:tcPr>
          <w:p w14:paraId="53686A78"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Change</w:t>
            </w:r>
          </w:p>
        </w:tc>
        <w:tc>
          <w:tcPr>
            <w:tcW w:w="2790" w:type="dxa"/>
            <w:hideMark/>
          </w:tcPr>
          <w:p w14:paraId="67C95243" w14:textId="77777777" w:rsidR="00E3402D" w:rsidRDefault="00E3402D" w:rsidP="004E09B0">
            <w:pPr>
              <w:pStyle w:val="Tabletext"/>
              <w:cnfStyle w:val="100000000000" w:firstRow="1" w:lastRow="0" w:firstColumn="0" w:lastColumn="0" w:oddVBand="0" w:evenVBand="0" w:oddHBand="0" w:evenHBand="0" w:firstRowFirstColumn="0" w:firstRowLastColumn="0" w:lastRowFirstColumn="0" w:lastRowLastColumn="0"/>
            </w:pPr>
            <w:r>
              <w:t>In sections</w:t>
            </w:r>
          </w:p>
        </w:tc>
      </w:tr>
      <w:tr w:rsidR="00B438A2" w:rsidRPr="00385946" w14:paraId="17AB4907" w14:textId="77777777" w:rsidTr="004E09B0">
        <w:trPr>
          <w:ins w:id="1298" w:author="Penny Downey" w:date="2019-05-10T14:46:00Z"/>
        </w:trPr>
        <w:tc>
          <w:tcPr>
            <w:cnfStyle w:val="001000000000" w:firstRow="0" w:lastRow="0" w:firstColumn="1" w:lastColumn="0" w:oddVBand="0" w:evenVBand="0" w:oddHBand="0" w:evenHBand="0" w:firstRowFirstColumn="0" w:firstRowLastColumn="0" w:lastRowFirstColumn="0" w:lastRowLastColumn="0"/>
            <w:tcW w:w="2250" w:type="dxa"/>
          </w:tcPr>
          <w:p w14:paraId="3DA019AE" w14:textId="394EEE12" w:rsidR="00B438A2" w:rsidRDefault="00B438A2" w:rsidP="004E09B0">
            <w:pPr>
              <w:pStyle w:val="Tabletext"/>
              <w:rPr>
                <w:ins w:id="1299" w:author="Penny Downey" w:date="2019-05-10T14:46:00Z"/>
                <w:color w:val="auto"/>
              </w:rPr>
            </w:pPr>
            <w:ins w:id="1300" w:author="Penny Downey" w:date="2019-05-10T14:46:00Z">
              <w:r w:rsidRPr="008141AB">
                <w:rPr>
                  <w:color w:val="auto"/>
                </w:rPr>
                <w:t>May 2019</w:t>
              </w:r>
            </w:ins>
          </w:p>
        </w:tc>
        <w:tc>
          <w:tcPr>
            <w:tcW w:w="4176" w:type="dxa"/>
          </w:tcPr>
          <w:p w14:paraId="4172F8AA" w14:textId="77777777" w:rsidR="00B438A2" w:rsidRDefault="00B438A2" w:rsidP="006922DE">
            <w:pPr>
              <w:pStyle w:val="Tabletext"/>
              <w:cnfStyle w:val="000000000000" w:firstRow="0" w:lastRow="0" w:firstColumn="0" w:lastColumn="0" w:oddVBand="0" w:evenVBand="0" w:oddHBand="0" w:evenHBand="0" w:firstRowFirstColumn="0" w:firstRowLastColumn="0" w:lastRowFirstColumn="0" w:lastRowLastColumn="0"/>
              <w:rPr>
                <w:ins w:id="1301" w:author="Penny Downey" w:date="2019-05-10T14:47:00Z"/>
              </w:rPr>
            </w:pPr>
            <w:ins w:id="1302" w:author="Penny Downey" w:date="2019-05-10T14:46:00Z">
              <w:r>
                <w:t xml:space="preserve">Change </w:t>
              </w:r>
              <w:r w:rsidR="003118E7">
                <w:t>r4 references to r</w:t>
              </w:r>
            </w:ins>
            <w:ins w:id="1303" w:author="Penny Downey" w:date="2019-05-10T14:47:00Z">
              <w:r w:rsidR="003118E7">
                <w:t>5</w:t>
              </w:r>
            </w:ins>
          </w:p>
          <w:p w14:paraId="42060DBD" w14:textId="0BDB66B4"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rPr>
                <w:ins w:id="1304" w:author="Penny Downey" w:date="2019-05-10T14:46:00Z"/>
              </w:rPr>
            </w:pPr>
            <w:ins w:id="1305" w:author="Penny Downey" w:date="2019-05-10T14:47:00Z">
              <w:r>
                <w:t>Licensing updates to support unlimited</w:t>
              </w:r>
            </w:ins>
            <w:ins w:id="1306" w:author="Penny Downey" w:date="2019-05-10T14:48:00Z">
              <w:r>
                <w:t xml:space="preserve"> licensing</w:t>
              </w:r>
            </w:ins>
          </w:p>
        </w:tc>
        <w:tc>
          <w:tcPr>
            <w:tcW w:w="2790" w:type="dxa"/>
          </w:tcPr>
          <w:p w14:paraId="6EC62362" w14:textId="77418DA5" w:rsidR="00B438A2" w:rsidRDefault="003118E7" w:rsidP="006922DE">
            <w:pPr>
              <w:pStyle w:val="Tabletext"/>
              <w:cnfStyle w:val="000000000000" w:firstRow="0" w:lastRow="0" w:firstColumn="0" w:lastColumn="0" w:oddVBand="0" w:evenVBand="0" w:oddHBand="0" w:evenHBand="0" w:firstRowFirstColumn="0" w:firstRowLastColumn="0" w:lastRowFirstColumn="0" w:lastRowLastColumn="0"/>
              <w:rPr>
                <w:ins w:id="1307" w:author="Penny Downey" w:date="2019-05-10T14:47:00Z"/>
              </w:rPr>
            </w:pPr>
            <w:ins w:id="1308" w:author="Penny Downey" w:date="2019-05-10T14:47:00Z">
              <w:r>
                <w:t>Throughout do</w:t>
              </w:r>
            </w:ins>
            <w:ins w:id="1309" w:author="Penny Downey" w:date="2019-05-10T14:49:00Z">
              <w:r w:rsidR="008141AB">
                <w:t>c; graphic also</w:t>
              </w:r>
            </w:ins>
          </w:p>
          <w:p w14:paraId="7D49EA37" w14:textId="223D6791" w:rsidR="003118E7" w:rsidRDefault="008141AB" w:rsidP="006922DE">
            <w:pPr>
              <w:pStyle w:val="Tabletext"/>
              <w:cnfStyle w:val="000000000000" w:firstRow="0" w:lastRow="0" w:firstColumn="0" w:lastColumn="0" w:oddVBand="0" w:evenVBand="0" w:oddHBand="0" w:evenHBand="0" w:firstRowFirstColumn="0" w:firstRowLastColumn="0" w:lastRowFirstColumn="0" w:lastRowLastColumn="0"/>
              <w:rPr>
                <w:ins w:id="1310" w:author="Penny Downey" w:date="2019-05-10T14:46:00Z"/>
              </w:rPr>
            </w:pPr>
            <w:ins w:id="1311" w:author="Penny Downey" w:date="2019-05-10T14:48:00Z">
              <w:r>
                <w:fldChar w:fldCharType="begin"/>
              </w:r>
              <w:r>
                <w:instrText xml:space="preserve"> HYPERLINK  \l "_Costs_and_Licenses" </w:instrText>
              </w:r>
              <w:r>
                <w:fldChar w:fldCharType="separate"/>
              </w:r>
              <w:r w:rsidRPr="008141AB">
                <w:rPr>
                  <w:rStyle w:val="Hyperlink"/>
                </w:rPr>
                <w:t>Costs and Licenses</w:t>
              </w:r>
              <w:r>
                <w:fldChar w:fldCharType="end"/>
              </w:r>
            </w:ins>
          </w:p>
        </w:tc>
      </w:tr>
      <w:tr w:rsidR="006922DE" w:rsidRPr="00385946" w14:paraId="42B5FED1"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264D9B93" w14:textId="77777777" w:rsidR="006922DE" w:rsidRDefault="006922DE" w:rsidP="004E09B0">
            <w:pPr>
              <w:pStyle w:val="Tabletext"/>
              <w:rPr>
                <w:color w:val="auto"/>
              </w:rPr>
            </w:pPr>
            <w:r>
              <w:rPr>
                <w:color w:val="auto"/>
              </w:rPr>
              <w:t>April 2019</w:t>
            </w:r>
          </w:p>
        </w:tc>
        <w:tc>
          <w:tcPr>
            <w:tcW w:w="4176" w:type="dxa"/>
          </w:tcPr>
          <w:p w14:paraId="0A560AC8"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 of sizes and topology</w:t>
            </w:r>
          </w:p>
          <w:p w14:paraId="21E84CDC"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Changes in log files</w:t>
            </w:r>
          </w:p>
        </w:tc>
        <w:tc>
          <w:tcPr>
            <w:tcW w:w="2790" w:type="dxa"/>
          </w:tcPr>
          <w:p w14:paraId="67D96238" w14:textId="77777777" w:rsidR="006922DE" w:rsidRDefault="006922DE" w:rsidP="006922DE">
            <w:pPr>
              <w:pStyle w:val="Tabletext"/>
              <w:cnfStyle w:val="000000000000" w:firstRow="0" w:lastRow="0" w:firstColumn="0" w:lastColumn="0" w:oddVBand="0" w:evenVBand="0" w:oddHBand="0" w:evenHBand="0" w:firstRowFirstColumn="0" w:firstRowLastColumn="0" w:lastRowFirstColumn="0" w:lastRowLastColumn="0"/>
            </w:pPr>
            <w:r>
              <w:t>Throughout document</w:t>
            </w:r>
          </w:p>
          <w:p w14:paraId="1999F76E" w14:textId="77777777" w:rsidR="006922DE" w:rsidRDefault="00F14038" w:rsidP="006922DE">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View_Log_Files" w:history="1">
              <w:r w:rsidR="006922DE">
                <w:rPr>
                  <w:rStyle w:val="Hyperlink"/>
                </w:rPr>
                <w:t>View Log Files</w:t>
              </w:r>
            </w:hyperlink>
          </w:p>
        </w:tc>
      </w:tr>
      <w:tr w:rsidR="000D578C" w:rsidRPr="00385946" w14:paraId="59109880"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5AFD792E" w14:textId="77777777" w:rsidR="000D578C" w:rsidRDefault="000D578C" w:rsidP="004E09B0">
            <w:pPr>
              <w:pStyle w:val="Tabletext"/>
              <w:rPr>
                <w:color w:val="auto"/>
              </w:rPr>
            </w:pPr>
            <w:r>
              <w:rPr>
                <w:color w:val="auto"/>
              </w:rPr>
              <w:t>November 2018</w:t>
            </w:r>
          </w:p>
        </w:tc>
        <w:tc>
          <w:tcPr>
            <w:tcW w:w="4176" w:type="dxa"/>
          </w:tcPr>
          <w:p w14:paraId="491ED112" w14:textId="77777777" w:rsidR="000D578C" w:rsidRDefault="000D578C" w:rsidP="00BF16A4">
            <w:pPr>
              <w:pStyle w:val="Tabletext"/>
              <w:cnfStyle w:val="000000000000" w:firstRow="0" w:lastRow="0" w:firstColumn="0" w:lastColumn="0" w:oddVBand="0" w:evenVBand="0" w:oddHBand="0" w:evenHBand="0" w:firstRowFirstColumn="0" w:firstRowLastColumn="0" w:lastRowFirstColumn="0" w:lastRowLastColumn="0"/>
            </w:pPr>
            <w:r>
              <w:t>Added support for utility scripts for stop/start and additional user access</w:t>
            </w:r>
            <w:r w:rsidR="0042049B">
              <w:t>;</w:t>
            </w:r>
            <w:r w:rsidR="003332A5">
              <w:br/>
            </w:r>
            <w:r>
              <w:t>Added support for access to PostgreSQL</w:t>
            </w:r>
            <w:r w:rsidR="003332A5">
              <w:t>;</w:t>
            </w:r>
            <w:r w:rsidR="003332A5">
              <w:br/>
            </w:r>
            <w:r>
              <w:t>Added support for SAS Data Agent communication.</w:t>
            </w:r>
          </w:p>
        </w:tc>
        <w:tc>
          <w:tcPr>
            <w:tcW w:w="2790" w:type="dxa"/>
          </w:tcPr>
          <w:p w14:paraId="3E4786F1" w14:textId="77777777" w:rsidR="000D578C" w:rsidRDefault="00F14038" w:rsidP="00627167">
            <w:pPr>
              <w:pStyle w:val="Tabletext"/>
              <w:cnfStyle w:val="000000000000" w:firstRow="0" w:lastRow="0" w:firstColumn="0" w:lastColumn="0" w:oddVBand="0" w:evenVBand="0" w:oddHBand="0" w:evenHBand="0" w:firstRowFirstColumn="0" w:firstRowLastColumn="0" w:lastRowFirstColumn="0" w:lastRowLastColumn="0"/>
              <w:rPr>
                <w:rStyle w:val="Hyperlink"/>
              </w:rPr>
            </w:pPr>
            <w:hyperlink w:anchor="_Utility_Scripts_for" w:history="1">
              <w:r w:rsidR="00616EFA" w:rsidRPr="00616EFA">
                <w:rPr>
                  <w:rStyle w:val="Hyperlink"/>
                </w:rPr>
                <w:t xml:space="preserve">Utility Scripts for SAS </w:t>
              </w:r>
              <w:proofErr w:type="spellStart"/>
              <w:r w:rsidR="00616EFA" w:rsidRPr="00616EFA">
                <w:rPr>
                  <w:rStyle w:val="Hyperlink"/>
                </w:rPr>
                <w:t>Viya</w:t>
              </w:r>
              <w:proofErr w:type="spellEnd"/>
              <w:r w:rsidR="00616EFA" w:rsidRPr="00616EFA">
                <w:rPr>
                  <w:rStyle w:val="Hyperlink"/>
                </w:rPr>
                <w:t xml:space="preserve"> on AWS</w:t>
              </w:r>
            </w:hyperlink>
            <w:r w:rsidR="00585B7D">
              <w:rPr>
                <w:rStyle w:val="Hyperlink"/>
              </w:rPr>
              <w:br/>
            </w:r>
            <w:hyperlink w:anchor="_(Optional)_Enable_Access" w:history="1">
              <w:r w:rsidR="00735E10" w:rsidRPr="00735E10">
                <w:rPr>
                  <w:rStyle w:val="Hyperlink"/>
                </w:rPr>
                <w:t>(Optional) Enable Access to Existing Data Sources</w:t>
              </w:r>
            </w:hyperlink>
            <w:r w:rsidR="00585B7D">
              <w:rPr>
                <w:rStyle w:val="Hyperlink"/>
                <w:color w:val="262626" w:themeColor="text1" w:themeTint="D9"/>
                <w:u w:val="none"/>
              </w:rPr>
              <w:br/>
            </w:r>
            <w:hyperlink w:anchor="_(Optional)_Deploy_Data_1" w:history="1">
              <w:r w:rsidR="002E26C6" w:rsidRPr="002E26C6">
                <w:rPr>
                  <w:rStyle w:val="Hyperlink"/>
                </w:rPr>
                <w:t>(Optional) Deploy Data Agent</w:t>
              </w:r>
              <w:r w:rsidR="008326D4">
                <w:rPr>
                  <w:rStyle w:val="Hyperlink"/>
                </w:rPr>
                <w:t>,</w:t>
              </w:r>
              <w:r w:rsidR="002E26C6" w:rsidRPr="002E26C6">
                <w:rPr>
                  <w:rStyle w:val="Hyperlink"/>
                </w:rPr>
                <w:t xml:space="preserve"> and Validate Communication</w:t>
              </w:r>
            </w:hyperlink>
          </w:p>
        </w:tc>
      </w:tr>
      <w:tr w:rsidR="00E3402D" w:rsidRPr="00385946" w14:paraId="53E8BDBE"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6CB7553E" w14:textId="77777777" w:rsidR="00E3402D" w:rsidRPr="001E0914" w:rsidRDefault="00E3402D" w:rsidP="004E09B0">
            <w:pPr>
              <w:pStyle w:val="Tabletext"/>
              <w:rPr>
                <w:color w:val="auto"/>
              </w:rPr>
            </w:pPr>
            <w:r>
              <w:rPr>
                <w:color w:val="auto"/>
              </w:rPr>
              <w:t>September 2018</w:t>
            </w:r>
          </w:p>
        </w:tc>
        <w:tc>
          <w:tcPr>
            <w:tcW w:w="4176" w:type="dxa"/>
          </w:tcPr>
          <w:p w14:paraId="504E1732" w14:textId="77777777" w:rsidR="00E3402D" w:rsidRPr="00DE2921" w:rsidRDefault="00DE2921" w:rsidP="00BF16A4">
            <w:pPr>
              <w:pStyle w:val="Tabletext"/>
              <w:cnfStyle w:val="000000000000" w:firstRow="0" w:lastRow="0" w:firstColumn="0" w:lastColumn="0" w:oddVBand="0" w:evenVBand="0" w:oddHBand="0" w:evenHBand="0" w:firstRowFirstColumn="0" w:firstRowLastColumn="0" w:lastRowFirstColumn="0" w:lastRowLastColumn="0"/>
            </w:pPr>
            <w:r>
              <w:t xml:space="preserve">Update from SAS version 8.2 to 8.3; </w:t>
            </w:r>
            <w:r w:rsidR="00F84A5B">
              <w:br/>
            </w:r>
            <w:r w:rsidR="00BF16A4">
              <w:t>U</w:t>
            </w:r>
            <w:r w:rsidR="002B722A" w:rsidRPr="00DE2921">
              <w:t>pdates to support licenses for latest release</w:t>
            </w:r>
            <w:r w:rsidR="00F84A5B">
              <w:br/>
            </w:r>
            <w:r w:rsidR="00BF16A4">
              <w:t>A</w:t>
            </w:r>
            <w:r w:rsidR="00A40DC2">
              <w:t xml:space="preserve">dded </w:t>
            </w:r>
            <w:r w:rsidR="002B722A" w:rsidRPr="00755ECF">
              <w:t>support for i3 instances for the CAS controller</w:t>
            </w:r>
            <w:r w:rsidR="00A40DC2">
              <w:t xml:space="preserve">; </w:t>
            </w:r>
            <w:r w:rsidR="00F84A5B">
              <w:br/>
            </w:r>
            <w:r w:rsidR="00BF16A4">
              <w:t>N</w:t>
            </w:r>
            <w:r w:rsidR="00F84A5B">
              <w:t>ew</w:t>
            </w:r>
            <w:r w:rsidR="00A40DC2">
              <w:t xml:space="preserve"> addendums for resource requirements, administrative permission requirements, and setting up a mirror repository</w:t>
            </w:r>
          </w:p>
        </w:tc>
        <w:tc>
          <w:tcPr>
            <w:tcW w:w="2790" w:type="dxa"/>
          </w:tcPr>
          <w:p w14:paraId="5EDCB3C0" w14:textId="77777777" w:rsidR="00E3402D" w:rsidRDefault="006C51F4" w:rsidP="006E6600">
            <w:pPr>
              <w:pStyle w:val="Tabletext"/>
              <w:cnfStyle w:val="000000000000" w:firstRow="0" w:lastRow="0" w:firstColumn="0" w:lastColumn="0" w:oddVBand="0" w:evenVBand="0" w:oddHBand="0" w:evenHBand="0" w:firstRowFirstColumn="0" w:firstRowLastColumn="0" w:lastRowFirstColumn="0" w:lastRowLastColumn="0"/>
              <w:rPr>
                <w:rStyle w:val="Hyperlink"/>
              </w:rPr>
            </w:pPr>
            <w:r>
              <w:t>Throughout doc;</w:t>
            </w:r>
            <w:r w:rsidR="00DE2921">
              <w:rPr>
                <w:rStyle w:val="Hyperlink"/>
              </w:rPr>
              <w:t xml:space="preserve"> </w:t>
            </w:r>
            <w:r w:rsidR="00F84A5B">
              <w:rPr>
                <w:rStyle w:val="Hyperlink"/>
              </w:rPr>
              <w:br/>
            </w:r>
            <w:hyperlink w:anchor="_Costs_and_Licenses" w:history="1">
              <w:r w:rsidR="002B722A" w:rsidRPr="002B722A">
                <w:rPr>
                  <w:rStyle w:val="Hyperlink"/>
                </w:rPr>
                <w:t xml:space="preserve">Costs </w:t>
              </w:r>
              <w:r w:rsidR="002B722A" w:rsidRPr="005E0134">
                <w:rPr>
                  <w:rStyle w:val="Hyperlink"/>
                </w:rPr>
                <w:t>and</w:t>
              </w:r>
              <w:r w:rsidR="002B722A" w:rsidRPr="002B722A">
                <w:rPr>
                  <w:rStyle w:val="Hyperlink"/>
                </w:rPr>
                <w:t xml:space="preserve"> Licenses</w:t>
              </w:r>
            </w:hyperlink>
            <w:r w:rsidR="00A40DC2">
              <w:rPr>
                <w:rStyle w:val="Hyperlink"/>
              </w:rPr>
              <w:t>;</w:t>
            </w:r>
            <w:r w:rsidR="00EF3C66">
              <w:rPr>
                <w:rStyle w:val="Hyperlink"/>
              </w:rPr>
              <w:br/>
            </w:r>
            <w:hyperlink w:anchor="_Step_5._Launch" w:history="1">
              <w:r w:rsidR="00B72E0B">
                <w:rPr>
                  <w:rStyle w:val="Hyperlink"/>
                </w:rPr>
                <w:t>Launch the Quick Start</w:t>
              </w:r>
            </w:hyperlink>
            <w:r w:rsidR="00F84A5B">
              <w:rPr>
                <w:rStyle w:val="Hyperlink"/>
              </w:rPr>
              <w:br/>
            </w:r>
            <w:hyperlink w:anchor="_Addendum_A:_Resource" w:history="1">
              <w:r w:rsidR="00A40DC2" w:rsidRPr="00A40DC2">
                <w:rPr>
                  <w:rStyle w:val="Hyperlink"/>
                </w:rPr>
                <w:t>Addendum A: Resource Requirements</w:t>
              </w:r>
            </w:hyperlink>
            <w:r w:rsidR="00A40DC2">
              <w:rPr>
                <w:rStyle w:val="Hyperlink"/>
              </w:rPr>
              <w:t xml:space="preserve">; </w:t>
            </w:r>
            <w:r w:rsidR="006E6600">
              <w:rPr>
                <w:rStyle w:val="Hyperlink"/>
              </w:rPr>
              <w:br/>
            </w:r>
            <w:hyperlink w:anchor="_Addendum_B:_Administrative" w:history="1">
              <w:r w:rsidR="00A40DC2" w:rsidRPr="00A40DC2">
                <w:rPr>
                  <w:rStyle w:val="Hyperlink"/>
                </w:rPr>
                <w:t>Addendum B: Administrative Permission Requirements</w:t>
              </w:r>
            </w:hyperlink>
            <w:r w:rsidR="00A40DC2">
              <w:rPr>
                <w:rStyle w:val="Hyperlink"/>
              </w:rPr>
              <w:t xml:space="preserve">; </w:t>
            </w:r>
            <w:r w:rsidR="006E6600">
              <w:rPr>
                <w:rStyle w:val="Hyperlink"/>
              </w:rPr>
              <w:br/>
            </w:r>
            <w:hyperlink w:anchor="_Addendum_C:_Set" w:history="1">
              <w:r w:rsidR="00A40DC2" w:rsidRPr="00A40DC2">
                <w:rPr>
                  <w:rStyle w:val="Hyperlink"/>
                </w:rPr>
                <w:t>Addendum C: Set Up a Mirror Repository</w:t>
              </w:r>
            </w:hyperlink>
          </w:p>
        </w:tc>
      </w:tr>
      <w:tr w:rsidR="00E3402D" w:rsidRPr="00385946" w14:paraId="02CF0600" w14:textId="77777777" w:rsidTr="004E09B0">
        <w:tc>
          <w:tcPr>
            <w:cnfStyle w:val="001000000000" w:firstRow="0" w:lastRow="0" w:firstColumn="1" w:lastColumn="0" w:oddVBand="0" w:evenVBand="0" w:oddHBand="0" w:evenHBand="0" w:firstRowFirstColumn="0" w:firstRowLastColumn="0" w:lastRowFirstColumn="0" w:lastRowLastColumn="0"/>
            <w:tcW w:w="2250" w:type="dxa"/>
            <w:hideMark/>
          </w:tcPr>
          <w:p w14:paraId="22C3F891" w14:textId="77777777" w:rsidR="00E3402D" w:rsidRPr="001E0914" w:rsidRDefault="00E3402D" w:rsidP="004E09B0">
            <w:pPr>
              <w:pStyle w:val="Tabletext"/>
              <w:rPr>
                <w:color w:val="auto"/>
              </w:rPr>
            </w:pPr>
            <w:r w:rsidRPr="001E0914">
              <w:rPr>
                <w:color w:val="auto"/>
              </w:rPr>
              <w:t>August 2018</w:t>
            </w:r>
          </w:p>
        </w:tc>
        <w:tc>
          <w:tcPr>
            <w:tcW w:w="4176" w:type="dxa"/>
            <w:hideMark/>
          </w:tcPr>
          <w:p w14:paraId="5323A4A6" w14:textId="77777777" w:rsidR="00E3402D" w:rsidRPr="001E0914"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Screen updates (Outputs tab) and log changes</w:t>
            </w:r>
          </w:p>
        </w:tc>
        <w:tc>
          <w:tcPr>
            <w:tcW w:w="2790" w:type="dxa"/>
            <w:hideMark/>
          </w:tcPr>
          <w:p w14:paraId="19704335" w14:textId="77777777" w:rsidR="00E3402D" w:rsidRPr="00533507" w:rsidRDefault="00F14038" w:rsidP="004E09B0">
            <w:pPr>
              <w:pStyle w:val="Tabletext"/>
              <w:cnfStyle w:val="000000000000" w:firstRow="0" w:lastRow="0" w:firstColumn="0" w:lastColumn="0" w:oddVBand="0" w:evenVBand="0" w:oddHBand="0" w:evenHBand="0" w:firstRowFirstColumn="0" w:firstRowLastColumn="0" w:lastRowFirstColumn="0" w:lastRowLastColumn="0"/>
            </w:pPr>
            <w:hyperlink w:anchor="_Step_5._Launch_1" w:history="1">
              <w:r w:rsidR="00E3402D" w:rsidRPr="00533507">
                <w:rPr>
                  <w:rStyle w:val="Hyperlink"/>
                </w:rPr>
                <w:t>Launch the Quick Start</w:t>
              </w:r>
            </w:hyperlink>
            <w:r w:rsidR="00E3402D">
              <w:rPr>
                <w:color w:val="808080" w:themeColor="background1" w:themeShade="80"/>
              </w:rPr>
              <w:t>;</w:t>
            </w:r>
            <w:r w:rsidR="00771C51">
              <w:rPr>
                <w:color w:val="808080" w:themeColor="background1" w:themeShade="80"/>
              </w:rPr>
              <w:br/>
            </w:r>
            <w:hyperlink w:anchor="_Troubleshooting" w:history="1">
              <w:r w:rsidR="00E3402D" w:rsidRPr="00533507">
                <w:rPr>
                  <w:rStyle w:val="Hyperlink"/>
                </w:rPr>
                <w:t>Troubleshooting</w:t>
              </w:r>
            </w:hyperlink>
          </w:p>
        </w:tc>
      </w:tr>
      <w:tr w:rsidR="00E3402D" w:rsidRPr="00342698" w14:paraId="1EFDC938" w14:textId="77777777" w:rsidTr="004E09B0">
        <w:tc>
          <w:tcPr>
            <w:cnfStyle w:val="001000000000" w:firstRow="0" w:lastRow="0" w:firstColumn="1" w:lastColumn="0" w:oddVBand="0" w:evenVBand="0" w:oddHBand="0" w:evenHBand="0" w:firstRowFirstColumn="0" w:firstRowLastColumn="0" w:lastRowFirstColumn="0" w:lastRowLastColumn="0"/>
            <w:tcW w:w="2250" w:type="dxa"/>
          </w:tcPr>
          <w:p w14:paraId="5B25D4E3" w14:textId="77777777" w:rsidR="00E3402D" w:rsidRPr="005E5006" w:rsidRDefault="00E3402D" w:rsidP="004E09B0">
            <w:pPr>
              <w:pStyle w:val="Tabletext"/>
              <w:rPr>
                <w:color w:val="auto"/>
              </w:rPr>
            </w:pPr>
            <w:r w:rsidRPr="005E5006">
              <w:rPr>
                <w:color w:val="auto"/>
              </w:rPr>
              <w:t>May 2018</w:t>
            </w:r>
          </w:p>
        </w:tc>
        <w:tc>
          <w:tcPr>
            <w:tcW w:w="4176" w:type="dxa"/>
          </w:tcPr>
          <w:p w14:paraId="5564ECB8"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Initial publication</w:t>
            </w:r>
          </w:p>
        </w:tc>
        <w:tc>
          <w:tcPr>
            <w:tcW w:w="2790" w:type="dxa"/>
          </w:tcPr>
          <w:p w14:paraId="1BDA4109" w14:textId="77777777" w:rsidR="00E3402D" w:rsidRPr="00342698" w:rsidRDefault="00E3402D" w:rsidP="004E09B0">
            <w:pPr>
              <w:pStyle w:val="Tabletext"/>
              <w:cnfStyle w:val="000000000000" w:firstRow="0" w:lastRow="0" w:firstColumn="0" w:lastColumn="0" w:oddVBand="0" w:evenVBand="0" w:oddHBand="0" w:evenHBand="0" w:firstRowFirstColumn="0" w:firstRowLastColumn="0" w:lastRowFirstColumn="0" w:lastRowLastColumn="0"/>
            </w:pPr>
            <w:r>
              <w:t>—</w:t>
            </w:r>
          </w:p>
        </w:tc>
      </w:tr>
    </w:tbl>
    <w:p w14:paraId="091D1FBF" w14:textId="77777777" w:rsidR="003C22A5" w:rsidRDefault="00CF2E2C" w:rsidP="001E30FB">
      <w:pPr>
        <w:pStyle w:val="Body"/>
        <w:spacing w:before="800"/>
      </w:pPr>
      <w:r>
        <w:rPr>
          <w:noProof/>
        </w:rPr>
        <w:lastRenderedPageBreak/>
        <mc:AlternateContent>
          <mc:Choice Requires="wps">
            <w:drawing>
              <wp:anchor distT="365760" distB="365760" distL="0" distR="0" simplePos="0" relativeHeight="251658242" behindDoc="0" locked="0" layoutInCell="1" allowOverlap="1" wp14:anchorId="0598637D" wp14:editId="422D5EB1">
                <wp:simplePos x="914400" y="914400"/>
                <wp:positionH relativeFrom="margin">
                  <wp:align>right</wp:align>
                </wp:positionH>
                <wp:positionV relativeFrom="bottomMargin">
                  <wp:posOffset>-3840480</wp:posOffset>
                </wp:positionV>
                <wp:extent cx="3476625" cy="4352544"/>
                <wp:effectExtent l="0" t="0" r="0" b="6350"/>
                <wp:wrapTopAndBottom/>
                <wp:docPr id="148" name="Rectangle 148"/>
                <wp:cNvGraphicFramePr/>
                <a:graphic xmlns:a="http://schemas.openxmlformats.org/drawingml/2006/main">
                  <a:graphicData uri="http://schemas.microsoft.com/office/word/2010/wordprocessingShape">
                    <wps:wsp>
                      <wps:cNvSpPr/>
                      <wps:spPr>
                        <a:xfrm>
                          <a:off x="0" y="0"/>
                          <a:ext cx="3476625" cy="435254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4E6A62" w14:textId="77777777" w:rsidR="003430B9" w:rsidRPr="00CF2E2C" w:rsidRDefault="003430B9" w:rsidP="003C15C0">
                            <w:pPr>
                              <w:spacing w:after="400"/>
                            </w:pPr>
                            <w:r w:rsidRPr="00CF2E2C">
                              <w:t>©</w:t>
                            </w:r>
                            <w:r>
                              <w:t xml:space="preserve"> 2019</w:t>
                            </w:r>
                            <w:r w:rsidRPr="00CF2E2C">
                              <w:t>, Amazon Web Services, Inc. or its affiliates</w:t>
                            </w:r>
                            <w:r>
                              <w:t>, and SAS Institute</w:t>
                            </w:r>
                            <w:r w:rsidRPr="00CF2E2C">
                              <w:t>. All rights reserved.</w:t>
                            </w:r>
                          </w:p>
                          <w:p w14:paraId="0A5428BE" w14:textId="77777777" w:rsidR="003430B9" w:rsidRPr="00CF2E2C" w:rsidRDefault="003430B9"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59ABB8B2" w14:textId="77777777" w:rsidR="003430B9" w:rsidRDefault="003430B9"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2BD95CEE" w14:textId="77777777" w:rsidR="003430B9" w:rsidRPr="00593805" w:rsidRDefault="003430B9"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r:id="rId64" w:history="1">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4CCEEF40" w14:textId="77777777" w:rsidR="003430B9" w:rsidRPr="00CF2E2C" w:rsidRDefault="003430B9" w:rsidP="00CF2E2C">
                            <w:pPr>
                              <w:pStyle w:val="Body"/>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w14:anchorId="79B82231">
              <v:rect w14:anchorId="0598637D" id="Rectangle 148" o:spid="_x0000_s1028" style="position:absolute;margin-left:222.55pt;margin-top:-302.4pt;width:273.75pt;height:342.7pt;z-index:251658242;visibility:visible;mso-wrap-style:square;mso-width-percent:1000;mso-height-percent:0;mso-wrap-distance-left:0;mso-wrap-distance-top:28.8pt;mso-wrap-distance-right:0;mso-wrap-distance-bottom:28.8pt;mso-position-horizontal:right;mso-position-horizontal-relative:margin;mso-position-vertical:absolute;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" filled="f" stroked="f" strokeweight="2pt">
                <v:textbox style="mso-fit-shape-to-text:t" inset="0,0,0,0">
                  <w:txbxContent>
                    <w:p w14:paraId="5E272736" w14:textId="77777777" w:rsidR="003430B9" w:rsidRPr="00CF2E2C" w:rsidRDefault="003430B9" w:rsidP="003C15C0">
                      <w:pPr>
                        <w:spacing w:after="400"/>
                      </w:pPr>
                      <w:r w:rsidRPr="00CF2E2C">
                        <w:t>©</w:t>
                      </w:r>
                      <w:r>
                        <w:t xml:space="preserve"> 2019</w:t>
                      </w:r>
                      <w:r w:rsidRPr="00CF2E2C">
                        <w:t>, Amazon Web Services, Inc. or its affiliates</w:t>
                      </w:r>
                      <w:r>
                        <w:t>, and SAS Institute</w:t>
                      </w:r>
                      <w:r w:rsidRPr="00CF2E2C">
                        <w:t>. All rights reserved.</w:t>
                      </w:r>
                    </w:p>
                    <w:p w14:paraId="58E901D8" w14:textId="77777777" w:rsidR="003430B9" w:rsidRPr="00CF2E2C" w:rsidRDefault="003430B9" w:rsidP="003C15C0">
                      <w:pPr>
                        <w:pStyle w:val="Body"/>
                        <w:spacing w:before="280" w:after="140"/>
                        <w:rPr>
                          <w:sz w:val="20"/>
                          <w:szCs w:val="20"/>
                        </w:rPr>
                      </w:pPr>
                      <w:r w:rsidRPr="00CF2E2C">
                        <w:rPr>
                          <w:b/>
                          <w:bCs/>
                          <w:sz w:val="20"/>
                          <w:szCs w:val="20"/>
                          <w:u w:val="single"/>
                        </w:rPr>
                        <w:t>Notices</w:t>
                      </w:r>
                      <w:r w:rsidRPr="00CF2E2C">
                        <w:rPr>
                          <w:sz w:val="20"/>
                          <w:szCs w:val="20"/>
                        </w:rPr>
                        <w:t xml:space="preserve"> </w:t>
                      </w:r>
                    </w:p>
                    <w:p w14:paraId="4F44A8A7" w14:textId="77777777" w:rsidR="003430B9" w:rsidRDefault="003430B9" w:rsidP="00CF2E2C">
                      <w:pPr>
                        <w:pStyle w:val="Body"/>
                        <w:rPr>
                          <w:sz w:val="20"/>
                          <w:szCs w:val="20"/>
                        </w:rPr>
                      </w:pPr>
                      <w:r w:rsidRPr="00CF2E2C">
                        <w:rPr>
                          <w:sz w:val="20"/>
                          <w:szCs w:val="20"/>
                        </w:rPr>
                        <w:t>This document is provided for informational purposes only. It represents AWS’s current product offerings and practices as of the date of issue of this document, which are subject to change without notice. Customers are responsible for making their own independent assessment of the information in this document and any use of AWS’s products or services, each of which is provided “as is” without warranty of any kind, whether express or implied. This document does not create any warranties, representations, contractual commitments, conditions or assurances from AWS, its affiliates, suppliers or licensors. The responsibilities and liabilities of AWS to its customers are controlled by AWS agreements, and this document is not part of, nor does it modify, any agreement between AWS and its customers.</w:t>
                      </w:r>
                    </w:p>
                    <w:p w14:paraId="28199AB5" w14:textId="77777777" w:rsidR="003430B9" w:rsidRPr="00593805" w:rsidRDefault="003430B9" w:rsidP="00495504">
                      <w:pPr>
                        <w:pStyle w:val="Body"/>
                        <w:rPr>
                          <w:sz w:val="20"/>
                          <w:szCs w:val="20"/>
                        </w:rPr>
                      </w:pPr>
                      <w:r w:rsidRPr="00593805">
                        <w:rPr>
                          <w:sz w:val="20"/>
                          <w:szCs w:val="20"/>
                        </w:rPr>
                        <w:t xml:space="preserve">The software included with this paper is licensed under the Apache License, Version 2.0 (the "License"). You may not use this file except in compliance with the License. A copy of the License is located at </w:t>
                      </w:r>
                      <w:hyperlink w:history="1" r:id="rId65">
                        <w:r w:rsidRPr="006F74B0">
                          <w:rPr>
                            <w:rStyle w:val="Hyperlink"/>
                            <w:sz w:val="20"/>
                            <w:szCs w:val="20"/>
                          </w:rPr>
                          <w:t>http://aws.amazon.com/apache2.0/</w:t>
                        </w:r>
                      </w:hyperlink>
                      <w:r w:rsidRPr="00593805">
                        <w:rPr>
                          <w:color w:val="0000FF"/>
                          <w:sz w:val="20"/>
                          <w:szCs w:val="20"/>
                        </w:rPr>
                        <w:t xml:space="preserve"> </w:t>
                      </w:r>
                      <w:r w:rsidRPr="00593805">
                        <w:rPr>
                          <w:sz w:val="20"/>
                          <w:szCs w:val="20"/>
                        </w:rPr>
                        <w:t>or in the "license" file accompanying this file. This code is distributed on an "AS IS" BASIS, WITHOUT WARRANTIES OR CONDITIONS OF ANY KIND, either express or implied. See the License for the specific language governing permissions and limitations under the License.</w:t>
                      </w:r>
                    </w:p>
                    <w:p w14:paraId="672A6659" w14:textId="77777777" w:rsidR="003430B9" w:rsidRPr="00CF2E2C" w:rsidRDefault="003430B9" w:rsidP="00CF2E2C">
                      <w:pPr>
                        <w:pStyle w:val="Body"/>
                      </w:pPr>
                    </w:p>
                  </w:txbxContent>
                </v:textbox>
                <w10:wrap type="topAndBottom" anchorx="margin" anchory="margin"/>
              </v:rect>
            </w:pict>
          </mc:Fallback>
        </mc:AlternateContent>
      </w:r>
    </w:p>
    <w:sectPr w:rsidR="003C22A5" w:rsidSect="004746EA">
      <w:headerReference w:type="default" r:id="rId66"/>
      <w:footerReference w:type="default" r:id="rId67"/>
      <w:headerReference w:type="first" r:id="rId68"/>
      <w:footerReference w:type="first" r:id="rId69"/>
      <w:type w:val="continuous"/>
      <w:pgSz w:w="12240" w:h="15840" w:code="1"/>
      <w:pgMar w:top="1440" w:right="108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4F87" w:rsidP="009D25DA" w:rsidRDefault="00A64F87" w14:paraId="6D24A562" w14:textId="77777777">
      <w:r>
        <w:separator/>
      </w:r>
    </w:p>
    <w:p w:rsidR="00A64F87" w:rsidRDefault="00A64F87" w14:paraId="31E98575" w14:textId="77777777"/>
  </w:endnote>
  <w:endnote w:type="continuationSeparator" w:id="0">
    <w:p w:rsidR="00A64F87" w:rsidP="009D25DA" w:rsidRDefault="00A64F87" w14:paraId="474EAA44" w14:textId="77777777">
      <w:r>
        <w:continuationSeparator/>
      </w:r>
    </w:p>
    <w:p w:rsidR="00A64F87" w:rsidRDefault="00A64F87" w14:paraId="2FE6C965" w14:textId="77777777"/>
  </w:endnote>
  <w:endnote w:type="continuationNotice" w:id="1">
    <w:p w:rsidR="00A64F87" w:rsidRDefault="00A64F87" w14:paraId="1235659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mp;quo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B6032" w14:textId="77777777" w:rsidR="003430B9" w:rsidRDefault="003430B9" w:rsidP="00E512BC">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21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35</w:t>
    </w:r>
    <w:r>
      <w:rPr>
        <w:noProof/>
      </w:rPr>
      <w:fldChar w:fldCharType="end"/>
    </w:r>
    <w:bookmarkStart w:id="1312" w:name="_Toc387314097"/>
    <w:r w:rsidRPr="009B76CA">
      <w:rPr>
        <w:noProof/>
        <w:position w:val="-8"/>
      </w:rPr>
      <w:tab/>
    </w:r>
    <w:bookmarkEnd w:id="1312"/>
    <w:r>
      <w:rPr>
        <w:noProof/>
      </w:rPr>
      <w:drawing>
        <wp:inline distT="0" distB="0" distL="0" distR="0" wp14:anchorId="59721BDB" wp14:editId="09A38F15">
          <wp:extent cx="457200" cy="266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F6942" w14:textId="77777777" w:rsidR="003430B9" w:rsidRDefault="003430B9" w:rsidP="00807635">
    <w:pPr>
      <w:pStyle w:val="Footer"/>
      <w:tabs>
        <w:tab w:val="clear" w:pos="8424"/>
        <w:tab w:val="right" w:pos="9720"/>
      </w:tabs>
    </w:pPr>
    <w:r w:rsidRPr="00BF53C3">
      <w:t xml:space="preserve">Page </w:t>
    </w:r>
    <w:r w:rsidRPr="00BF53C3">
      <w:fldChar w:fldCharType="begin"/>
    </w:r>
    <w:r w:rsidRPr="00BF53C3">
      <w:instrText xml:space="preserve"> PAGE   \* MERGEFORMAT </w:instrText>
    </w:r>
    <w:r w:rsidRPr="00BF53C3">
      <w:fldChar w:fldCharType="separate"/>
    </w:r>
    <w:r>
      <w:rPr>
        <w:noProof/>
      </w:rPr>
      <w:t>1</w:t>
    </w:r>
    <w:r w:rsidRPr="00BF53C3">
      <w:fldChar w:fldCharType="end"/>
    </w:r>
    <w:r w:rsidRPr="00BF53C3">
      <w:t xml:space="preserve"> of </w:t>
    </w:r>
    <w:r>
      <w:rPr>
        <w:noProof/>
      </w:rPr>
      <w:fldChar w:fldCharType="begin"/>
    </w:r>
    <w:r>
      <w:rPr>
        <w:noProof/>
      </w:rPr>
      <w:instrText xml:space="preserve"> NUMPAGES   \* MERGEFORMAT </w:instrText>
    </w:r>
    <w:r>
      <w:rPr>
        <w:noProof/>
      </w:rPr>
      <w:fldChar w:fldCharType="separate"/>
    </w:r>
    <w:r>
      <w:rPr>
        <w:noProof/>
      </w:rPr>
      <w:t>35</w:t>
    </w:r>
    <w:r>
      <w:rPr>
        <w:noProof/>
      </w:rPr>
      <w:fldChar w:fldCharType="end"/>
    </w:r>
    <w:r w:rsidRPr="009B76CA">
      <w:rPr>
        <w:noProof/>
        <w:position w:val="-8"/>
      </w:rPr>
      <w:tab/>
    </w:r>
    <w:r>
      <w:rPr>
        <w:noProof/>
      </w:rPr>
      <w:drawing>
        <wp:inline distT="0" distB="0" distL="0" distR="0" wp14:anchorId="62B4C908" wp14:editId="4C911EC8">
          <wp:extent cx="457200" cy="266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q5dam.thumbnail.48.48.png"/>
                  <pic:cNvPicPr/>
                </pic:nvPicPr>
                <pic:blipFill>
                  <a:blip r:embed="rId1">
                    <a:extLst>
                      <a:ext uri="{28A0092B-C50C-407E-A947-70E740481C1C}">
                        <a14:useLocalDpi xmlns:a14="http://schemas.microsoft.com/office/drawing/2010/main" val="0"/>
                      </a:ext>
                    </a:extLst>
                  </a:blip>
                  <a:stretch>
                    <a:fillRect/>
                  </a:stretch>
                </pic:blipFill>
                <pic:spPr>
                  <a:xfrm>
                    <a:off x="0" y="0"/>
                    <a:ext cx="457200" cy="266700"/>
                  </a:xfrm>
                  <a:prstGeom prst="rect">
                    <a:avLst/>
                  </a:prstGeom>
                </pic:spPr>
              </pic:pic>
            </a:graphicData>
          </a:graphic>
        </wp:inline>
      </w:drawing>
    </w:r>
  </w:p>
  <w:p w14:paraId="65F5F266" w14:textId="77777777" w:rsidR="003430B9" w:rsidRDefault="003430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4F87" w:rsidP="009D25DA" w:rsidRDefault="00A64F87" w14:paraId="3CCB1E48" w14:textId="77777777">
      <w:r>
        <w:separator/>
      </w:r>
    </w:p>
  </w:footnote>
  <w:footnote w:type="continuationSeparator" w:id="0">
    <w:p w:rsidR="00A64F87" w:rsidP="003A62B0" w:rsidRDefault="00A64F87" w14:paraId="09031D26" w14:textId="77777777">
      <w:r>
        <w:continuationSeparator/>
      </w:r>
    </w:p>
  </w:footnote>
  <w:footnote w:type="continuationNotice" w:id="1">
    <w:p w:rsidR="00A64F87" w:rsidRDefault="00A64F87" w14:paraId="2C184EEE"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1077DC" w14:textId="77777777" w:rsidR="003430B9" w:rsidRPr="00F85B95" w:rsidRDefault="003430B9" w:rsidP="00E512BC">
    <w:pPr>
      <w:pStyle w:val="Header"/>
      <w:tabs>
        <w:tab w:val="clear" w:pos="8280"/>
        <w:tab w:val="right" w:pos="9720"/>
      </w:tabs>
      <w:spacing w:after="280"/>
      <w:rPr>
        <w:b/>
      </w:rPr>
    </w:pPr>
    <w:r w:rsidRPr="002F0D31">
      <w:rPr>
        <w:rStyle w:val="FooterChar"/>
      </w:rPr>
      <w:t>A</w:t>
    </w:r>
    <w:r>
      <w:rPr>
        <w:rStyle w:val="FooterChar"/>
      </w:rPr>
      <w:t>mazon Web Services –</w:t>
    </w:r>
    <w:r w:rsidRPr="00495504">
      <w:rPr>
        <w:rStyle w:val="FooterChar"/>
        <w:color w:val="A6A6A6" w:themeColor="background1" w:themeShade="A6"/>
      </w:rPr>
      <w:t xml:space="preserve"> </w:t>
    </w:r>
    <w:r>
      <w:rPr>
        <w:rStyle w:val="FooterChar"/>
      </w:rPr>
      <w:t xml:space="preserve">SAS </w:t>
    </w:r>
    <w:proofErr w:type="spellStart"/>
    <w:r>
      <w:rPr>
        <w:rStyle w:val="FooterChar"/>
      </w:rPr>
      <w:t>Viya</w:t>
    </w:r>
    <w:proofErr w:type="spellEnd"/>
    <w:r>
      <w:rPr>
        <w:rStyle w:val="FooterChar"/>
      </w:rPr>
      <w:t xml:space="preserve"> o</w:t>
    </w:r>
    <w:r w:rsidRPr="002F0D31">
      <w:rPr>
        <w:rStyle w:val="FooterChar"/>
      </w:rPr>
      <w:t>n the AWS Cloud</w:t>
    </w:r>
    <w:r>
      <w:tab/>
    </w:r>
    <w:r>
      <w:t>April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0A18FA" w14:textId="77777777" w:rsidR="003430B9" w:rsidRDefault="003430B9" w:rsidP="00A81D1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F6469E6C"/>
    <w:lvl w:ilvl="0">
      <w:start w:val="1"/>
      <w:numFmt w:val="lowerLetter"/>
      <w:pStyle w:val="ListNumber2"/>
      <w:lvlText w:val="%1."/>
      <w:lvlJc w:val="left"/>
      <w:pPr>
        <w:ind w:left="720" w:hanging="360"/>
      </w:pPr>
    </w:lvl>
  </w:abstractNum>
  <w:abstractNum w:abstractNumId="1" w15:restartNumberingAfterBreak="0">
    <w:nsid w:val="FFFFFF88"/>
    <w:multiLevelType w:val="singleLevel"/>
    <w:tmpl w:val="F8DCC37C"/>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B27A97A2"/>
    <w:lvl w:ilvl="0">
      <w:start w:val="1"/>
      <w:numFmt w:val="bullet"/>
      <w:pStyle w:val="ListBullet"/>
      <w:lvlText w:val=""/>
      <w:lvlJc w:val="left"/>
      <w:pPr>
        <w:tabs>
          <w:tab w:val="num" w:pos="360"/>
        </w:tabs>
        <w:ind w:left="360" w:hanging="360"/>
      </w:pPr>
      <w:rPr>
        <w:rFonts w:hint="default" w:ascii="Symbol" w:hAnsi="Symbol"/>
      </w:rPr>
    </w:lvl>
  </w:abstractNum>
  <w:abstractNum w:abstractNumId="3" w15:restartNumberingAfterBreak="0">
    <w:nsid w:val="02423BE7"/>
    <w:multiLevelType w:val="hybridMultilevel"/>
    <w:tmpl w:val="429E22D6"/>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0F1E141A"/>
    <w:multiLevelType w:val="hybridMultilevel"/>
    <w:tmpl w:val="DEFCE2D6"/>
    <w:lvl w:ilvl="0" w:tplc="1D1C2870">
      <w:start w:val="5"/>
      <w:numFmt w:val="decimal"/>
      <w:lvlText w:val="%1."/>
      <w:lvlJc w:val="left"/>
      <w:pPr>
        <w:ind w:left="720" w:hanging="360"/>
      </w:pPr>
      <w:rPr>
        <w:rFonts w:hint="default"/>
        <w:b/>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230A6A"/>
    <w:multiLevelType w:val="hybridMultilevel"/>
    <w:tmpl w:val="EB8E3046"/>
    <w:lvl w:ilvl="0" w:tplc="33546D3A">
      <w:start w:val="1"/>
      <w:numFmt w:val="bullet"/>
      <w:pStyle w:val="Bullet1"/>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Arial"/>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Arial"/>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Arial"/>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386A06F0"/>
    <w:multiLevelType w:val="hybridMultilevel"/>
    <w:tmpl w:val="C6C047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878152B"/>
    <w:multiLevelType w:val="hybridMultilevel"/>
    <w:tmpl w:val="112281DC"/>
    <w:lvl w:ilvl="0" w:tplc="772E84E2">
      <w:start w:val="1"/>
      <w:numFmt w:val="decimal"/>
      <w:lvlText w:val="%1."/>
      <w:lvlJc w:val="left"/>
      <w:pPr>
        <w:ind w:left="720" w:hanging="360"/>
      </w:pPr>
      <w:rPr>
        <w:rFonts w:ascii="Georgia" w:hAnsi="Georgia" w:eastAsia="Times New Roman"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F73CE9"/>
    <w:multiLevelType w:val="hybridMultilevel"/>
    <w:tmpl w:val="01487B9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99C1A04"/>
    <w:multiLevelType w:val="hybridMultilevel"/>
    <w:tmpl w:val="6D5A6D98"/>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start w:val="1"/>
      <w:numFmt w:val="bullet"/>
      <w:lvlText w:val=""/>
      <w:lvlJc w:val="left"/>
      <w:pPr>
        <w:ind w:left="1800" w:hanging="360"/>
      </w:pPr>
      <w:rPr>
        <w:rFonts w:hint="default" w:ascii="Wingdings" w:hAnsi="Wingdings"/>
      </w:rPr>
    </w:lvl>
    <w:lvl w:ilvl="3" w:tplc="04090001">
      <w:start w:val="1"/>
      <w:numFmt w:val="bullet"/>
      <w:lvlText w:val=""/>
      <w:lvlJc w:val="left"/>
      <w:pPr>
        <w:ind w:left="2520" w:hanging="360"/>
      </w:pPr>
      <w:rPr>
        <w:rFonts w:hint="default" w:ascii="Symbol" w:hAnsi="Symbol"/>
      </w:rPr>
    </w:lvl>
    <w:lvl w:ilvl="4" w:tplc="04090003">
      <w:start w:val="1"/>
      <w:numFmt w:val="bullet"/>
      <w:lvlText w:val="o"/>
      <w:lvlJc w:val="left"/>
      <w:pPr>
        <w:ind w:left="3240" w:hanging="360"/>
      </w:pPr>
      <w:rPr>
        <w:rFonts w:hint="default" w:ascii="Courier New" w:hAnsi="Courier New" w:cs="Courier New"/>
      </w:rPr>
    </w:lvl>
    <w:lvl w:ilvl="5" w:tplc="04090005">
      <w:start w:val="1"/>
      <w:numFmt w:val="bullet"/>
      <w:lvlText w:val=""/>
      <w:lvlJc w:val="left"/>
      <w:pPr>
        <w:ind w:left="3960" w:hanging="360"/>
      </w:pPr>
      <w:rPr>
        <w:rFonts w:hint="default" w:ascii="Wingdings" w:hAnsi="Wingdings"/>
      </w:rPr>
    </w:lvl>
    <w:lvl w:ilvl="6" w:tplc="04090001">
      <w:start w:val="1"/>
      <w:numFmt w:val="bullet"/>
      <w:lvlText w:val=""/>
      <w:lvlJc w:val="left"/>
      <w:pPr>
        <w:ind w:left="4680" w:hanging="360"/>
      </w:pPr>
      <w:rPr>
        <w:rFonts w:hint="default" w:ascii="Symbol" w:hAnsi="Symbol"/>
      </w:rPr>
    </w:lvl>
    <w:lvl w:ilvl="7" w:tplc="04090003">
      <w:start w:val="1"/>
      <w:numFmt w:val="bullet"/>
      <w:lvlText w:val="o"/>
      <w:lvlJc w:val="left"/>
      <w:pPr>
        <w:ind w:left="5400" w:hanging="360"/>
      </w:pPr>
      <w:rPr>
        <w:rFonts w:hint="default" w:ascii="Courier New" w:hAnsi="Courier New" w:cs="Courier New"/>
      </w:rPr>
    </w:lvl>
    <w:lvl w:ilvl="8" w:tplc="04090005">
      <w:start w:val="1"/>
      <w:numFmt w:val="bullet"/>
      <w:lvlText w:val=""/>
      <w:lvlJc w:val="left"/>
      <w:pPr>
        <w:ind w:left="6120" w:hanging="360"/>
      </w:pPr>
      <w:rPr>
        <w:rFonts w:hint="default" w:ascii="Wingdings" w:hAnsi="Wingdings"/>
      </w:rPr>
    </w:lvl>
  </w:abstractNum>
  <w:abstractNum w:abstractNumId="10" w15:restartNumberingAfterBreak="0">
    <w:nsid w:val="4AB9517F"/>
    <w:multiLevelType w:val="hybridMultilevel"/>
    <w:tmpl w:val="0172BABE"/>
    <w:lvl w:ilvl="0" w:tplc="772E84E2">
      <w:start w:val="1"/>
      <w:numFmt w:val="decimal"/>
      <w:lvlText w:val="%1."/>
      <w:lvlJc w:val="left"/>
      <w:pPr>
        <w:ind w:left="720" w:hanging="360"/>
      </w:pPr>
      <w:rPr>
        <w:rFonts w:ascii="Georgia" w:hAnsi="Georgia" w:eastAsia="Times New Roman" w:cs="Arial"/>
      </w:rPr>
    </w:lvl>
    <w:lvl w:ilvl="1" w:tplc="04090001">
      <w:start w:val="1"/>
      <w:numFmt w:val="bullet"/>
      <w:lvlText w:val=""/>
      <w:lvlJc w:val="left"/>
      <w:pPr>
        <w:ind w:left="1440" w:hanging="360"/>
      </w:pPr>
      <w:rPr>
        <w:rFonts w:hint="default" w:ascii="Symbol" w:hAnsi="Symbol"/>
      </w:rPr>
    </w:lvl>
    <w:lvl w:ilvl="2" w:tplc="872ABF62">
      <w:start w:val="2"/>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622361"/>
    <w:multiLevelType w:val="hybridMultilevel"/>
    <w:tmpl w:val="025E37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15:restartNumberingAfterBreak="0">
    <w:nsid w:val="5CEE5130"/>
    <w:multiLevelType w:val="hybridMultilevel"/>
    <w:tmpl w:val="BC82809A"/>
    <w:lvl w:ilvl="0" w:tplc="87B48376">
      <w:start w:val="1"/>
      <w:numFmt w:val="bullet"/>
      <w:lvlText w:val="–"/>
      <w:lvlJc w:val="left"/>
      <w:pPr>
        <w:ind w:left="720" w:hanging="360"/>
      </w:pPr>
      <w:rPr>
        <w:rFonts w:hint="default" w:ascii="Calibri" w:hAnsi="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F2D09CA"/>
    <w:multiLevelType w:val="hybridMultilevel"/>
    <w:tmpl w:val="A2EE0F7E"/>
    <w:lvl w:ilvl="0" w:tplc="B1EC2030">
      <w:start w:val="1"/>
      <w:numFmt w:val="bullet"/>
      <w:lvlText w:val=""/>
      <w:lvlJc w:val="left"/>
      <w:pPr>
        <w:ind w:left="720" w:hanging="360"/>
      </w:pPr>
      <w:rPr>
        <w:rFonts w:hint="default" w:ascii="Symbol" w:hAnsi="Symbol"/>
      </w:rPr>
    </w:lvl>
    <w:lvl w:ilvl="1" w:tplc="AADAF78E">
      <w:start w:val="1"/>
      <w:numFmt w:val="bullet"/>
      <w:pStyle w:val="Bullet2"/>
      <w:lvlText w:val="o"/>
      <w:lvlJc w:val="left"/>
      <w:pPr>
        <w:ind w:left="1440" w:hanging="360"/>
      </w:pPr>
      <w:rPr>
        <w:rFonts w:hint="default" w:ascii="Courier New" w:hAnsi="Courier New"/>
        <w:sz w:val="18"/>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Arial"/>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Arial"/>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6EB72567"/>
    <w:multiLevelType w:val="hybridMultilevel"/>
    <w:tmpl w:val="3C8655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2"/>
  </w:num>
  <w:num w:numId="4">
    <w:abstractNumId w:val="1"/>
  </w:num>
  <w:num w:numId="5">
    <w:abstractNumId w:val="0"/>
  </w:num>
  <w:num w:numId="6">
    <w:abstractNumId w:val="1"/>
    <w:lvlOverride w:ilvl="0">
      <w:startOverride w:val="1"/>
    </w:lvlOverride>
  </w:num>
  <w:num w:numId="7">
    <w:abstractNumId w:val="1"/>
  </w:num>
  <w:num w:numId="8">
    <w:abstractNumId w:val="1"/>
    <w:lvlOverride w:ilvl="0">
      <w:startOverride w:val="1"/>
    </w:lvlOverride>
  </w:num>
  <w:num w:numId="9">
    <w:abstractNumId w:val="3"/>
  </w:num>
  <w:num w:numId="10">
    <w:abstractNumId w:val="12"/>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9"/>
  </w:num>
  <w:num w:numId="15">
    <w:abstractNumId w:val="14"/>
  </w:num>
  <w:num w:numId="16">
    <w:abstractNumId w:val="1"/>
    <w:lvlOverride w:ilvl="0">
      <w:startOverride w:val="1"/>
    </w:lvlOverride>
  </w:num>
  <w:num w:numId="17">
    <w:abstractNumId w:val="7"/>
  </w:num>
  <w:num w:numId="18">
    <w:abstractNumId w:val="10"/>
  </w:num>
  <w:num w:numId="19">
    <w:abstractNumId w:val="4"/>
  </w:num>
  <w:num w:numId="20">
    <w:abstractNumId w:val="8"/>
  </w:num>
  <w:num w:numId="21">
    <w:abstractNumId w:val="11"/>
  </w:num>
  <w:num w:numId="22">
    <w:abstractNumId w:val="6"/>
  </w:num>
  <w:num w:numId="23">
    <w:abstractNumId w:val="1"/>
    <w:lvlOverride w:ilvl="0">
      <w:startOverride w:val="1"/>
    </w:lvlOverride>
  </w:num>
  <w:num w:numId="24">
    <w:abstractNumId w:val="1"/>
    <w:lvlOverride w:ilvl="0">
      <w:startOverride w:val="1"/>
    </w:lvlOverride>
  </w:num>
  <w:num w:numId="25">
    <w:abstractNumId w:val="0"/>
    <w:lvlOverride w:ilvl="0">
      <w:startOverride w:val="1"/>
    </w:lvlOverride>
  </w:num>
  <w:num w:numId="26">
    <w:abstractNumId w:val="0"/>
    <w:lvlOverride w:ilvl="0">
      <w:startOverride w:val="1"/>
    </w:lvlOverride>
  </w:num>
  <w:num w:numId="27">
    <w:abstractNumId w:val="0"/>
    <w:lvlOverride w:ilvl="0">
      <w:startOverride w:val="1"/>
    </w:lvlOverride>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nny Downey">
    <w15:presenceInfo w15:providerId="AD" w15:userId="S-1-5-21-98583002-1947013824-37170099-179571"/>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proofState w:spelling="clean" w:grammar="clean"/>
  <w:stylePaneFormatFilter w:val="9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1"/>
  <w:stylePaneSortMethod w:val="0000"/>
  <w:revisionView w:markup="0"/>
  <w:trackRevisions/>
  <w:styleLockQFSet/>
  <w:defaultTabStop w:val="7200"/>
  <w:drawingGridHorizontalSpacing w:val="120"/>
  <w:displayHorizontalDrawingGridEvery w:val="2"/>
  <w:displayVertic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88B"/>
    <w:rsid w:val="00001FDD"/>
    <w:rsid w:val="00002701"/>
    <w:rsid w:val="00004405"/>
    <w:rsid w:val="00004614"/>
    <w:rsid w:val="000064E7"/>
    <w:rsid w:val="00007845"/>
    <w:rsid w:val="000105EF"/>
    <w:rsid w:val="0001096F"/>
    <w:rsid w:val="00010F62"/>
    <w:rsid w:val="00011582"/>
    <w:rsid w:val="00011850"/>
    <w:rsid w:val="000134BE"/>
    <w:rsid w:val="0001414B"/>
    <w:rsid w:val="00014BD7"/>
    <w:rsid w:val="000152EF"/>
    <w:rsid w:val="00016547"/>
    <w:rsid w:val="000212A1"/>
    <w:rsid w:val="00022126"/>
    <w:rsid w:val="000225E8"/>
    <w:rsid w:val="0002284C"/>
    <w:rsid w:val="00023D50"/>
    <w:rsid w:val="00024E35"/>
    <w:rsid w:val="00024F67"/>
    <w:rsid w:val="000260C0"/>
    <w:rsid w:val="00026B48"/>
    <w:rsid w:val="0002702F"/>
    <w:rsid w:val="00027981"/>
    <w:rsid w:val="00027C3A"/>
    <w:rsid w:val="00030FE1"/>
    <w:rsid w:val="000313BB"/>
    <w:rsid w:val="000328AB"/>
    <w:rsid w:val="00033149"/>
    <w:rsid w:val="00033FA2"/>
    <w:rsid w:val="0003493C"/>
    <w:rsid w:val="00034F43"/>
    <w:rsid w:val="00035DEA"/>
    <w:rsid w:val="000418AF"/>
    <w:rsid w:val="0004377D"/>
    <w:rsid w:val="0004455B"/>
    <w:rsid w:val="000448D3"/>
    <w:rsid w:val="00044E04"/>
    <w:rsid w:val="000451EF"/>
    <w:rsid w:val="00046A50"/>
    <w:rsid w:val="00050F83"/>
    <w:rsid w:val="00051FBA"/>
    <w:rsid w:val="00053A17"/>
    <w:rsid w:val="00054A0A"/>
    <w:rsid w:val="00054E8D"/>
    <w:rsid w:val="00054F43"/>
    <w:rsid w:val="00055BFF"/>
    <w:rsid w:val="0005610C"/>
    <w:rsid w:val="00056BBF"/>
    <w:rsid w:val="00057AAA"/>
    <w:rsid w:val="00061040"/>
    <w:rsid w:val="0006144E"/>
    <w:rsid w:val="00061996"/>
    <w:rsid w:val="00061B7B"/>
    <w:rsid w:val="00061D4B"/>
    <w:rsid w:val="00061EF9"/>
    <w:rsid w:val="0006209F"/>
    <w:rsid w:val="00062DC7"/>
    <w:rsid w:val="00063790"/>
    <w:rsid w:val="000645EE"/>
    <w:rsid w:val="00066471"/>
    <w:rsid w:val="00066918"/>
    <w:rsid w:val="00066AAE"/>
    <w:rsid w:val="00067136"/>
    <w:rsid w:val="00067457"/>
    <w:rsid w:val="000702B1"/>
    <w:rsid w:val="00071A7C"/>
    <w:rsid w:val="00074480"/>
    <w:rsid w:val="0007529E"/>
    <w:rsid w:val="000755A7"/>
    <w:rsid w:val="00075894"/>
    <w:rsid w:val="00075944"/>
    <w:rsid w:val="00076B4B"/>
    <w:rsid w:val="00077357"/>
    <w:rsid w:val="00077903"/>
    <w:rsid w:val="00077A1C"/>
    <w:rsid w:val="00083AA3"/>
    <w:rsid w:val="00083C97"/>
    <w:rsid w:val="00083D74"/>
    <w:rsid w:val="000840EB"/>
    <w:rsid w:val="000850FD"/>
    <w:rsid w:val="00085733"/>
    <w:rsid w:val="00087317"/>
    <w:rsid w:val="00087C15"/>
    <w:rsid w:val="00090846"/>
    <w:rsid w:val="00092B28"/>
    <w:rsid w:val="00092F80"/>
    <w:rsid w:val="000930F3"/>
    <w:rsid w:val="000933A4"/>
    <w:rsid w:val="0009342B"/>
    <w:rsid w:val="0009485C"/>
    <w:rsid w:val="0009490E"/>
    <w:rsid w:val="00095A4D"/>
    <w:rsid w:val="0009665F"/>
    <w:rsid w:val="0009716E"/>
    <w:rsid w:val="000976B4"/>
    <w:rsid w:val="00097F89"/>
    <w:rsid w:val="000A0EC4"/>
    <w:rsid w:val="000A1478"/>
    <w:rsid w:val="000A2253"/>
    <w:rsid w:val="000A2652"/>
    <w:rsid w:val="000A2D6F"/>
    <w:rsid w:val="000A2E21"/>
    <w:rsid w:val="000A3137"/>
    <w:rsid w:val="000A3938"/>
    <w:rsid w:val="000A3B66"/>
    <w:rsid w:val="000A553B"/>
    <w:rsid w:val="000A55B0"/>
    <w:rsid w:val="000A5B85"/>
    <w:rsid w:val="000A5BDA"/>
    <w:rsid w:val="000A6372"/>
    <w:rsid w:val="000B0007"/>
    <w:rsid w:val="000B0226"/>
    <w:rsid w:val="000B1AFA"/>
    <w:rsid w:val="000B302D"/>
    <w:rsid w:val="000B31B3"/>
    <w:rsid w:val="000B40EF"/>
    <w:rsid w:val="000B41AB"/>
    <w:rsid w:val="000B4C7B"/>
    <w:rsid w:val="000B5B61"/>
    <w:rsid w:val="000B733A"/>
    <w:rsid w:val="000B77C6"/>
    <w:rsid w:val="000C0FE9"/>
    <w:rsid w:val="000C12CB"/>
    <w:rsid w:val="000C211E"/>
    <w:rsid w:val="000C257A"/>
    <w:rsid w:val="000C3255"/>
    <w:rsid w:val="000C3625"/>
    <w:rsid w:val="000C3CF1"/>
    <w:rsid w:val="000C5191"/>
    <w:rsid w:val="000C6799"/>
    <w:rsid w:val="000C71DA"/>
    <w:rsid w:val="000C721E"/>
    <w:rsid w:val="000C78E9"/>
    <w:rsid w:val="000D170C"/>
    <w:rsid w:val="000D1D80"/>
    <w:rsid w:val="000D2498"/>
    <w:rsid w:val="000D3C92"/>
    <w:rsid w:val="000D5114"/>
    <w:rsid w:val="000D578C"/>
    <w:rsid w:val="000D71D4"/>
    <w:rsid w:val="000D71E6"/>
    <w:rsid w:val="000D7783"/>
    <w:rsid w:val="000E0C7D"/>
    <w:rsid w:val="000E11FB"/>
    <w:rsid w:val="000E15EC"/>
    <w:rsid w:val="000E20DB"/>
    <w:rsid w:val="000E21E6"/>
    <w:rsid w:val="000E2BC7"/>
    <w:rsid w:val="000E33BF"/>
    <w:rsid w:val="000E391D"/>
    <w:rsid w:val="000E3E4C"/>
    <w:rsid w:val="000E45B4"/>
    <w:rsid w:val="000E47A0"/>
    <w:rsid w:val="000E49A9"/>
    <w:rsid w:val="000E4D84"/>
    <w:rsid w:val="000E51EA"/>
    <w:rsid w:val="000E60FE"/>
    <w:rsid w:val="000E7200"/>
    <w:rsid w:val="000E751A"/>
    <w:rsid w:val="000E79A0"/>
    <w:rsid w:val="000E7D30"/>
    <w:rsid w:val="000E7DF1"/>
    <w:rsid w:val="000F001E"/>
    <w:rsid w:val="000F1772"/>
    <w:rsid w:val="000F1D51"/>
    <w:rsid w:val="000F1D84"/>
    <w:rsid w:val="000F4631"/>
    <w:rsid w:val="000F4BFB"/>
    <w:rsid w:val="000F551F"/>
    <w:rsid w:val="000F6D36"/>
    <w:rsid w:val="000F7C71"/>
    <w:rsid w:val="000F7FBD"/>
    <w:rsid w:val="00101FCA"/>
    <w:rsid w:val="00102D8E"/>
    <w:rsid w:val="00104A61"/>
    <w:rsid w:val="00105A6C"/>
    <w:rsid w:val="001120C5"/>
    <w:rsid w:val="00112197"/>
    <w:rsid w:val="00113F31"/>
    <w:rsid w:val="00114047"/>
    <w:rsid w:val="00114061"/>
    <w:rsid w:val="00115B0F"/>
    <w:rsid w:val="00116AB2"/>
    <w:rsid w:val="00116D08"/>
    <w:rsid w:val="00117D1D"/>
    <w:rsid w:val="00120D46"/>
    <w:rsid w:val="00122BCD"/>
    <w:rsid w:val="00123683"/>
    <w:rsid w:val="001246EE"/>
    <w:rsid w:val="00124DD0"/>
    <w:rsid w:val="0012547B"/>
    <w:rsid w:val="00126081"/>
    <w:rsid w:val="001261C0"/>
    <w:rsid w:val="001262FC"/>
    <w:rsid w:val="0012630E"/>
    <w:rsid w:val="00126B9F"/>
    <w:rsid w:val="001301F2"/>
    <w:rsid w:val="001303D6"/>
    <w:rsid w:val="00130F63"/>
    <w:rsid w:val="00130FAB"/>
    <w:rsid w:val="0013175E"/>
    <w:rsid w:val="001325C8"/>
    <w:rsid w:val="00133DBA"/>
    <w:rsid w:val="00134A5F"/>
    <w:rsid w:val="001353B7"/>
    <w:rsid w:val="00137ECA"/>
    <w:rsid w:val="00140706"/>
    <w:rsid w:val="001413E8"/>
    <w:rsid w:val="00141A83"/>
    <w:rsid w:val="00142632"/>
    <w:rsid w:val="00147C37"/>
    <w:rsid w:val="001506EF"/>
    <w:rsid w:val="00152646"/>
    <w:rsid w:val="00152C59"/>
    <w:rsid w:val="00153D8A"/>
    <w:rsid w:val="00153F88"/>
    <w:rsid w:val="00154E5D"/>
    <w:rsid w:val="001559DE"/>
    <w:rsid w:val="00155A96"/>
    <w:rsid w:val="00157324"/>
    <w:rsid w:val="00157CEE"/>
    <w:rsid w:val="00160410"/>
    <w:rsid w:val="00160A31"/>
    <w:rsid w:val="00162DE5"/>
    <w:rsid w:val="001643F7"/>
    <w:rsid w:val="001667A8"/>
    <w:rsid w:val="0016734C"/>
    <w:rsid w:val="00167596"/>
    <w:rsid w:val="00167D49"/>
    <w:rsid w:val="0017026D"/>
    <w:rsid w:val="00170C48"/>
    <w:rsid w:val="00170EF9"/>
    <w:rsid w:val="00171B58"/>
    <w:rsid w:val="00171F49"/>
    <w:rsid w:val="00173E0F"/>
    <w:rsid w:val="0017420D"/>
    <w:rsid w:val="0017469C"/>
    <w:rsid w:val="00175E20"/>
    <w:rsid w:val="0017634C"/>
    <w:rsid w:val="00176863"/>
    <w:rsid w:val="0018124A"/>
    <w:rsid w:val="001818BB"/>
    <w:rsid w:val="00184450"/>
    <w:rsid w:val="00186507"/>
    <w:rsid w:val="001875C8"/>
    <w:rsid w:val="00187823"/>
    <w:rsid w:val="0019006E"/>
    <w:rsid w:val="00190313"/>
    <w:rsid w:val="001917FF"/>
    <w:rsid w:val="00191EA4"/>
    <w:rsid w:val="00191FAD"/>
    <w:rsid w:val="00193379"/>
    <w:rsid w:val="0019369A"/>
    <w:rsid w:val="001945AA"/>
    <w:rsid w:val="00194900"/>
    <w:rsid w:val="001953FF"/>
    <w:rsid w:val="00197175"/>
    <w:rsid w:val="001A0711"/>
    <w:rsid w:val="001A0CC1"/>
    <w:rsid w:val="001A1A62"/>
    <w:rsid w:val="001A1F12"/>
    <w:rsid w:val="001A279A"/>
    <w:rsid w:val="001A292E"/>
    <w:rsid w:val="001A31CC"/>
    <w:rsid w:val="001A31E6"/>
    <w:rsid w:val="001A3B77"/>
    <w:rsid w:val="001A506A"/>
    <w:rsid w:val="001B0055"/>
    <w:rsid w:val="001B0550"/>
    <w:rsid w:val="001B0878"/>
    <w:rsid w:val="001B105D"/>
    <w:rsid w:val="001B154A"/>
    <w:rsid w:val="001B3273"/>
    <w:rsid w:val="001B364D"/>
    <w:rsid w:val="001B3C22"/>
    <w:rsid w:val="001B5989"/>
    <w:rsid w:val="001B5B15"/>
    <w:rsid w:val="001B5F12"/>
    <w:rsid w:val="001B633B"/>
    <w:rsid w:val="001B67FD"/>
    <w:rsid w:val="001B6A1E"/>
    <w:rsid w:val="001B6A31"/>
    <w:rsid w:val="001B7C85"/>
    <w:rsid w:val="001C0296"/>
    <w:rsid w:val="001C046A"/>
    <w:rsid w:val="001C0488"/>
    <w:rsid w:val="001C0A2A"/>
    <w:rsid w:val="001C213B"/>
    <w:rsid w:val="001C2DDD"/>
    <w:rsid w:val="001C302F"/>
    <w:rsid w:val="001C5052"/>
    <w:rsid w:val="001C5CF4"/>
    <w:rsid w:val="001C649C"/>
    <w:rsid w:val="001C6CB1"/>
    <w:rsid w:val="001C74AE"/>
    <w:rsid w:val="001D01BC"/>
    <w:rsid w:val="001D0B85"/>
    <w:rsid w:val="001D1369"/>
    <w:rsid w:val="001D1C24"/>
    <w:rsid w:val="001D227C"/>
    <w:rsid w:val="001D33FE"/>
    <w:rsid w:val="001D399A"/>
    <w:rsid w:val="001D4237"/>
    <w:rsid w:val="001D4733"/>
    <w:rsid w:val="001D6E44"/>
    <w:rsid w:val="001D7C51"/>
    <w:rsid w:val="001E01E7"/>
    <w:rsid w:val="001E1040"/>
    <w:rsid w:val="001E30FB"/>
    <w:rsid w:val="001E324D"/>
    <w:rsid w:val="001E4301"/>
    <w:rsid w:val="001E5712"/>
    <w:rsid w:val="001E61BB"/>
    <w:rsid w:val="001E67C9"/>
    <w:rsid w:val="001E6876"/>
    <w:rsid w:val="001E6FCD"/>
    <w:rsid w:val="001E7010"/>
    <w:rsid w:val="001E7264"/>
    <w:rsid w:val="001E7338"/>
    <w:rsid w:val="001E748C"/>
    <w:rsid w:val="001E767D"/>
    <w:rsid w:val="001F1CA4"/>
    <w:rsid w:val="001F24C9"/>
    <w:rsid w:val="001F2CA8"/>
    <w:rsid w:val="001F2E4D"/>
    <w:rsid w:val="001F3965"/>
    <w:rsid w:val="001F6070"/>
    <w:rsid w:val="001F6B09"/>
    <w:rsid w:val="00201961"/>
    <w:rsid w:val="00202333"/>
    <w:rsid w:val="00202788"/>
    <w:rsid w:val="00202905"/>
    <w:rsid w:val="00202919"/>
    <w:rsid w:val="002035D1"/>
    <w:rsid w:val="002051E2"/>
    <w:rsid w:val="002071E4"/>
    <w:rsid w:val="0021057F"/>
    <w:rsid w:val="00211DBC"/>
    <w:rsid w:val="00212CE9"/>
    <w:rsid w:val="002133EF"/>
    <w:rsid w:val="0021382D"/>
    <w:rsid w:val="0021484C"/>
    <w:rsid w:val="002150B7"/>
    <w:rsid w:val="0021621B"/>
    <w:rsid w:val="00216DBB"/>
    <w:rsid w:val="002175EC"/>
    <w:rsid w:val="0022075B"/>
    <w:rsid w:val="002209A7"/>
    <w:rsid w:val="00222A43"/>
    <w:rsid w:val="00222A97"/>
    <w:rsid w:val="0022300C"/>
    <w:rsid w:val="00223F71"/>
    <w:rsid w:val="00224578"/>
    <w:rsid w:val="00224B27"/>
    <w:rsid w:val="0022607C"/>
    <w:rsid w:val="00226FD9"/>
    <w:rsid w:val="00227008"/>
    <w:rsid w:val="002270F5"/>
    <w:rsid w:val="00227A99"/>
    <w:rsid w:val="00232C7F"/>
    <w:rsid w:val="002340E6"/>
    <w:rsid w:val="00234910"/>
    <w:rsid w:val="0023507C"/>
    <w:rsid w:val="002356CD"/>
    <w:rsid w:val="002366EF"/>
    <w:rsid w:val="00236A53"/>
    <w:rsid w:val="002375D8"/>
    <w:rsid w:val="00237648"/>
    <w:rsid w:val="00237B00"/>
    <w:rsid w:val="00240247"/>
    <w:rsid w:val="00240827"/>
    <w:rsid w:val="0024155E"/>
    <w:rsid w:val="00242760"/>
    <w:rsid w:val="00243D75"/>
    <w:rsid w:val="00243E1E"/>
    <w:rsid w:val="00243FB7"/>
    <w:rsid w:val="00246AF2"/>
    <w:rsid w:val="00250196"/>
    <w:rsid w:val="002504CB"/>
    <w:rsid w:val="00250DE2"/>
    <w:rsid w:val="00250F0E"/>
    <w:rsid w:val="00252535"/>
    <w:rsid w:val="00252639"/>
    <w:rsid w:val="00253411"/>
    <w:rsid w:val="002537F4"/>
    <w:rsid w:val="0025390A"/>
    <w:rsid w:val="00256186"/>
    <w:rsid w:val="00257344"/>
    <w:rsid w:val="002602DD"/>
    <w:rsid w:val="00260EFA"/>
    <w:rsid w:val="00262004"/>
    <w:rsid w:val="00263685"/>
    <w:rsid w:val="0026389A"/>
    <w:rsid w:val="002643EE"/>
    <w:rsid w:val="00266845"/>
    <w:rsid w:val="00266AB2"/>
    <w:rsid w:val="00267511"/>
    <w:rsid w:val="0027044B"/>
    <w:rsid w:val="002720B1"/>
    <w:rsid w:val="00272959"/>
    <w:rsid w:val="00274115"/>
    <w:rsid w:val="00274992"/>
    <w:rsid w:val="00274B2F"/>
    <w:rsid w:val="00275AA9"/>
    <w:rsid w:val="00275D92"/>
    <w:rsid w:val="00276191"/>
    <w:rsid w:val="002762C3"/>
    <w:rsid w:val="00277D8D"/>
    <w:rsid w:val="00280203"/>
    <w:rsid w:val="00280709"/>
    <w:rsid w:val="002808DE"/>
    <w:rsid w:val="00280E70"/>
    <w:rsid w:val="0028103D"/>
    <w:rsid w:val="002812A3"/>
    <w:rsid w:val="002822F1"/>
    <w:rsid w:val="0028259F"/>
    <w:rsid w:val="00284694"/>
    <w:rsid w:val="0028487A"/>
    <w:rsid w:val="00284E0C"/>
    <w:rsid w:val="00284F3D"/>
    <w:rsid w:val="00285CDD"/>
    <w:rsid w:val="002866B8"/>
    <w:rsid w:val="00287EE8"/>
    <w:rsid w:val="002917FE"/>
    <w:rsid w:val="0029214A"/>
    <w:rsid w:val="00292BBF"/>
    <w:rsid w:val="00292DFF"/>
    <w:rsid w:val="002931EC"/>
    <w:rsid w:val="002933E1"/>
    <w:rsid w:val="00294249"/>
    <w:rsid w:val="0029599C"/>
    <w:rsid w:val="002966AF"/>
    <w:rsid w:val="002971B6"/>
    <w:rsid w:val="002A0D9B"/>
    <w:rsid w:val="002A167D"/>
    <w:rsid w:val="002A21FD"/>
    <w:rsid w:val="002A233A"/>
    <w:rsid w:val="002A2FCA"/>
    <w:rsid w:val="002A4256"/>
    <w:rsid w:val="002A4648"/>
    <w:rsid w:val="002A6023"/>
    <w:rsid w:val="002A654A"/>
    <w:rsid w:val="002A7209"/>
    <w:rsid w:val="002B086D"/>
    <w:rsid w:val="002B2026"/>
    <w:rsid w:val="002B337E"/>
    <w:rsid w:val="002B34B0"/>
    <w:rsid w:val="002B39B1"/>
    <w:rsid w:val="002B4DC0"/>
    <w:rsid w:val="002B4EF8"/>
    <w:rsid w:val="002B5702"/>
    <w:rsid w:val="002B628E"/>
    <w:rsid w:val="002B6AC8"/>
    <w:rsid w:val="002B6B4A"/>
    <w:rsid w:val="002B70E2"/>
    <w:rsid w:val="002B722A"/>
    <w:rsid w:val="002B74B5"/>
    <w:rsid w:val="002C0BA9"/>
    <w:rsid w:val="002C3165"/>
    <w:rsid w:val="002C342A"/>
    <w:rsid w:val="002C3C74"/>
    <w:rsid w:val="002C3F7B"/>
    <w:rsid w:val="002C7C82"/>
    <w:rsid w:val="002D0899"/>
    <w:rsid w:val="002D3830"/>
    <w:rsid w:val="002D45F7"/>
    <w:rsid w:val="002D51DB"/>
    <w:rsid w:val="002D7759"/>
    <w:rsid w:val="002D7B0A"/>
    <w:rsid w:val="002E0984"/>
    <w:rsid w:val="002E142B"/>
    <w:rsid w:val="002E16D1"/>
    <w:rsid w:val="002E258C"/>
    <w:rsid w:val="002E26C6"/>
    <w:rsid w:val="002E2BDB"/>
    <w:rsid w:val="002E51BA"/>
    <w:rsid w:val="002E632C"/>
    <w:rsid w:val="002E6708"/>
    <w:rsid w:val="002E749F"/>
    <w:rsid w:val="002E7BF5"/>
    <w:rsid w:val="002F0D31"/>
    <w:rsid w:val="002F0F9B"/>
    <w:rsid w:val="002F1050"/>
    <w:rsid w:val="002F2E3C"/>
    <w:rsid w:val="002F2F17"/>
    <w:rsid w:val="002F546F"/>
    <w:rsid w:val="002F54A6"/>
    <w:rsid w:val="002F571C"/>
    <w:rsid w:val="00300237"/>
    <w:rsid w:val="00300B94"/>
    <w:rsid w:val="0030159C"/>
    <w:rsid w:val="00301D5E"/>
    <w:rsid w:val="00301FFD"/>
    <w:rsid w:val="00310775"/>
    <w:rsid w:val="00310CAA"/>
    <w:rsid w:val="00310E6A"/>
    <w:rsid w:val="003118E7"/>
    <w:rsid w:val="003118EB"/>
    <w:rsid w:val="00312B3C"/>
    <w:rsid w:val="0031348C"/>
    <w:rsid w:val="00313C8E"/>
    <w:rsid w:val="00313EDE"/>
    <w:rsid w:val="003143EC"/>
    <w:rsid w:val="00315262"/>
    <w:rsid w:val="003172F5"/>
    <w:rsid w:val="003175E8"/>
    <w:rsid w:val="00317A24"/>
    <w:rsid w:val="00320153"/>
    <w:rsid w:val="00320A40"/>
    <w:rsid w:val="0032293D"/>
    <w:rsid w:val="0032380A"/>
    <w:rsid w:val="00323882"/>
    <w:rsid w:val="0032445D"/>
    <w:rsid w:val="003274FF"/>
    <w:rsid w:val="00327A7B"/>
    <w:rsid w:val="003332A5"/>
    <w:rsid w:val="00333472"/>
    <w:rsid w:val="003344B0"/>
    <w:rsid w:val="003374FD"/>
    <w:rsid w:val="0033798E"/>
    <w:rsid w:val="00340E74"/>
    <w:rsid w:val="00340F94"/>
    <w:rsid w:val="00341446"/>
    <w:rsid w:val="003430B9"/>
    <w:rsid w:val="003437A6"/>
    <w:rsid w:val="003456C0"/>
    <w:rsid w:val="00345B10"/>
    <w:rsid w:val="003473F9"/>
    <w:rsid w:val="0035024A"/>
    <w:rsid w:val="0035072A"/>
    <w:rsid w:val="003507C2"/>
    <w:rsid w:val="003508C9"/>
    <w:rsid w:val="0035137B"/>
    <w:rsid w:val="00351D07"/>
    <w:rsid w:val="003529C3"/>
    <w:rsid w:val="003529CD"/>
    <w:rsid w:val="003531B0"/>
    <w:rsid w:val="00353597"/>
    <w:rsid w:val="003548F7"/>
    <w:rsid w:val="00354948"/>
    <w:rsid w:val="003551AC"/>
    <w:rsid w:val="003578E0"/>
    <w:rsid w:val="003603C5"/>
    <w:rsid w:val="00360B95"/>
    <w:rsid w:val="003612CA"/>
    <w:rsid w:val="003613D8"/>
    <w:rsid w:val="003618C8"/>
    <w:rsid w:val="003625A4"/>
    <w:rsid w:val="00363601"/>
    <w:rsid w:val="003638BA"/>
    <w:rsid w:val="00364256"/>
    <w:rsid w:val="0036454F"/>
    <w:rsid w:val="00365655"/>
    <w:rsid w:val="00365883"/>
    <w:rsid w:val="00365C82"/>
    <w:rsid w:val="003666FA"/>
    <w:rsid w:val="00367021"/>
    <w:rsid w:val="00367831"/>
    <w:rsid w:val="003701C3"/>
    <w:rsid w:val="0037030D"/>
    <w:rsid w:val="00372AA8"/>
    <w:rsid w:val="00373362"/>
    <w:rsid w:val="00375096"/>
    <w:rsid w:val="003762BE"/>
    <w:rsid w:val="00376CC3"/>
    <w:rsid w:val="00380001"/>
    <w:rsid w:val="00381354"/>
    <w:rsid w:val="00382A09"/>
    <w:rsid w:val="0038423B"/>
    <w:rsid w:val="003846B5"/>
    <w:rsid w:val="003848C1"/>
    <w:rsid w:val="003853A9"/>
    <w:rsid w:val="00385946"/>
    <w:rsid w:val="003868AA"/>
    <w:rsid w:val="00387916"/>
    <w:rsid w:val="00387BEC"/>
    <w:rsid w:val="00387EA3"/>
    <w:rsid w:val="003906FC"/>
    <w:rsid w:val="0039164C"/>
    <w:rsid w:val="00392805"/>
    <w:rsid w:val="00394C9E"/>
    <w:rsid w:val="0039649C"/>
    <w:rsid w:val="003966B5"/>
    <w:rsid w:val="00396E17"/>
    <w:rsid w:val="003974B0"/>
    <w:rsid w:val="003975EA"/>
    <w:rsid w:val="003A0C3C"/>
    <w:rsid w:val="003A1BC3"/>
    <w:rsid w:val="003A2D26"/>
    <w:rsid w:val="003A2D7E"/>
    <w:rsid w:val="003A5595"/>
    <w:rsid w:val="003A62B0"/>
    <w:rsid w:val="003A6D6C"/>
    <w:rsid w:val="003A7608"/>
    <w:rsid w:val="003B1272"/>
    <w:rsid w:val="003B2592"/>
    <w:rsid w:val="003B2DBB"/>
    <w:rsid w:val="003B3045"/>
    <w:rsid w:val="003B3194"/>
    <w:rsid w:val="003B3B2A"/>
    <w:rsid w:val="003B41D2"/>
    <w:rsid w:val="003B5F4C"/>
    <w:rsid w:val="003B71E7"/>
    <w:rsid w:val="003B798C"/>
    <w:rsid w:val="003C120F"/>
    <w:rsid w:val="003C1276"/>
    <w:rsid w:val="003C1525"/>
    <w:rsid w:val="003C15C0"/>
    <w:rsid w:val="003C22A5"/>
    <w:rsid w:val="003C4440"/>
    <w:rsid w:val="003C4543"/>
    <w:rsid w:val="003C4AD5"/>
    <w:rsid w:val="003C55D1"/>
    <w:rsid w:val="003C60CB"/>
    <w:rsid w:val="003C724B"/>
    <w:rsid w:val="003D04F2"/>
    <w:rsid w:val="003D2411"/>
    <w:rsid w:val="003D39B6"/>
    <w:rsid w:val="003D4607"/>
    <w:rsid w:val="003D4D7F"/>
    <w:rsid w:val="003D4FC8"/>
    <w:rsid w:val="003D5AB7"/>
    <w:rsid w:val="003D64CA"/>
    <w:rsid w:val="003D6A80"/>
    <w:rsid w:val="003D754B"/>
    <w:rsid w:val="003D770E"/>
    <w:rsid w:val="003D7843"/>
    <w:rsid w:val="003E00F4"/>
    <w:rsid w:val="003E1B87"/>
    <w:rsid w:val="003E1F69"/>
    <w:rsid w:val="003E3690"/>
    <w:rsid w:val="003E5A6F"/>
    <w:rsid w:val="003E5B3A"/>
    <w:rsid w:val="003E5B7A"/>
    <w:rsid w:val="003E65D5"/>
    <w:rsid w:val="003E696F"/>
    <w:rsid w:val="003F00B7"/>
    <w:rsid w:val="003F0941"/>
    <w:rsid w:val="003F2641"/>
    <w:rsid w:val="003F2E88"/>
    <w:rsid w:val="003F4E2A"/>
    <w:rsid w:val="003F5E8F"/>
    <w:rsid w:val="003F6345"/>
    <w:rsid w:val="003F645B"/>
    <w:rsid w:val="00400635"/>
    <w:rsid w:val="004037AF"/>
    <w:rsid w:val="00404D43"/>
    <w:rsid w:val="0040530D"/>
    <w:rsid w:val="0040539A"/>
    <w:rsid w:val="004055A9"/>
    <w:rsid w:val="00411015"/>
    <w:rsid w:val="00413A09"/>
    <w:rsid w:val="00414EAE"/>
    <w:rsid w:val="00415120"/>
    <w:rsid w:val="004160DB"/>
    <w:rsid w:val="00416E5B"/>
    <w:rsid w:val="00416F94"/>
    <w:rsid w:val="00417A2C"/>
    <w:rsid w:val="0042049B"/>
    <w:rsid w:val="0042266E"/>
    <w:rsid w:val="00423106"/>
    <w:rsid w:val="00423705"/>
    <w:rsid w:val="00424985"/>
    <w:rsid w:val="00424B2E"/>
    <w:rsid w:val="00425A44"/>
    <w:rsid w:val="00426F91"/>
    <w:rsid w:val="004312C3"/>
    <w:rsid w:val="00431AAC"/>
    <w:rsid w:val="004330B0"/>
    <w:rsid w:val="00433BAE"/>
    <w:rsid w:val="004401B5"/>
    <w:rsid w:val="0044074A"/>
    <w:rsid w:val="00440838"/>
    <w:rsid w:val="00440DA6"/>
    <w:rsid w:val="004449DF"/>
    <w:rsid w:val="00445423"/>
    <w:rsid w:val="00446364"/>
    <w:rsid w:val="0044642E"/>
    <w:rsid w:val="00446449"/>
    <w:rsid w:val="004468C7"/>
    <w:rsid w:val="0044694D"/>
    <w:rsid w:val="00446E96"/>
    <w:rsid w:val="004476FD"/>
    <w:rsid w:val="00447BEB"/>
    <w:rsid w:val="00447FB1"/>
    <w:rsid w:val="004500A6"/>
    <w:rsid w:val="004510D4"/>
    <w:rsid w:val="00452083"/>
    <w:rsid w:val="0045267B"/>
    <w:rsid w:val="00452EF8"/>
    <w:rsid w:val="0045399A"/>
    <w:rsid w:val="00453D77"/>
    <w:rsid w:val="00454997"/>
    <w:rsid w:val="00454A7C"/>
    <w:rsid w:val="00454ADA"/>
    <w:rsid w:val="0045570B"/>
    <w:rsid w:val="00455D64"/>
    <w:rsid w:val="00456111"/>
    <w:rsid w:val="004569A5"/>
    <w:rsid w:val="00456E7B"/>
    <w:rsid w:val="00457AB3"/>
    <w:rsid w:val="00457C43"/>
    <w:rsid w:val="00461CFF"/>
    <w:rsid w:val="004645BD"/>
    <w:rsid w:val="00464E97"/>
    <w:rsid w:val="00465904"/>
    <w:rsid w:val="00465B31"/>
    <w:rsid w:val="0046621E"/>
    <w:rsid w:val="00466604"/>
    <w:rsid w:val="00466AA7"/>
    <w:rsid w:val="00467171"/>
    <w:rsid w:val="004702BA"/>
    <w:rsid w:val="00470716"/>
    <w:rsid w:val="0047073B"/>
    <w:rsid w:val="00470D3B"/>
    <w:rsid w:val="00470F9E"/>
    <w:rsid w:val="0047100B"/>
    <w:rsid w:val="00473E93"/>
    <w:rsid w:val="004746EA"/>
    <w:rsid w:val="0047630C"/>
    <w:rsid w:val="00477D95"/>
    <w:rsid w:val="0048017C"/>
    <w:rsid w:val="0048326C"/>
    <w:rsid w:val="004834C2"/>
    <w:rsid w:val="004854AD"/>
    <w:rsid w:val="00485C31"/>
    <w:rsid w:val="00486789"/>
    <w:rsid w:val="004868A5"/>
    <w:rsid w:val="00486A19"/>
    <w:rsid w:val="00486EE7"/>
    <w:rsid w:val="004876E4"/>
    <w:rsid w:val="004879B4"/>
    <w:rsid w:val="00487A30"/>
    <w:rsid w:val="00487A68"/>
    <w:rsid w:val="0049213C"/>
    <w:rsid w:val="0049358D"/>
    <w:rsid w:val="00493A26"/>
    <w:rsid w:val="00493AFB"/>
    <w:rsid w:val="00494150"/>
    <w:rsid w:val="0049515C"/>
    <w:rsid w:val="00495504"/>
    <w:rsid w:val="00495AD3"/>
    <w:rsid w:val="004964C7"/>
    <w:rsid w:val="004972A6"/>
    <w:rsid w:val="004A01CC"/>
    <w:rsid w:val="004A04B9"/>
    <w:rsid w:val="004A1CF5"/>
    <w:rsid w:val="004A262F"/>
    <w:rsid w:val="004A2D8E"/>
    <w:rsid w:val="004A3071"/>
    <w:rsid w:val="004A4147"/>
    <w:rsid w:val="004A4E9B"/>
    <w:rsid w:val="004A607A"/>
    <w:rsid w:val="004B1CAF"/>
    <w:rsid w:val="004B203F"/>
    <w:rsid w:val="004B23C9"/>
    <w:rsid w:val="004B313D"/>
    <w:rsid w:val="004B3AE8"/>
    <w:rsid w:val="004B4108"/>
    <w:rsid w:val="004B5505"/>
    <w:rsid w:val="004B6D75"/>
    <w:rsid w:val="004B7433"/>
    <w:rsid w:val="004B7BC5"/>
    <w:rsid w:val="004C021D"/>
    <w:rsid w:val="004C0D3D"/>
    <w:rsid w:val="004C2B59"/>
    <w:rsid w:val="004C3880"/>
    <w:rsid w:val="004C4327"/>
    <w:rsid w:val="004C4B18"/>
    <w:rsid w:val="004C5769"/>
    <w:rsid w:val="004C5C94"/>
    <w:rsid w:val="004C61FA"/>
    <w:rsid w:val="004C70B3"/>
    <w:rsid w:val="004C7890"/>
    <w:rsid w:val="004C7C9E"/>
    <w:rsid w:val="004D0306"/>
    <w:rsid w:val="004D0E71"/>
    <w:rsid w:val="004D11B9"/>
    <w:rsid w:val="004D31FD"/>
    <w:rsid w:val="004D388B"/>
    <w:rsid w:val="004D3A1C"/>
    <w:rsid w:val="004D408A"/>
    <w:rsid w:val="004E09B0"/>
    <w:rsid w:val="004E0CC5"/>
    <w:rsid w:val="004E122A"/>
    <w:rsid w:val="004E2553"/>
    <w:rsid w:val="004E510C"/>
    <w:rsid w:val="004E712A"/>
    <w:rsid w:val="004F0388"/>
    <w:rsid w:val="004F07D2"/>
    <w:rsid w:val="004F0F77"/>
    <w:rsid w:val="004F1270"/>
    <w:rsid w:val="004F134C"/>
    <w:rsid w:val="004F15B8"/>
    <w:rsid w:val="004F1D71"/>
    <w:rsid w:val="004F1FF7"/>
    <w:rsid w:val="004F2942"/>
    <w:rsid w:val="004F2B18"/>
    <w:rsid w:val="004F32BE"/>
    <w:rsid w:val="004F3FB7"/>
    <w:rsid w:val="004F4024"/>
    <w:rsid w:val="004F434C"/>
    <w:rsid w:val="004F4967"/>
    <w:rsid w:val="004F5C33"/>
    <w:rsid w:val="004F60C3"/>
    <w:rsid w:val="004F6173"/>
    <w:rsid w:val="00500E75"/>
    <w:rsid w:val="00501E9A"/>
    <w:rsid w:val="00501EFA"/>
    <w:rsid w:val="00502037"/>
    <w:rsid w:val="00505808"/>
    <w:rsid w:val="00505E7E"/>
    <w:rsid w:val="00507372"/>
    <w:rsid w:val="00507DA2"/>
    <w:rsid w:val="00510A94"/>
    <w:rsid w:val="005113F9"/>
    <w:rsid w:val="00512927"/>
    <w:rsid w:val="00512ED5"/>
    <w:rsid w:val="00513F38"/>
    <w:rsid w:val="00515055"/>
    <w:rsid w:val="0051763C"/>
    <w:rsid w:val="0051777A"/>
    <w:rsid w:val="00517AB7"/>
    <w:rsid w:val="00520530"/>
    <w:rsid w:val="0052347C"/>
    <w:rsid w:val="005250F5"/>
    <w:rsid w:val="005262D4"/>
    <w:rsid w:val="00526564"/>
    <w:rsid w:val="005304EB"/>
    <w:rsid w:val="00530EDD"/>
    <w:rsid w:val="0053158B"/>
    <w:rsid w:val="00531B61"/>
    <w:rsid w:val="005327E9"/>
    <w:rsid w:val="00532AA4"/>
    <w:rsid w:val="00533A6C"/>
    <w:rsid w:val="005372D0"/>
    <w:rsid w:val="005378D3"/>
    <w:rsid w:val="00542435"/>
    <w:rsid w:val="005426BD"/>
    <w:rsid w:val="0054294D"/>
    <w:rsid w:val="00543B20"/>
    <w:rsid w:val="00543B56"/>
    <w:rsid w:val="00545C4C"/>
    <w:rsid w:val="00545C71"/>
    <w:rsid w:val="005472A3"/>
    <w:rsid w:val="005472E1"/>
    <w:rsid w:val="005474CB"/>
    <w:rsid w:val="00552854"/>
    <w:rsid w:val="00552A3A"/>
    <w:rsid w:val="00553FA2"/>
    <w:rsid w:val="005545BD"/>
    <w:rsid w:val="00554936"/>
    <w:rsid w:val="00555FBB"/>
    <w:rsid w:val="005600BD"/>
    <w:rsid w:val="00560113"/>
    <w:rsid w:val="00560C98"/>
    <w:rsid w:val="00561100"/>
    <w:rsid w:val="005623DD"/>
    <w:rsid w:val="005629AE"/>
    <w:rsid w:val="00564941"/>
    <w:rsid w:val="00565491"/>
    <w:rsid w:val="00566849"/>
    <w:rsid w:val="0056708A"/>
    <w:rsid w:val="0057073E"/>
    <w:rsid w:val="0057093F"/>
    <w:rsid w:val="00570A93"/>
    <w:rsid w:val="00570B99"/>
    <w:rsid w:val="00572470"/>
    <w:rsid w:val="00575935"/>
    <w:rsid w:val="00575D3D"/>
    <w:rsid w:val="00576156"/>
    <w:rsid w:val="00576194"/>
    <w:rsid w:val="0057620E"/>
    <w:rsid w:val="0057790F"/>
    <w:rsid w:val="00580B1C"/>
    <w:rsid w:val="005826F0"/>
    <w:rsid w:val="00583146"/>
    <w:rsid w:val="005843D4"/>
    <w:rsid w:val="0058462F"/>
    <w:rsid w:val="005849CD"/>
    <w:rsid w:val="00584E48"/>
    <w:rsid w:val="00585B7D"/>
    <w:rsid w:val="00585E1E"/>
    <w:rsid w:val="00587615"/>
    <w:rsid w:val="0058786C"/>
    <w:rsid w:val="005879A4"/>
    <w:rsid w:val="00587A7E"/>
    <w:rsid w:val="00590146"/>
    <w:rsid w:val="00591027"/>
    <w:rsid w:val="00592034"/>
    <w:rsid w:val="005920F4"/>
    <w:rsid w:val="0059307F"/>
    <w:rsid w:val="0059353E"/>
    <w:rsid w:val="00593F27"/>
    <w:rsid w:val="00593F30"/>
    <w:rsid w:val="005947D9"/>
    <w:rsid w:val="0059489A"/>
    <w:rsid w:val="00594A8C"/>
    <w:rsid w:val="00594D4D"/>
    <w:rsid w:val="00595143"/>
    <w:rsid w:val="005952D3"/>
    <w:rsid w:val="00596502"/>
    <w:rsid w:val="005965D1"/>
    <w:rsid w:val="005974BD"/>
    <w:rsid w:val="00597867"/>
    <w:rsid w:val="005A20B9"/>
    <w:rsid w:val="005A29E2"/>
    <w:rsid w:val="005A32D8"/>
    <w:rsid w:val="005A53C2"/>
    <w:rsid w:val="005A5D81"/>
    <w:rsid w:val="005A6F3D"/>
    <w:rsid w:val="005A7E14"/>
    <w:rsid w:val="005B3173"/>
    <w:rsid w:val="005B3CB6"/>
    <w:rsid w:val="005B7B63"/>
    <w:rsid w:val="005C135D"/>
    <w:rsid w:val="005C1940"/>
    <w:rsid w:val="005C301B"/>
    <w:rsid w:val="005C3634"/>
    <w:rsid w:val="005C431F"/>
    <w:rsid w:val="005C48B8"/>
    <w:rsid w:val="005C4B86"/>
    <w:rsid w:val="005C53C5"/>
    <w:rsid w:val="005C6232"/>
    <w:rsid w:val="005C7069"/>
    <w:rsid w:val="005C70F8"/>
    <w:rsid w:val="005C71B9"/>
    <w:rsid w:val="005C7306"/>
    <w:rsid w:val="005C77CE"/>
    <w:rsid w:val="005D02C5"/>
    <w:rsid w:val="005D124C"/>
    <w:rsid w:val="005D251E"/>
    <w:rsid w:val="005D28F4"/>
    <w:rsid w:val="005D3943"/>
    <w:rsid w:val="005D50AB"/>
    <w:rsid w:val="005D5ED5"/>
    <w:rsid w:val="005E0134"/>
    <w:rsid w:val="005E19EF"/>
    <w:rsid w:val="005E1FF7"/>
    <w:rsid w:val="005E236D"/>
    <w:rsid w:val="005E3084"/>
    <w:rsid w:val="005E32D7"/>
    <w:rsid w:val="005E5006"/>
    <w:rsid w:val="005E5299"/>
    <w:rsid w:val="005E5BFC"/>
    <w:rsid w:val="005E5F65"/>
    <w:rsid w:val="005E6FD2"/>
    <w:rsid w:val="005E7F6C"/>
    <w:rsid w:val="005F02FF"/>
    <w:rsid w:val="005F171E"/>
    <w:rsid w:val="005F1ABE"/>
    <w:rsid w:val="005F3BA8"/>
    <w:rsid w:val="005F3F68"/>
    <w:rsid w:val="005F5971"/>
    <w:rsid w:val="005F5D01"/>
    <w:rsid w:val="005F7275"/>
    <w:rsid w:val="005F7E6C"/>
    <w:rsid w:val="00600BAF"/>
    <w:rsid w:val="006014CB"/>
    <w:rsid w:val="00601A20"/>
    <w:rsid w:val="006021AE"/>
    <w:rsid w:val="00604199"/>
    <w:rsid w:val="00604903"/>
    <w:rsid w:val="00605031"/>
    <w:rsid w:val="006057C4"/>
    <w:rsid w:val="00605DAD"/>
    <w:rsid w:val="006060C8"/>
    <w:rsid w:val="00606177"/>
    <w:rsid w:val="006063F7"/>
    <w:rsid w:val="0060698D"/>
    <w:rsid w:val="00610B99"/>
    <w:rsid w:val="00611BA2"/>
    <w:rsid w:val="006154DC"/>
    <w:rsid w:val="006161DE"/>
    <w:rsid w:val="00616EFA"/>
    <w:rsid w:val="00616FB3"/>
    <w:rsid w:val="006176AE"/>
    <w:rsid w:val="0062002E"/>
    <w:rsid w:val="00620FD4"/>
    <w:rsid w:val="00621FB3"/>
    <w:rsid w:val="00623C80"/>
    <w:rsid w:val="00627167"/>
    <w:rsid w:val="00627CF1"/>
    <w:rsid w:val="00630AB7"/>
    <w:rsid w:val="00630EFC"/>
    <w:rsid w:val="00631345"/>
    <w:rsid w:val="006321EE"/>
    <w:rsid w:val="00634130"/>
    <w:rsid w:val="00634179"/>
    <w:rsid w:val="00636B61"/>
    <w:rsid w:val="00636B67"/>
    <w:rsid w:val="0063705C"/>
    <w:rsid w:val="00637392"/>
    <w:rsid w:val="006408B0"/>
    <w:rsid w:val="00640C12"/>
    <w:rsid w:val="006440A1"/>
    <w:rsid w:val="0064518F"/>
    <w:rsid w:val="0064618E"/>
    <w:rsid w:val="00646F97"/>
    <w:rsid w:val="00650ADB"/>
    <w:rsid w:val="00653142"/>
    <w:rsid w:val="00653335"/>
    <w:rsid w:val="00653ADF"/>
    <w:rsid w:val="00653AEC"/>
    <w:rsid w:val="00654077"/>
    <w:rsid w:val="0065461B"/>
    <w:rsid w:val="006557F5"/>
    <w:rsid w:val="0065588C"/>
    <w:rsid w:val="006567BA"/>
    <w:rsid w:val="006569A0"/>
    <w:rsid w:val="00656AD4"/>
    <w:rsid w:val="00657D94"/>
    <w:rsid w:val="00660E59"/>
    <w:rsid w:val="006631A9"/>
    <w:rsid w:val="006631B8"/>
    <w:rsid w:val="00664529"/>
    <w:rsid w:val="00664AD9"/>
    <w:rsid w:val="00664BBA"/>
    <w:rsid w:val="0066603A"/>
    <w:rsid w:val="00666A5C"/>
    <w:rsid w:val="00666B68"/>
    <w:rsid w:val="00666F04"/>
    <w:rsid w:val="00667903"/>
    <w:rsid w:val="006724F9"/>
    <w:rsid w:val="00672F63"/>
    <w:rsid w:val="00673E40"/>
    <w:rsid w:val="0067447A"/>
    <w:rsid w:val="00675635"/>
    <w:rsid w:val="00675EBE"/>
    <w:rsid w:val="00676EFB"/>
    <w:rsid w:val="00677D4E"/>
    <w:rsid w:val="00680184"/>
    <w:rsid w:val="00681316"/>
    <w:rsid w:val="006814FA"/>
    <w:rsid w:val="006818EF"/>
    <w:rsid w:val="006819E3"/>
    <w:rsid w:val="00683220"/>
    <w:rsid w:val="00684A45"/>
    <w:rsid w:val="00684EF1"/>
    <w:rsid w:val="006857D5"/>
    <w:rsid w:val="00685FEC"/>
    <w:rsid w:val="006862BF"/>
    <w:rsid w:val="006872B0"/>
    <w:rsid w:val="00687373"/>
    <w:rsid w:val="00687417"/>
    <w:rsid w:val="00687EB1"/>
    <w:rsid w:val="00690404"/>
    <w:rsid w:val="0069113E"/>
    <w:rsid w:val="006922DE"/>
    <w:rsid w:val="00692312"/>
    <w:rsid w:val="00692937"/>
    <w:rsid w:val="00693B07"/>
    <w:rsid w:val="006946C0"/>
    <w:rsid w:val="00695612"/>
    <w:rsid w:val="006A1F68"/>
    <w:rsid w:val="006A2E40"/>
    <w:rsid w:val="006A3EEF"/>
    <w:rsid w:val="006A5007"/>
    <w:rsid w:val="006A6B24"/>
    <w:rsid w:val="006A71DB"/>
    <w:rsid w:val="006A7D13"/>
    <w:rsid w:val="006B009D"/>
    <w:rsid w:val="006B1D87"/>
    <w:rsid w:val="006B2D75"/>
    <w:rsid w:val="006B2E35"/>
    <w:rsid w:val="006B3481"/>
    <w:rsid w:val="006B51F4"/>
    <w:rsid w:val="006B5511"/>
    <w:rsid w:val="006B5C1E"/>
    <w:rsid w:val="006B5D85"/>
    <w:rsid w:val="006C11F1"/>
    <w:rsid w:val="006C163D"/>
    <w:rsid w:val="006C1D4D"/>
    <w:rsid w:val="006C283A"/>
    <w:rsid w:val="006C2887"/>
    <w:rsid w:val="006C2AD7"/>
    <w:rsid w:val="006C35B3"/>
    <w:rsid w:val="006C5000"/>
    <w:rsid w:val="006C51F4"/>
    <w:rsid w:val="006C5753"/>
    <w:rsid w:val="006C619B"/>
    <w:rsid w:val="006C6E50"/>
    <w:rsid w:val="006C7D7C"/>
    <w:rsid w:val="006D2EBB"/>
    <w:rsid w:val="006D3B9D"/>
    <w:rsid w:val="006D3F29"/>
    <w:rsid w:val="006D45F3"/>
    <w:rsid w:val="006D679D"/>
    <w:rsid w:val="006E033B"/>
    <w:rsid w:val="006E092F"/>
    <w:rsid w:val="006E0D58"/>
    <w:rsid w:val="006E1B29"/>
    <w:rsid w:val="006E1DC7"/>
    <w:rsid w:val="006E2D19"/>
    <w:rsid w:val="006E5FAC"/>
    <w:rsid w:val="006E6600"/>
    <w:rsid w:val="006E7468"/>
    <w:rsid w:val="006F08A9"/>
    <w:rsid w:val="006F3639"/>
    <w:rsid w:val="006F411D"/>
    <w:rsid w:val="006F78C5"/>
    <w:rsid w:val="00701B24"/>
    <w:rsid w:val="00701F7F"/>
    <w:rsid w:val="00703045"/>
    <w:rsid w:val="0070312E"/>
    <w:rsid w:val="00703556"/>
    <w:rsid w:val="00703969"/>
    <w:rsid w:val="007045A0"/>
    <w:rsid w:val="00704EA8"/>
    <w:rsid w:val="00705120"/>
    <w:rsid w:val="00705892"/>
    <w:rsid w:val="00706816"/>
    <w:rsid w:val="00711EBB"/>
    <w:rsid w:val="007205E1"/>
    <w:rsid w:val="00720A23"/>
    <w:rsid w:val="00720E7A"/>
    <w:rsid w:val="0072155D"/>
    <w:rsid w:val="00722254"/>
    <w:rsid w:val="00722556"/>
    <w:rsid w:val="00722B06"/>
    <w:rsid w:val="007233A7"/>
    <w:rsid w:val="00724DC6"/>
    <w:rsid w:val="007266EB"/>
    <w:rsid w:val="00726EF7"/>
    <w:rsid w:val="00727857"/>
    <w:rsid w:val="0073079A"/>
    <w:rsid w:val="007308C2"/>
    <w:rsid w:val="00730FA8"/>
    <w:rsid w:val="00732735"/>
    <w:rsid w:val="00732871"/>
    <w:rsid w:val="0073305A"/>
    <w:rsid w:val="0073364B"/>
    <w:rsid w:val="00734F25"/>
    <w:rsid w:val="00735336"/>
    <w:rsid w:val="00735E10"/>
    <w:rsid w:val="00736076"/>
    <w:rsid w:val="007365C3"/>
    <w:rsid w:val="007403CD"/>
    <w:rsid w:val="0074053A"/>
    <w:rsid w:val="00742261"/>
    <w:rsid w:val="0074475D"/>
    <w:rsid w:val="007449AD"/>
    <w:rsid w:val="007455DF"/>
    <w:rsid w:val="00745DEA"/>
    <w:rsid w:val="00747461"/>
    <w:rsid w:val="00750291"/>
    <w:rsid w:val="00750432"/>
    <w:rsid w:val="00750713"/>
    <w:rsid w:val="0075176B"/>
    <w:rsid w:val="00751C37"/>
    <w:rsid w:val="0075258A"/>
    <w:rsid w:val="00752989"/>
    <w:rsid w:val="0075448D"/>
    <w:rsid w:val="00755ECF"/>
    <w:rsid w:val="007562D0"/>
    <w:rsid w:val="00760EE8"/>
    <w:rsid w:val="00760F53"/>
    <w:rsid w:val="00762096"/>
    <w:rsid w:val="00762333"/>
    <w:rsid w:val="00762550"/>
    <w:rsid w:val="0076272F"/>
    <w:rsid w:val="007634F8"/>
    <w:rsid w:val="007636BC"/>
    <w:rsid w:val="00764612"/>
    <w:rsid w:val="00764D56"/>
    <w:rsid w:val="00765005"/>
    <w:rsid w:val="0076503A"/>
    <w:rsid w:val="00765C24"/>
    <w:rsid w:val="00766556"/>
    <w:rsid w:val="00770274"/>
    <w:rsid w:val="00770733"/>
    <w:rsid w:val="00771C51"/>
    <w:rsid w:val="00775476"/>
    <w:rsid w:val="00776A09"/>
    <w:rsid w:val="007838ED"/>
    <w:rsid w:val="00784B93"/>
    <w:rsid w:val="00785271"/>
    <w:rsid w:val="00787B39"/>
    <w:rsid w:val="00790578"/>
    <w:rsid w:val="00790F22"/>
    <w:rsid w:val="007913BC"/>
    <w:rsid w:val="0079308B"/>
    <w:rsid w:val="0079351B"/>
    <w:rsid w:val="007947CE"/>
    <w:rsid w:val="00795531"/>
    <w:rsid w:val="00795892"/>
    <w:rsid w:val="00796580"/>
    <w:rsid w:val="007A0C80"/>
    <w:rsid w:val="007A1DC4"/>
    <w:rsid w:val="007A210E"/>
    <w:rsid w:val="007A2772"/>
    <w:rsid w:val="007A349D"/>
    <w:rsid w:val="007A4252"/>
    <w:rsid w:val="007A43D4"/>
    <w:rsid w:val="007A4A48"/>
    <w:rsid w:val="007A58CA"/>
    <w:rsid w:val="007A5DDC"/>
    <w:rsid w:val="007A67E5"/>
    <w:rsid w:val="007A6AB8"/>
    <w:rsid w:val="007B0613"/>
    <w:rsid w:val="007B0A8B"/>
    <w:rsid w:val="007B0C65"/>
    <w:rsid w:val="007B0D32"/>
    <w:rsid w:val="007B170C"/>
    <w:rsid w:val="007B381D"/>
    <w:rsid w:val="007B4253"/>
    <w:rsid w:val="007B4BE5"/>
    <w:rsid w:val="007B6C30"/>
    <w:rsid w:val="007B7DBB"/>
    <w:rsid w:val="007C323C"/>
    <w:rsid w:val="007C47AA"/>
    <w:rsid w:val="007C54C7"/>
    <w:rsid w:val="007C5C04"/>
    <w:rsid w:val="007C6216"/>
    <w:rsid w:val="007C78F9"/>
    <w:rsid w:val="007D234B"/>
    <w:rsid w:val="007D4085"/>
    <w:rsid w:val="007D6A21"/>
    <w:rsid w:val="007D6AF7"/>
    <w:rsid w:val="007D6B6D"/>
    <w:rsid w:val="007D7C75"/>
    <w:rsid w:val="007E06D2"/>
    <w:rsid w:val="007E075B"/>
    <w:rsid w:val="007E084E"/>
    <w:rsid w:val="007E2758"/>
    <w:rsid w:val="007E41AB"/>
    <w:rsid w:val="007E5255"/>
    <w:rsid w:val="007E57E3"/>
    <w:rsid w:val="007E6D60"/>
    <w:rsid w:val="007E7DEA"/>
    <w:rsid w:val="007F07D9"/>
    <w:rsid w:val="007F0F7E"/>
    <w:rsid w:val="007F1358"/>
    <w:rsid w:val="007F3B87"/>
    <w:rsid w:val="007F3BDD"/>
    <w:rsid w:val="007F402B"/>
    <w:rsid w:val="007F4161"/>
    <w:rsid w:val="007F4FC9"/>
    <w:rsid w:val="007F5194"/>
    <w:rsid w:val="007F5341"/>
    <w:rsid w:val="007F5862"/>
    <w:rsid w:val="007F60CC"/>
    <w:rsid w:val="007F62D3"/>
    <w:rsid w:val="007F6F22"/>
    <w:rsid w:val="007F7B4F"/>
    <w:rsid w:val="00800CD8"/>
    <w:rsid w:val="008013CF"/>
    <w:rsid w:val="008058B9"/>
    <w:rsid w:val="00806086"/>
    <w:rsid w:val="00806502"/>
    <w:rsid w:val="008068BB"/>
    <w:rsid w:val="008073BC"/>
    <w:rsid w:val="00807635"/>
    <w:rsid w:val="00807B3B"/>
    <w:rsid w:val="0081125E"/>
    <w:rsid w:val="008126AD"/>
    <w:rsid w:val="008141AB"/>
    <w:rsid w:val="00814CE2"/>
    <w:rsid w:val="00814DDE"/>
    <w:rsid w:val="00814E19"/>
    <w:rsid w:val="0081529D"/>
    <w:rsid w:val="00815D2A"/>
    <w:rsid w:val="008172F3"/>
    <w:rsid w:val="008209D4"/>
    <w:rsid w:val="00820C64"/>
    <w:rsid w:val="008215BC"/>
    <w:rsid w:val="008221FA"/>
    <w:rsid w:val="0082277D"/>
    <w:rsid w:val="00822AD3"/>
    <w:rsid w:val="00822D82"/>
    <w:rsid w:val="00823B58"/>
    <w:rsid w:val="00823DA3"/>
    <w:rsid w:val="00824008"/>
    <w:rsid w:val="00826D93"/>
    <w:rsid w:val="008326D4"/>
    <w:rsid w:val="008327EC"/>
    <w:rsid w:val="00832D45"/>
    <w:rsid w:val="00834D6E"/>
    <w:rsid w:val="00835487"/>
    <w:rsid w:val="008356BC"/>
    <w:rsid w:val="00836163"/>
    <w:rsid w:val="00836F43"/>
    <w:rsid w:val="00840717"/>
    <w:rsid w:val="00841273"/>
    <w:rsid w:val="0084175B"/>
    <w:rsid w:val="00841F8E"/>
    <w:rsid w:val="00842F41"/>
    <w:rsid w:val="00843B96"/>
    <w:rsid w:val="008448E3"/>
    <w:rsid w:val="00844D5E"/>
    <w:rsid w:val="0084517E"/>
    <w:rsid w:val="00845A7F"/>
    <w:rsid w:val="00846371"/>
    <w:rsid w:val="00846C47"/>
    <w:rsid w:val="00846E82"/>
    <w:rsid w:val="00850187"/>
    <w:rsid w:val="008501AB"/>
    <w:rsid w:val="008511C0"/>
    <w:rsid w:val="0085198B"/>
    <w:rsid w:val="00852485"/>
    <w:rsid w:val="00852C14"/>
    <w:rsid w:val="00854D46"/>
    <w:rsid w:val="0085562C"/>
    <w:rsid w:val="00856CA7"/>
    <w:rsid w:val="0085764C"/>
    <w:rsid w:val="00857710"/>
    <w:rsid w:val="00860096"/>
    <w:rsid w:val="00860F4B"/>
    <w:rsid w:val="008615CC"/>
    <w:rsid w:val="00861B75"/>
    <w:rsid w:val="0086253F"/>
    <w:rsid w:val="00862FFA"/>
    <w:rsid w:val="008640EB"/>
    <w:rsid w:val="0086594D"/>
    <w:rsid w:val="00867B85"/>
    <w:rsid w:val="008712CF"/>
    <w:rsid w:val="00872D88"/>
    <w:rsid w:val="00873F63"/>
    <w:rsid w:val="00875D53"/>
    <w:rsid w:val="00875FDE"/>
    <w:rsid w:val="008766C8"/>
    <w:rsid w:val="008766FD"/>
    <w:rsid w:val="0087697B"/>
    <w:rsid w:val="00880B5B"/>
    <w:rsid w:val="00881947"/>
    <w:rsid w:val="008831B0"/>
    <w:rsid w:val="0088475F"/>
    <w:rsid w:val="0088733A"/>
    <w:rsid w:val="00891DFD"/>
    <w:rsid w:val="008932EA"/>
    <w:rsid w:val="00893344"/>
    <w:rsid w:val="00893CAB"/>
    <w:rsid w:val="00893CEA"/>
    <w:rsid w:val="00897B24"/>
    <w:rsid w:val="008A223E"/>
    <w:rsid w:val="008A2BBF"/>
    <w:rsid w:val="008A2BCD"/>
    <w:rsid w:val="008A3078"/>
    <w:rsid w:val="008A3591"/>
    <w:rsid w:val="008A395E"/>
    <w:rsid w:val="008A59F9"/>
    <w:rsid w:val="008A6188"/>
    <w:rsid w:val="008A7ACF"/>
    <w:rsid w:val="008A7F56"/>
    <w:rsid w:val="008B1CCB"/>
    <w:rsid w:val="008B3038"/>
    <w:rsid w:val="008B3325"/>
    <w:rsid w:val="008B3358"/>
    <w:rsid w:val="008B43CC"/>
    <w:rsid w:val="008B52EE"/>
    <w:rsid w:val="008B6A58"/>
    <w:rsid w:val="008C22C5"/>
    <w:rsid w:val="008C44D9"/>
    <w:rsid w:val="008C5505"/>
    <w:rsid w:val="008C5B72"/>
    <w:rsid w:val="008C6D00"/>
    <w:rsid w:val="008C71D8"/>
    <w:rsid w:val="008C7BED"/>
    <w:rsid w:val="008D0290"/>
    <w:rsid w:val="008D06DC"/>
    <w:rsid w:val="008D0B7E"/>
    <w:rsid w:val="008D197A"/>
    <w:rsid w:val="008D1F28"/>
    <w:rsid w:val="008D206E"/>
    <w:rsid w:val="008D3542"/>
    <w:rsid w:val="008D40D9"/>
    <w:rsid w:val="008D5585"/>
    <w:rsid w:val="008D5B09"/>
    <w:rsid w:val="008D6E71"/>
    <w:rsid w:val="008D7F42"/>
    <w:rsid w:val="008E0B55"/>
    <w:rsid w:val="008E1A61"/>
    <w:rsid w:val="008E21BD"/>
    <w:rsid w:val="008E230A"/>
    <w:rsid w:val="008E4E88"/>
    <w:rsid w:val="008E5AD8"/>
    <w:rsid w:val="008F1104"/>
    <w:rsid w:val="008F2AA7"/>
    <w:rsid w:val="008F32AB"/>
    <w:rsid w:val="008F367B"/>
    <w:rsid w:val="008F3E92"/>
    <w:rsid w:val="008F67E9"/>
    <w:rsid w:val="008F6F94"/>
    <w:rsid w:val="008F7D74"/>
    <w:rsid w:val="00900445"/>
    <w:rsid w:val="00900DEC"/>
    <w:rsid w:val="009016F7"/>
    <w:rsid w:val="00901E12"/>
    <w:rsid w:val="00902753"/>
    <w:rsid w:val="00902B1F"/>
    <w:rsid w:val="009041F0"/>
    <w:rsid w:val="009047B2"/>
    <w:rsid w:val="00904A7F"/>
    <w:rsid w:val="00904FD6"/>
    <w:rsid w:val="00905730"/>
    <w:rsid w:val="00905AD8"/>
    <w:rsid w:val="00905BF2"/>
    <w:rsid w:val="00907DD0"/>
    <w:rsid w:val="0091284B"/>
    <w:rsid w:val="00912C11"/>
    <w:rsid w:val="009131A8"/>
    <w:rsid w:val="00913687"/>
    <w:rsid w:val="009136E7"/>
    <w:rsid w:val="00913961"/>
    <w:rsid w:val="00920DBF"/>
    <w:rsid w:val="00921416"/>
    <w:rsid w:val="00922305"/>
    <w:rsid w:val="00922626"/>
    <w:rsid w:val="00924089"/>
    <w:rsid w:val="00925084"/>
    <w:rsid w:val="0093059A"/>
    <w:rsid w:val="0093100B"/>
    <w:rsid w:val="00931F97"/>
    <w:rsid w:val="009324B0"/>
    <w:rsid w:val="009324D7"/>
    <w:rsid w:val="009333DB"/>
    <w:rsid w:val="009335CB"/>
    <w:rsid w:val="009338B2"/>
    <w:rsid w:val="00933FF1"/>
    <w:rsid w:val="0093458C"/>
    <w:rsid w:val="00936C25"/>
    <w:rsid w:val="00936D94"/>
    <w:rsid w:val="00937883"/>
    <w:rsid w:val="00941549"/>
    <w:rsid w:val="00941B04"/>
    <w:rsid w:val="00942BAE"/>
    <w:rsid w:val="00945A55"/>
    <w:rsid w:val="00945C3B"/>
    <w:rsid w:val="00945FE1"/>
    <w:rsid w:val="00947182"/>
    <w:rsid w:val="009479E6"/>
    <w:rsid w:val="00947F41"/>
    <w:rsid w:val="009503AE"/>
    <w:rsid w:val="00950B69"/>
    <w:rsid w:val="00950C44"/>
    <w:rsid w:val="00950CDA"/>
    <w:rsid w:val="00950D3D"/>
    <w:rsid w:val="00951D03"/>
    <w:rsid w:val="00951D31"/>
    <w:rsid w:val="00951E19"/>
    <w:rsid w:val="009546A8"/>
    <w:rsid w:val="0095539E"/>
    <w:rsid w:val="009554E4"/>
    <w:rsid w:val="009564D7"/>
    <w:rsid w:val="00957E18"/>
    <w:rsid w:val="00960EA9"/>
    <w:rsid w:val="00961226"/>
    <w:rsid w:val="00962366"/>
    <w:rsid w:val="009627D3"/>
    <w:rsid w:val="00962998"/>
    <w:rsid w:val="00962A50"/>
    <w:rsid w:val="00964249"/>
    <w:rsid w:val="0096479E"/>
    <w:rsid w:val="00964B8C"/>
    <w:rsid w:val="009664EA"/>
    <w:rsid w:val="00966F67"/>
    <w:rsid w:val="00967763"/>
    <w:rsid w:val="009677C0"/>
    <w:rsid w:val="0097147E"/>
    <w:rsid w:val="0097309A"/>
    <w:rsid w:val="009740DF"/>
    <w:rsid w:val="00976DF3"/>
    <w:rsid w:val="009774FC"/>
    <w:rsid w:val="00977C91"/>
    <w:rsid w:val="00980D5A"/>
    <w:rsid w:val="0098384F"/>
    <w:rsid w:val="00984631"/>
    <w:rsid w:val="009853B9"/>
    <w:rsid w:val="00986B8E"/>
    <w:rsid w:val="00987BF0"/>
    <w:rsid w:val="00987CB3"/>
    <w:rsid w:val="0099055A"/>
    <w:rsid w:val="00991329"/>
    <w:rsid w:val="00993A83"/>
    <w:rsid w:val="009949CB"/>
    <w:rsid w:val="00994D96"/>
    <w:rsid w:val="00995F2A"/>
    <w:rsid w:val="00997DF7"/>
    <w:rsid w:val="009A0F68"/>
    <w:rsid w:val="009A105A"/>
    <w:rsid w:val="009A1136"/>
    <w:rsid w:val="009A1C52"/>
    <w:rsid w:val="009A32E4"/>
    <w:rsid w:val="009A3BDB"/>
    <w:rsid w:val="009A4426"/>
    <w:rsid w:val="009A5F9E"/>
    <w:rsid w:val="009A6372"/>
    <w:rsid w:val="009A7075"/>
    <w:rsid w:val="009A7C7A"/>
    <w:rsid w:val="009B00E7"/>
    <w:rsid w:val="009B06F7"/>
    <w:rsid w:val="009B1605"/>
    <w:rsid w:val="009B198C"/>
    <w:rsid w:val="009B1A6D"/>
    <w:rsid w:val="009B2061"/>
    <w:rsid w:val="009B381F"/>
    <w:rsid w:val="009B4025"/>
    <w:rsid w:val="009B517B"/>
    <w:rsid w:val="009B5616"/>
    <w:rsid w:val="009B6065"/>
    <w:rsid w:val="009B6929"/>
    <w:rsid w:val="009B76CA"/>
    <w:rsid w:val="009B7C9C"/>
    <w:rsid w:val="009C0574"/>
    <w:rsid w:val="009C39E7"/>
    <w:rsid w:val="009C4D8B"/>
    <w:rsid w:val="009C63CE"/>
    <w:rsid w:val="009C7134"/>
    <w:rsid w:val="009D1CBB"/>
    <w:rsid w:val="009D2379"/>
    <w:rsid w:val="009D25DA"/>
    <w:rsid w:val="009D2894"/>
    <w:rsid w:val="009D340E"/>
    <w:rsid w:val="009D3C9E"/>
    <w:rsid w:val="009D3D3D"/>
    <w:rsid w:val="009D54EB"/>
    <w:rsid w:val="009D75B0"/>
    <w:rsid w:val="009D7E4E"/>
    <w:rsid w:val="009E0665"/>
    <w:rsid w:val="009E06B2"/>
    <w:rsid w:val="009E07D2"/>
    <w:rsid w:val="009E1C80"/>
    <w:rsid w:val="009E1F7B"/>
    <w:rsid w:val="009E2639"/>
    <w:rsid w:val="009E3723"/>
    <w:rsid w:val="009E3DCF"/>
    <w:rsid w:val="009E3E7C"/>
    <w:rsid w:val="009E5BCA"/>
    <w:rsid w:val="009E6B5A"/>
    <w:rsid w:val="009E771A"/>
    <w:rsid w:val="009F0876"/>
    <w:rsid w:val="009F0AED"/>
    <w:rsid w:val="009F3304"/>
    <w:rsid w:val="009F3436"/>
    <w:rsid w:val="009F42C7"/>
    <w:rsid w:val="009F4509"/>
    <w:rsid w:val="009F65A7"/>
    <w:rsid w:val="009F6887"/>
    <w:rsid w:val="009F7470"/>
    <w:rsid w:val="009F7B29"/>
    <w:rsid w:val="00A007BD"/>
    <w:rsid w:val="00A00BC0"/>
    <w:rsid w:val="00A00F55"/>
    <w:rsid w:val="00A02173"/>
    <w:rsid w:val="00A026D2"/>
    <w:rsid w:val="00A02AD8"/>
    <w:rsid w:val="00A03548"/>
    <w:rsid w:val="00A03ABC"/>
    <w:rsid w:val="00A03C98"/>
    <w:rsid w:val="00A044FF"/>
    <w:rsid w:val="00A045C1"/>
    <w:rsid w:val="00A054E2"/>
    <w:rsid w:val="00A054EB"/>
    <w:rsid w:val="00A05695"/>
    <w:rsid w:val="00A062E2"/>
    <w:rsid w:val="00A07BC0"/>
    <w:rsid w:val="00A10D2F"/>
    <w:rsid w:val="00A10E56"/>
    <w:rsid w:val="00A116D0"/>
    <w:rsid w:val="00A117F6"/>
    <w:rsid w:val="00A12B45"/>
    <w:rsid w:val="00A13C73"/>
    <w:rsid w:val="00A13C8D"/>
    <w:rsid w:val="00A14008"/>
    <w:rsid w:val="00A142FD"/>
    <w:rsid w:val="00A14F42"/>
    <w:rsid w:val="00A163D6"/>
    <w:rsid w:val="00A172E6"/>
    <w:rsid w:val="00A173FB"/>
    <w:rsid w:val="00A20491"/>
    <w:rsid w:val="00A20C85"/>
    <w:rsid w:val="00A218BA"/>
    <w:rsid w:val="00A21C81"/>
    <w:rsid w:val="00A22B96"/>
    <w:rsid w:val="00A22DFB"/>
    <w:rsid w:val="00A22F0C"/>
    <w:rsid w:val="00A233BE"/>
    <w:rsid w:val="00A240A5"/>
    <w:rsid w:val="00A245E8"/>
    <w:rsid w:val="00A2498B"/>
    <w:rsid w:val="00A24DE2"/>
    <w:rsid w:val="00A2521E"/>
    <w:rsid w:val="00A255AB"/>
    <w:rsid w:val="00A25DF1"/>
    <w:rsid w:val="00A26E7A"/>
    <w:rsid w:val="00A276C8"/>
    <w:rsid w:val="00A30C4E"/>
    <w:rsid w:val="00A3287F"/>
    <w:rsid w:val="00A33598"/>
    <w:rsid w:val="00A33C86"/>
    <w:rsid w:val="00A343A0"/>
    <w:rsid w:val="00A35FAB"/>
    <w:rsid w:val="00A4000B"/>
    <w:rsid w:val="00A4070F"/>
    <w:rsid w:val="00A40DC2"/>
    <w:rsid w:val="00A428B0"/>
    <w:rsid w:val="00A42A55"/>
    <w:rsid w:val="00A42BFE"/>
    <w:rsid w:val="00A44C3F"/>
    <w:rsid w:val="00A44C67"/>
    <w:rsid w:val="00A45AFE"/>
    <w:rsid w:val="00A45BAC"/>
    <w:rsid w:val="00A45E44"/>
    <w:rsid w:val="00A4799A"/>
    <w:rsid w:val="00A50024"/>
    <w:rsid w:val="00A5008E"/>
    <w:rsid w:val="00A50965"/>
    <w:rsid w:val="00A517D9"/>
    <w:rsid w:val="00A51890"/>
    <w:rsid w:val="00A528A0"/>
    <w:rsid w:val="00A52E88"/>
    <w:rsid w:val="00A52FA9"/>
    <w:rsid w:val="00A53385"/>
    <w:rsid w:val="00A56392"/>
    <w:rsid w:val="00A569B6"/>
    <w:rsid w:val="00A57BE8"/>
    <w:rsid w:val="00A57F2C"/>
    <w:rsid w:val="00A6130E"/>
    <w:rsid w:val="00A61326"/>
    <w:rsid w:val="00A6159B"/>
    <w:rsid w:val="00A61F8C"/>
    <w:rsid w:val="00A62B0F"/>
    <w:rsid w:val="00A632FC"/>
    <w:rsid w:val="00A63F51"/>
    <w:rsid w:val="00A6457B"/>
    <w:rsid w:val="00A64F87"/>
    <w:rsid w:val="00A650EB"/>
    <w:rsid w:val="00A66F10"/>
    <w:rsid w:val="00A673BA"/>
    <w:rsid w:val="00A7095E"/>
    <w:rsid w:val="00A70CA1"/>
    <w:rsid w:val="00A71CA7"/>
    <w:rsid w:val="00A72001"/>
    <w:rsid w:val="00A73E40"/>
    <w:rsid w:val="00A75A8E"/>
    <w:rsid w:val="00A75B15"/>
    <w:rsid w:val="00A80744"/>
    <w:rsid w:val="00A80A7A"/>
    <w:rsid w:val="00A80AD1"/>
    <w:rsid w:val="00A813D6"/>
    <w:rsid w:val="00A81760"/>
    <w:rsid w:val="00A81A0F"/>
    <w:rsid w:val="00A81AF8"/>
    <w:rsid w:val="00A81D18"/>
    <w:rsid w:val="00A82EEA"/>
    <w:rsid w:val="00A839BA"/>
    <w:rsid w:val="00A83A5F"/>
    <w:rsid w:val="00A84032"/>
    <w:rsid w:val="00A84447"/>
    <w:rsid w:val="00A84AFA"/>
    <w:rsid w:val="00A85DB7"/>
    <w:rsid w:val="00A905E6"/>
    <w:rsid w:val="00A91707"/>
    <w:rsid w:val="00A92365"/>
    <w:rsid w:val="00A92438"/>
    <w:rsid w:val="00A9247E"/>
    <w:rsid w:val="00A924F5"/>
    <w:rsid w:val="00A92F7A"/>
    <w:rsid w:val="00A93111"/>
    <w:rsid w:val="00A93244"/>
    <w:rsid w:val="00A9369B"/>
    <w:rsid w:val="00A9370F"/>
    <w:rsid w:val="00A939C0"/>
    <w:rsid w:val="00A94B61"/>
    <w:rsid w:val="00A95B64"/>
    <w:rsid w:val="00A961AD"/>
    <w:rsid w:val="00AA12A4"/>
    <w:rsid w:val="00AA12E2"/>
    <w:rsid w:val="00AA3D58"/>
    <w:rsid w:val="00AA64E3"/>
    <w:rsid w:val="00AA67FC"/>
    <w:rsid w:val="00AA6B8C"/>
    <w:rsid w:val="00AA6BE8"/>
    <w:rsid w:val="00AA6E81"/>
    <w:rsid w:val="00AB0565"/>
    <w:rsid w:val="00AB061B"/>
    <w:rsid w:val="00AB30DA"/>
    <w:rsid w:val="00AB3F63"/>
    <w:rsid w:val="00AB58EE"/>
    <w:rsid w:val="00AB5FC1"/>
    <w:rsid w:val="00AB6757"/>
    <w:rsid w:val="00AB6D92"/>
    <w:rsid w:val="00AB73B7"/>
    <w:rsid w:val="00AB7640"/>
    <w:rsid w:val="00AC0135"/>
    <w:rsid w:val="00AC03B9"/>
    <w:rsid w:val="00AC0878"/>
    <w:rsid w:val="00AC22D9"/>
    <w:rsid w:val="00AC279A"/>
    <w:rsid w:val="00AC2937"/>
    <w:rsid w:val="00AC334B"/>
    <w:rsid w:val="00AC37EE"/>
    <w:rsid w:val="00AC7360"/>
    <w:rsid w:val="00AD1194"/>
    <w:rsid w:val="00AD16DF"/>
    <w:rsid w:val="00AD53FB"/>
    <w:rsid w:val="00AD6EF3"/>
    <w:rsid w:val="00AE07DE"/>
    <w:rsid w:val="00AE2E9F"/>
    <w:rsid w:val="00AE2FE8"/>
    <w:rsid w:val="00AE3A3D"/>
    <w:rsid w:val="00AE4247"/>
    <w:rsid w:val="00AE437C"/>
    <w:rsid w:val="00AE45E8"/>
    <w:rsid w:val="00AE52E3"/>
    <w:rsid w:val="00AE57A3"/>
    <w:rsid w:val="00AE6BE8"/>
    <w:rsid w:val="00AE7CD9"/>
    <w:rsid w:val="00AF0FD1"/>
    <w:rsid w:val="00AF186E"/>
    <w:rsid w:val="00AF234D"/>
    <w:rsid w:val="00AF2DC7"/>
    <w:rsid w:val="00AF31BA"/>
    <w:rsid w:val="00AF372C"/>
    <w:rsid w:val="00AF64D7"/>
    <w:rsid w:val="00AF6875"/>
    <w:rsid w:val="00AF6BEF"/>
    <w:rsid w:val="00AF6C9D"/>
    <w:rsid w:val="00AF74A8"/>
    <w:rsid w:val="00AF7CFA"/>
    <w:rsid w:val="00B00F53"/>
    <w:rsid w:val="00B0118C"/>
    <w:rsid w:val="00B01608"/>
    <w:rsid w:val="00B0239C"/>
    <w:rsid w:val="00B0302E"/>
    <w:rsid w:val="00B03C75"/>
    <w:rsid w:val="00B0528C"/>
    <w:rsid w:val="00B0555A"/>
    <w:rsid w:val="00B058AD"/>
    <w:rsid w:val="00B0691C"/>
    <w:rsid w:val="00B06F30"/>
    <w:rsid w:val="00B06F94"/>
    <w:rsid w:val="00B074C7"/>
    <w:rsid w:val="00B07E2C"/>
    <w:rsid w:val="00B11C86"/>
    <w:rsid w:val="00B1298B"/>
    <w:rsid w:val="00B12F0B"/>
    <w:rsid w:val="00B1395D"/>
    <w:rsid w:val="00B13AE2"/>
    <w:rsid w:val="00B1508A"/>
    <w:rsid w:val="00B17387"/>
    <w:rsid w:val="00B179A5"/>
    <w:rsid w:val="00B179B0"/>
    <w:rsid w:val="00B17B0D"/>
    <w:rsid w:val="00B200C4"/>
    <w:rsid w:val="00B21604"/>
    <w:rsid w:val="00B22C58"/>
    <w:rsid w:val="00B23388"/>
    <w:rsid w:val="00B244B0"/>
    <w:rsid w:val="00B25E9B"/>
    <w:rsid w:val="00B26428"/>
    <w:rsid w:val="00B27546"/>
    <w:rsid w:val="00B27F6F"/>
    <w:rsid w:val="00B3061F"/>
    <w:rsid w:val="00B31A2F"/>
    <w:rsid w:val="00B36035"/>
    <w:rsid w:val="00B361EB"/>
    <w:rsid w:val="00B36AB2"/>
    <w:rsid w:val="00B37E75"/>
    <w:rsid w:val="00B402D7"/>
    <w:rsid w:val="00B40998"/>
    <w:rsid w:val="00B413B4"/>
    <w:rsid w:val="00B41624"/>
    <w:rsid w:val="00B42891"/>
    <w:rsid w:val="00B438A2"/>
    <w:rsid w:val="00B44103"/>
    <w:rsid w:val="00B457BF"/>
    <w:rsid w:val="00B45826"/>
    <w:rsid w:val="00B46481"/>
    <w:rsid w:val="00B469F8"/>
    <w:rsid w:val="00B476C2"/>
    <w:rsid w:val="00B500E1"/>
    <w:rsid w:val="00B50EF5"/>
    <w:rsid w:val="00B516B8"/>
    <w:rsid w:val="00B524D4"/>
    <w:rsid w:val="00B54EA5"/>
    <w:rsid w:val="00B56B9C"/>
    <w:rsid w:val="00B56F78"/>
    <w:rsid w:val="00B6057D"/>
    <w:rsid w:val="00B61301"/>
    <w:rsid w:val="00B618A3"/>
    <w:rsid w:val="00B62586"/>
    <w:rsid w:val="00B63707"/>
    <w:rsid w:val="00B64972"/>
    <w:rsid w:val="00B65365"/>
    <w:rsid w:val="00B65B3A"/>
    <w:rsid w:val="00B66337"/>
    <w:rsid w:val="00B6638C"/>
    <w:rsid w:val="00B67F94"/>
    <w:rsid w:val="00B70B18"/>
    <w:rsid w:val="00B71300"/>
    <w:rsid w:val="00B71391"/>
    <w:rsid w:val="00B72E0B"/>
    <w:rsid w:val="00B733CE"/>
    <w:rsid w:val="00B74685"/>
    <w:rsid w:val="00B749BA"/>
    <w:rsid w:val="00B757DD"/>
    <w:rsid w:val="00B760FC"/>
    <w:rsid w:val="00B776D4"/>
    <w:rsid w:val="00B7774D"/>
    <w:rsid w:val="00B80059"/>
    <w:rsid w:val="00B808FE"/>
    <w:rsid w:val="00B80A16"/>
    <w:rsid w:val="00B816CB"/>
    <w:rsid w:val="00B826B9"/>
    <w:rsid w:val="00B83DE4"/>
    <w:rsid w:val="00B86E86"/>
    <w:rsid w:val="00B9006C"/>
    <w:rsid w:val="00B90C55"/>
    <w:rsid w:val="00B91D60"/>
    <w:rsid w:val="00B91EA5"/>
    <w:rsid w:val="00B925D5"/>
    <w:rsid w:val="00B93888"/>
    <w:rsid w:val="00B94AAA"/>
    <w:rsid w:val="00B95A27"/>
    <w:rsid w:val="00BA0DD7"/>
    <w:rsid w:val="00BA1E16"/>
    <w:rsid w:val="00BA30B0"/>
    <w:rsid w:val="00BA3FF7"/>
    <w:rsid w:val="00BA5749"/>
    <w:rsid w:val="00BA58FC"/>
    <w:rsid w:val="00BB05EC"/>
    <w:rsid w:val="00BB0B24"/>
    <w:rsid w:val="00BB0C92"/>
    <w:rsid w:val="00BB0F80"/>
    <w:rsid w:val="00BB0F9D"/>
    <w:rsid w:val="00BB62AA"/>
    <w:rsid w:val="00BB674F"/>
    <w:rsid w:val="00BB6AC2"/>
    <w:rsid w:val="00BB702E"/>
    <w:rsid w:val="00BB7604"/>
    <w:rsid w:val="00BC05C2"/>
    <w:rsid w:val="00BC16F1"/>
    <w:rsid w:val="00BC2C80"/>
    <w:rsid w:val="00BC4504"/>
    <w:rsid w:val="00BC4EDF"/>
    <w:rsid w:val="00BC4F44"/>
    <w:rsid w:val="00BC6D16"/>
    <w:rsid w:val="00BC70F8"/>
    <w:rsid w:val="00BD1CED"/>
    <w:rsid w:val="00BD2562"/>
    <w:rsid w:val="00BD31A0"/>
    <w:rsid w:val="00BD3308"/>
    <w:rsid w:val="00BD3562"/>
    <w:rsid w:val="00BD368B"/>
    <w:rsid w:val="00BD4121"/>
    <w:rsid w:val="00BD415D"/>
    <w:rsid w:val="00BD4477"/>
    <w:rsid w:val="00BD5512"/>
    <w:rsid w:val="00BD5571"/>
    <w:rsid w:val="00BD61F8"/>
    <w:rsid w:val="00BD768C"/>
    <w:rsid w:val="00BE0D33"/>
    <w:rsid w:val="00BE0D95"/>
    <w:rsid w:val="00BE1DE9"/>
    <w:rsid w:val="00BE1F6D"/>
    <w:rsid w:val="00BE2A54"/>
    <w:rsid w:val="00BE4EFD"/>
    <w:rsid w:val="00BE514D"/>
    <w:rsid w:val="00BE57F2"/>
    <w:rsid w:val="00BE676F"/>
    <w:rsid w:val="00BF0C8B"/>
    <w:rsid w:val="00BF0DBB"/>
    <w:rsid w:val="00BF14C3"/>
    <w:rsid w:val="00BF16A4"/>
    <w:rsid w:val="00BF1E6D"/>
    <w:rsid w:val="00BF1E79"/>
    <w:rsid w:val="00BF24CE"/>
    <w:rsid w:val="00BF30D4"/>
    <w:rsid w:val="00BF4299"/>
    <w:rsid w:val="00BF4595"/>
    <w:rsid w:val="00BF4C5C"/>
    <w:rsid w:val="00BF519E"/>
    <w:rsid w:val="00BF53C3"/>
    <w:rsid w:val="00BF62D6"/>
    <w:rsid w:val="00BF6E3D"/>
    <w:rsid w:val="00BF7AAE"/>
    <w:rsid w:val="00C00282"/>
    <w:rsid w:val="00C00341"/>
    <w:rsid w:val="00C00502"/>
    <w:rsid w:val="00C01981"/>
    <w:rsid w:val="00C023E6"/>
    <w:rsid w:val="00C02CFF"/>
    <w:rsid w:val="00C03054"/>
    <w:rsid w:val="00C0310A"/>
    <w:rsid w:val="00C045FE"/>
    <w:rsid w:val="00C05156"/>
    <w:rsid w:val="00C06521"/>
    <w:rsid w:val="00C06CF3"/>
    <w:rsid w:val="00C07F71"/>
    <w:rsid w:val="00C103B9"/>
    <w:rsid w:val="00C11F1D"/>
    <w:rsid w:val="00C1233B"/>
    <w:rsid w:val="00C12810"/>
    <w:rsid w:val="00C15378"/>
    <w:rsid w:val="00C1566D"/>
    <w:rsid w:val="00C15D05"/>
    <w:rsid w:val="00C169E3"/>
    <w:rsid w:val="00C178E4"/>
    <w:rsid w:val="00C20423"/>
    <w:rsid w:val="00C20639"/>
    <w:rsid w:val="00C20C86"/>
    <w:rsid w:val="00C21885"/>
    <w:rsid w:val="00C219E5"/>
    <w:rsid w:val="00C226A4"/>
    <w:rsid w:val="00C23A98"/>
    <w:rsid w:val="00C24431"/>
    <w:rsid w:val="00C24535"/>
    <w:rsid w:val="00C25316"/>
    <w:rsid w:val="00C26C37"/>
    <w:rsid w:val="00C26C8C"/>
    <w:rsid w:val="00C27F9B"/>
    <w:rsid w:val="00C319D8"/>
    <w:rsid w:val="00C31CF9"/>
    <w:rsid w:val="00C32840"/>
    <w:rsid w:val="00C32995"/>
    <w:rsid w:val="00C32A92"/>
    <w:rsid w:val="00C32C70"/>
    <w:rsid w:val="00C334C2"/>
    <w:rsid w:val="00C3472A"/>
    <w:rsid w:val="00C34962"/>
    <w:rsid w:val="00C350BA"/>
    <w:rsid w:val="00C351ED"/>
    <w:rsid w:val="00C35C82"/>
    <w:rsid w:val="00C36010"/>
    <w:rsid w:val="00C36F08"/>
    <w:rsid w:val="00C373BA"/>
    <w:rsid w:val="00C374D5"/>
    <w:rsid w:val="00C376E2"/>
    <w:rsid w:val="00C4006E"/>
    <w:rsid w:val="00C402C3"/>
    <w:rsid w:val="00C4039B"/>
    <w:rsid w:val="00C407DF"/>
    <w:rsid w:val="00C40D5C"/>
    <w:rsid w:val="00C422D6"/>
    <w:rsid w:val="00C423CA"/>
    <w:rsid w:val="00C4287E"/>
    <w:rsid w:val="00C4298B"/>
    <w:rsid w:val="00C44F4D"/>
    <w:rsid w:val="00C457C1"/>
    <w:rsid w:val="00C460CA"/>
    <w:rsid w:val="00C464FB"/>
    <w:rsid w:val="00C466D3"/>
    <w:rsid w:val="00C46E8D"/>
    <w:rsid w:val="00C47342"/>
    <w:rsid w:val="00C4745D"/>
    <w:rsid w:val="00C47B38"/>
    <w:rsid w:val="00C5128F"/>
    <w:rsid w:val="00C51A23"/>
    <w:rsid w:val="00C5228D"/>
    <w:rsid w:val="00C5535F"/>
    <w:rsid w:val="00C561E8"/>
    <w:rsid w:val="00C57575"/>
    <w:rsid w:val="00C632D6"/>
    <w:rsid w:val="00C6376D"/>
    <w:rsid w:val="00C640EF"/>
    <w:rsid w:val="00C64D81"/>
    <w:rsid w:val="00C66CDA"/>
    <w:rsid w:val="00C66E98"/>
    <w:rsid w:val="00C67EFD"/>
    <w:rsid w:val="00C70439"/>
    <w:rsid w:val="00C730BE"/>
    <w:rsid w:val="00C73196"/>
    <w:rsid w:val="00C73C20"/>
    <w:rsid w:val="00C74ACC"/>
    <w:rsid w:val="00C74B66"/>
    <w:rsid w:val="00C754D3"/>
    <w:rsid w:val="00C75FFD"/>
    <w:rsid w:val="00C779E5"/>
    <w:rsid w:val="00C801B8"/>
    <w:rsid w:val="00C80AC6"/>
    <w:rsid w:val="00C82711"/>
    <w:rsid w:val="00C82A56"/>
    <w:rsid w:val="00C82DDA"/>
    <w:rsid w:val="00C82DFB"/>
    <w:rsid w:val="00C8307A"/>
    <w:rsid w:val="00C83C86"/>
    <w:rsid w:val="00C907CF"/>
    <w:rsid w:val="00C921EF"/>
    <w:rsid w:val="00C92604"/>
    <w:rsid w:val="00C930A0"/>
    <w:rsid w:val="00C938DE"/>
    <w:rsid w:val="00C93CE7"/>
    <w:rsid w:val="00C94235"/>
    <w:rsid w:val="00C94530"/>
    <w:rsid w:val="00C94820"/>
    <w:rsid w:val="00C94870"/>
    <w:rsid w:val="00C95A68"/>
    <w:rsid w:val="00C96A1F"/>
    <w:rsid w:val="00CA0616"/>
    <w:rsid w:val="00CA124B"/>
    <w:rsid w:val="00CA16D2"/>
    <w:rsid w:val="00CA181E"/>
    <w:rsid w:val="00CA2A24"/>
    <w:rsid w:val="00CA3CC0"/>
    <w:rsid w:val="00CA449A"/>
    <w:rsid w:val="00CA47E8"/>
    <w:rsid w:val="00CA5F1F"/>
    <w:rsid w:val="00CA70CF"/>
    <w:rsid w:val="00CB0C1C"/>
    <w:rsid w:val="00CB17D6"/>
    <w:rsid w:val="00CB19C9"/>
    <w:rsid w:val="00CB1EC9"/>
    <w:rsid w:val="00CB3C1A"/>
    <w:rsid w:val="00CB5255"/>
    <w:rsid w:val="00CB594C"/>
    <w:rsid w:val="00CB6C9B"/>
    <w:rsid w:val="00CB7201"/>
    <w:rsid w:val="00CB7C2B"/>
    <w:rsid w:val="00CC0833"/>
    <w:rsid w:val="00CC2545"/>
    <w:rsid w:val="00CC3006"/>
    <w:rsid w:val="00CC45B3"/>
    <w:rsid w:val="00CC51B9"/>
    <w:rsid w:val="00CC5284"/>
    <w:rsid w:val="00CC641F"/>
    <w:rsid w:val="00CC6579"/>
    <w:rsid w:val="00CC673B"/>
    <w:rsid w:val="00CC7322"/>
    <w:rsid w:val="00CD2A30"/>
    <w:rsid w:val="00CD4428"/>
    <w:rsid w:val="00CD5526"/>
    <w:rsid w:val="00CD6033"/>
    <w:rsid w:val="00CD79F3"/>
    <w:rsid w:val="00CD7F42"/>
    <w:rsid w:val="00CE0137"/>
    <w:rsid w:val="00CE039E"/>
    <w:rsid w:val="00CE0A05"/>
    <w:rsid w:val="00CE11A4"/>
    <w:rsid w:val="00CE3F8B"/>
    <w:rsid w:val="00CE4B8C"/>
    <w:rsid w:val="00CE5B05"/>
    <w:rsid w:val="00CE5C71"/>
    <w:rsid w:val="00CE654D"/>
    <w:rsid w:val="00CE6DD9"/>
    <w:rsid w:val="00CF10DF"/>
    <w:rsid w:val="00CF157D"/>
    <w:rsid w:val="00CF1FCB"/>
    <w:rsid w:val="00CF282A"/>
    <w:rsid w:val="00CF2A5A"/>
    <w:rsid w:val="00CF2E2C"/>
    <w:rsid w:val="00CF48F4"/>
    <w:rsid w:val="00CF52A9"/>
    <w:rsid w:val="00CF6951"/>
    <w:rsid w:val="00CF69CF"/>
    <w:rsid w:val="00CF6B64"/>
    <w:rsid w:val="00CF7B1B"/>
    <w:rsid w:val="00D010E6"/>
    <w:rsid w:val="00D01A0E"/>
    <w:rsid w:val="00D02092"/>
    <w:rsid w:val="00D02EBE"/>
    <w:rsid w:val="00D03255"/>
    <w:rsid w:val="00D0388A"/>
    <w:rsid w:val="00D05E51"/>
    <w:rsid w:val="00D07EDE"/>
    <w:rsid w:val="00D10AFA"/>
    <w:rsid w:val="00D1159B"/>
    <w:rsid w:val="00D12529"/>
    <w:rsid w:val="00D126CF"/>
    <w:rsid w:val="00D131A0"/>
    <w:rsid w:val="00D13270"/>
    <w:rsid w:val="00D1388B"/>
    <w:rsid w:val="00D139C0"/>
    <w:rsid w:val="00D14449"/>
    <w:rsid w:val="00D14D75"/>
    <w:rsid w:val="00D1529F"/>
    <w:rsid w:val="00D15433"/>
    <w:rsid w:val="00D15552"/>
    <w:rsid w:val="00D17BAE"/>
    <w:rsid w:val="00D200D1"/>
    <w:rsid w:val="00D2101F"/>
    <w:rsid w:val="00D2144E"/>
    <w:rsid w:val="00D21498"/>
    <w:rsid w:val="00D21B6E"/>
    <w:rsid w:val="00D23C19"/>
    <w:rsid w:val="00D24C96"/>
    <w:rsid w:val="00D25546"/>
    <w:rsid w:val="00D25AED"/>
    <w:rsid w:val="00D26637"/>
    <w:rsid w:val="00D26DB6"/>
    <w:rsid w:val="00D30665"/>
    <w:rsid w:val="00D319FE"/>
    <w:rsid w:val="00D326CA"/>
    <w:rsid w:val="00D326EA"/>
    <w:rsid w:val="00D328E8"/>
    <w:rsid w:val="00D3423D"/>
    <w:rsid w:val="00D35060"/>
    <w:rsid w:val="00D356E6"/>
    <w:rsid w:val="00D35A5D"/>
    <w:rsid w:val="00D361B7"/>
    <w:rsid w:val="00D378CF"/>
    <w:rsid w:val="00D40CE7"/>
    <w:rsid w:val="00D4295A"/>
    <w:rsid w:val="00D43AB4"/>
    <w:rsid w:val="00D43BC4"/>
    <w:rsid w:val="00D44E66"/>
    <w:rsid w:val="00D45AF5"/>
    <w:rsid w:val="00D4603C"/>
    <w:rsid w:val="00D46143"/>
    <w:rsid w:val="00D4790A"/>
    <w:rsid w:val="00D501FE"/>
    <w:rsid w:val="00D50481"/>
    <w:rsid w:val="00D522E1"/>
    <w:rsid w:val="00D54344"/>
    <w:rsid w:val="00D54483"/>
    <w:rsid w:val="00D5550B"/>
    <w:rsid w:val="00D5587C"/>
    <w:rsid w:val="00D56D08"/>
    <w:rsid w:val="00D6203A"/>
    <w:rsid w:val="00D63357"/>
    <w:rsid w:val="00D63499"/>
    <w:rsid w:val="00D6489E"/>
    <w:rsid w:val="00D6574C"/>
    <w:rsid w:val="00D65D08"/>
    <w:rsid w:val="00D66018"/>
    <w:rsid w:val="00D67485"/>
    <w:rsid w:val="00D6779E"/>
    <w:rsid w:val="00D67A27"/>
    <w:rsid w:val="00D70010"/>
    <w:rsid w:val="00D71D22"/>
    <w:rsid w:val="00D72F01"/>
    <w:rsid w:val="00D73A03"/>
    <w:rsid w:val="00D80604"/>
    <w:rsid w:val="00D815B3"/>
    <w:rsid w:val="00D815E5"/>
    <w:rsid w:val="00D82AEB"/>
    <w:rsid w:val="00D82F52"/>
    <w:rsid w:val="00D8301D"/>
    <w:rsid w:val="00D84EC8"/>
    <w:rsid w:val="00D87BB1"/>
    <w:rsid w:val="00D907ED"/>
    <w:rsid w:val="00D90852"/>
    <w:rsid w:val="00D90959"/>
    <w:rsid w:val="00D91477"/>
    <w:rsid w:val="00D9249A"/>
    <w:rsid w:val="00D948C8"/>
    <w:rsid w:val="00D95AF9"/>
    <w:rsid w:val="00D95D45"/>
    <w:rsid w:val="00D978F6"/>
    <w:rsid w:val="00DA2988"/>
    <w:rsid w:val="00DA3AD6"/>
    <w:rsid w:val="00DA4F2E"/>
    <w:rsid w:val="00DA54E7"/>
    <w:rsid w:val="00DA6A38"/>
    <w:rsid w:val="00DA7387"/>
    <w:rsid w:val="00DB1A2F"/>
    <w:rsid w:val="00DB1AB9"/>
    <w:rsid w:val="00DB2881"/>
    <w:rsid w:val="00DB30DE"/>
    <w:rsid w:val="00DB3195"/>
    <w:rsid w:val="00DB38A5"/>
    <w:rsid w:val="00DB4FA1"/>
    <w:rsid w:val="00DB5A0C"/>
    <w:rsid w:val="00DC04ED"/>
    <w:rsid w:val="00DC1265"/>
    <w:rsid w:val="00DC1480"/>
    <w:rsid w:val="00DC3D8E"/>
    <w:rsid w:val="00DC3E03"/>
    <w:rsid w:val="00DC58F4"/>
    <w:rsid w:val="00DC62DF"/>
    <w:rsid w:val="00DC6E30"/>
    <w:rsid w:val="00DD057A"/>
    <w:rsid w:val="00DD2260"/>
    <w:rsid w:val="00DD23EE"/>
    <w:rsid w:val="00DD3050"/>
    <w:rsid w:val="00DD4C8C"/>
    <w:rsid w:val="00DD4DD8"/>
    <w:rsid w:val="00DD64C7"/>
    <w:rsid w:val="00DD6B33"/>
    <w:rsid w:val="00DD6F7A"/>
    <w:rsid w:val="00DD7F9E"/>
    <w:rsid w:val="00DE07E0"/>
    <w:rsid w:val="00DE1106"/>
    <w:rsid w:val="00DE2507"/>
    <w:rsid w:val="00DE2921"/>
    <w:rsid w:val="00DE31EA"/>
    <w:rsid w:val="00DE4DE8"/>
    <w:rsid w:val="00DE5C56"/>
    <w:rsid w:val="00DE6115"/>
    <w:rsid w:val="00DE6FE7"/>
    <w:rsid w:val="00DE7E4C"/>
    <w:rsid w:val="00DF0289"/>
    <w:rsid w:val="00DF03A2"/>
    <w:rsid w:val="00DF1D14"/>
    <w:rsid w:val="00DF2E7F"/>
    <w:rsid w:val="00DF4C39"/>
    <w:rsid w:val="00DF541C"/>
    <w:rsid w:val="00DF5434"/>
    <w:rsid w:val="00DF60E9"/>
    <w:rsid w:val="00DF626D"/>
    <w:rsid w:val="00DF6666"/>
    <w:rsid w:val="00DF670E"/>
    <w:rsid w:val="00E0129C"/>
    <w:rsid w:val="00E01F3D"/>
    <w:rsid w:val="00E03D56"/>
    <w:rsid w:val="00E05394"/>
    <w:rsid w:val="00E06149"/>
    <w:rsid w:val="00E06829"/>
    <w:rsid w:val="00E102DE"/>
    <w:rsid w:val="00E10FA2"/>
    <w:rsid w:val="00E11C2C"/>
    <w:rsid w:val="00E12644"/>
    <w:rsid w:val="00E1371D"/>
    <w:rsid w:val="00E13AE6"/>
    <w:rsid w:val="00E16257"/>
    <w:rsid w:val="00E16B49"/>
    <w:rsid w:val="00E174FC"/>
    <w:rsid w:val="00E17BB6"/>
    <w:rsid w:val="00E17E65"/>
    <w:rsid w:val="00E17F0B"/>
    <w:rsid w:val="00E203A2"/>
    <w:rsid w:val="00E20B84"/>
    <w:rsid w:val="00E2176C"/>
    <w:rsid w:val="00E232E0"/>
    <w:rsid w:val="00E253EC"/>
    <w:rsid w:val="00E27B11"/>
    <w:rsid w:val="00E27B4C"/>
    <w:rsid w:val="00E3011B"/>
    <w:rsid w:val="00E30770"/>
    <w:rsid w:val="00E328F2"/>
    <w:rsid w:val="00E33D90"/>
    <w:rsid w:val="00E3402D"/>
    <w:rsid w:val="00E34D39"/>
    <w:rsid w:val="00E356EB"/>
    <w:rsid w:val="00E36733"/>
    <w:rsid w:val="00E40F77"/>
    <w:rsid w:val="00E453F7"/>
    <w:rsid w:val="00E460EA"/>
    <w:rsid w:val="00E466F2"/>
    <w:rsid w:val="00E47A26"/>
    <w:rsid w:val="00E50715"/>
    <w:rsid w:val="00E5082E"/>
    <w:rsid w:val="00E50DE4"/>
    <w:rsid w:val="00E512BC"/>
    <w:rsid w:val="00E5319E"/>
    <w:rsid w:val="00E5494C"/>
    <w:rsid w:val="00E5532A"/>
    <w:rsid w:val="00E554DD"/>
    <w:rsid w:val="00E55D09"/>
    <w:rsid w:val="00E56560"/>
    <w:rsid w:val="00E56785"/>
    <w:rsid w:val="00E56D2D"/>
    <w:rsid w:val="00E57E4B"/>
    <w:rsid w:val="00E6058F"/>
    <w:rsid w:val="00E621E5"/>
    <w:rsid w:val="00E628AA"/>
    <w:rsid w:val="00E632CA"/>
    <w:rsid w:val="00E701AB"/>
    <w:rsid w:val="00E7130F"/>
    <w:rsid w:val="00E7173B"/>
    <w:rsid w:val="00E762A5"/>
    <w:rsid w:val="00E76315"/>
    <w:rsid w:val="00E77005"/>
    <w:rsid w:val="00E80D61"/>
    <w:rsid w:val="00E81A96"/>
    <w:rsid w:val="00E82592"/>
    <w:rsid w:val="00E83485"/>
    <w:rsid w:val="00E84859"/>
    <w:rsid w:val="00E8555B"/>
    <w:rsid w:val="00E86BE8"/>
    <w:rsid w:val="00E87590"/>
    <w:rsid w:val="00E87844"/>
    <w:rsid w:val="00E90110"/>
    <w:rsid w:val="00E901FD"/>
    <w:rsid w:val="00E90A2D"/>
    <w:rsid w:val="00E9158D"/>
    <w:rsid w:val="00E91FBD"/>
    <w:rsid w:val="00E9373E"/>
    <w:rsid w:val="00E9491A"/>
    <w:rsid w:val="00E95A71"/>
    <w:rsid w:val="00E95E0D"/>
    <w:rsid w:val="00E962B7"/>
    <w:rsid w:val="00E96333"/>
    <w:rsid w:val="00E97F2C"/>
    <w:rsid w:val="00EA001C"/>
    <w:rsid w:val="00EA00AE"/>
    <w:rsid w:val="00EA065C"/>
    <w:rsid w:val="00EA0F29"/>
    <w:rsid w:val="00EA2495"/>
    <w:rsid w:val="00EA2856"/>
    <w:rsid w:val="00EA508B"/>
    <w:rsid w:val="00EA5863"/>
    <w:rsid w:val="00EA6A7D"/>
    <w:rsid w:val="00EA6E71"/>
    <w:rsid w:val="00EA7164"/>
    <w:rsid w:val="00EB1577"/>
    <w:rsid w:val="00EB22BA"/>
    <w:rsid w:val="00EB2478"/>
    <w:rsid w:val="00EB2717"/>
    <w:rsid w:val="00EB2858"/>
    <w:rsid w:val="00EB2DF0"/>
    <w:rsid w:val="00EB2FCC"/>
    <w:rsid w:val="00EB31ED"/>
    <w:rsid w:val="00EB3563"/>
    <w:rsid w:val="00EB3580"/>
    <w:rsid w:val="00EB4FCB"/>
    <w:rsid w:val="00EB54C0"/>
    <w:rsid w:val="00EB5B17"/>
    <w:rsid w:val="00EB7B70"/>
    <w:rsid w:val="00EC027E"/>
    <w:rsid w:val="00EC1D8C"/>
    <w:rsid w:val="00EC238B"/>
    <w:rsid w:val="00EC35E9"/>
    <w:rsid w:val="00EC4BEE"/>
    <w:rsid w:val="00EC53EA"/>
    <w:rsid w:val="00EC680B"/>
    <w:rsid w:val="00EC7D2A"/>
    <w:rsid w:val="00ED05FF"/>
    <w:rsid w:val="00ED2BA1"/>
    <w:rsid w:val="00ED673E"/>
    <w:rsid w:val="00ED76E1"/>
    <w:rsid w:val="00ED7A98"/>
    <w:rsid w:val="00EE43CB"/>
    <w:rsid w:val="00EE44BA"/>
    <w:rsid w:val="00EE4D09"/>
    <w:rsid w:val="00EE53E7"/>
    <w:rsid w:val="00EE6805"/>
    <w:rsid w:val="00EE6FDB"/>
    <w:rsid w:val="00EE7866"/>
    <w:rsid w:val="00EF059D"/>
    <w:rsid w:val="00EF12FD"/>
    <w:rsid w:val="00EF2D9E"/>
    <w:rsid w:val="00EF2ED1"/>
    <w:rsid w:val="00EF3C66"/>
    <w:rsid w:val="00EF3E71"/>
    <w:rsid w:val="00EF52E1"/>
    <w:rsid w:val="00EF6204"/>
    <w:rsid w:val="00EF773B"/>
    <w:rsid w:val="00F006B8"/>
    <w:rsid w:val="00F0231C"/>
    <w:rsid w:val="00F026BC"/>
    <w:rsid w:val="00F03620"/>
    <w:rsid w:val="00F03C4A"/>
    <w:rsid w:val="00F041BC"/>
    <w:rsid w:val="00F05D7A"/>
    <w:rsid w:val="00F05F5A"/>
    <w:rsid w:val="00F0735F"/>
    <w:rsid w:val="00F07430"/>
    <w:rsid w:val="00F07970"/>
    <w:rsid w:val="00F1107A"/>
    <w:rsid w:val="00F11BB6"/>
    <w:rsid w:val="00F11F5B"/>
    <w:rsid w:val="00F11FD5"/>
    <w:rsid w:val="00F128B8"/>
    <w:rsid w:val="00F12A0E"/>
    <w:rsid w:val="00F12F43"/>
    <w:rsid w:val="00F14191"/>
    <w:rsid w:val="00F14507"/>
    <w:rsid w:val="00F14A6D"/>
    <w:rsid w:val="00F175CE"/>
    <w:rsid w:val="00F17A80"/>
    <w:rsid w:val="00F2072A"/>
    <w:rsid w:val="00F21907"/>
    <w:rsid w:val="00F21D64"/>
    <w:rsid w:val="00F222E1"/>
    <w:rsid w:val="00F2254E"/>
    <w:rsid w:val="00F226D9"/>
    <w:rsid w:val="00F22EBE"/>
    <w:rsid w:val="00F23EAB"/>
    <w:rsid w:val="00F2418F"/>
    <w:rsid w:val="00F2449A"/>
    <w:rsid w:val="00F24880"/>
    <w:rsid w:val="00F26FBD"/>
    <w:rsid w:val="00F27158"/>
    <w:rsid w:val="00F3300F"/>
    <w:rsid w:val="00F33B53"/>
    <w:rsid w:val="00F347DB"/>
    <w:rsid w:val="00F352D7"/>
    <w:rsid w:val="00F36026"/>
    <w:rsid w:val="00F362C6"/>
    <w:rsid w:val="00F3642F"/>
    <w:rsid w:val="00F36649"/>
    <w:rsid w:val="00F37111"/>
    <w:rsid w:val="00F371CD"/>
    <w:rsid w:val="00F374D7"/>
    <w:rsid w:val="00F40A1E"/>
    <w:rsid w:val="00F40D07"/>
    <w:rsid w:val="00F43CD2"/>
    <w:rsid w:val="00F45937"/>
    <w:rsid w:val="00F47890"/>
    <w:rsid w:val="00F50937"/>
    <w:rsid w:val="00F52C6D"/>
    <w:rsid w:val="00F52E3F"/>
    <w:rsid w:val="00F52F58"/>
    <w:rsid w:val="00F530E4"/>
    <w:rsid w:val="00F53141"/>
    <w:rsid w:val="00F53833"/>
    <w:rsid w:val="00F539F3"/>
    <w:rsid w:val="00F5444D"/>
    <w:rsid w:val="00F54BB2"/>
    <w:rsid w:val="00F55E98"/>
    <w:rsid w:val="00F60979"/>
    <w:rsid w:val="00F60CDB"/>
    <w:rsid w:val="00F63E38"/>
    <w:rsid w:val="00F65841"/>
    <w:rsid w:val="00F66024"/>
    <w:rsid w:val="00F66708"/>
    <w:rsid w:val="00F67460"/>
    <w:rsid w:val="00F700CD"/>
    <w:rsid w:val="00F70169"/>
    <w:rsid w:val="00F701C8"/>
    <w:rsid w:val="00F711AE"/>
    <w:rsid w:val="00F71453"/>
    <w:rsid w:val="00F719E1"/>
    <w:rsid w:val="00F72D78"/>
    <w:rsid w:val="00F741B2"/>
    <w:rsid w:val="00F74886"/>
    <w:rsid w:val="00F75724"/>
    <w:rsid w:val="00F757CB"/>
    <w:rsid w:val="00F75C8B"/>
    <w:rsid w:val="00F75E46"/>
    <w:rsid w:val="00F80603"/>
    <w:rsid w:val="00F8177A"/>
    <w:rsid w:val="00F8185A"/>
    <w:rsid w:val="00F818DD"/>
    <w:rsid w:val="00F81B9D"/>
    <w:rsid w:val="00F83DAB"/>
    <w:rsid w:val="00F848D2"/>
    <w:rsid w:val="00F84A5B"/>
    <w:rsid w:val="00F85BFB"/>
    <w:rsid w:val="00F86238"/>
    <w:rsid w:val="00F906E3"/>
    <w:rsid w:val="00F90F38"/>
    <w:rsid w:val="00F9119E"/>
    <w:rsid w:val="00F911CA"/>
    <w:rsid w:val="00F915CC"/>
    <w:rsid w:val="00F91E3F"/>
    <w:rsid w:val="00F9275A"/>
    <w:rsid w:val="00F93A58"/>
    <w:rsid w:val="00F93C66"/>
    <w:rsid w:val="00F9444D"/>
    <w:rsid w:val="00F94EDC"/>
    <w:rsid w:val="00F9603C"/>
    <w:rsid w:val="00F96DA4"/>
    <w:rsid w:val="00F96FE2"/>
    <w:rsid w:val="00FA0060"/>
    <w:rsid w:val="00FA05E8"/>
    <w:rsid w:val="00FA0788"/>
    <w:rsid w:val="00FA155D"/>
    <w:rsid w:val="00FA1E3C"/>
    <w:rsid w:val="00FA217C"/>
    <w:rsid w:val="00FA29A4"/>
    <w:rsid w:val="00FA2C14"/>
    <w:rsid w:val="00FA2E5D"/>
    <w:rsid w:val="00FA2F22"/>
    <w:rsid w:val="00FA31BF"/>
    <w:rsid w:val="00FA4313"/>
    <w:rsid w:val="00FA4DD5"/>
    <w:rsid w:val="00FA58BC"/>
    <w:rsid w:val="00FA682A"/>
    <w:rsid w:val="00FA7E10"/>
    <w:rsid w:val="00FB03BC"/>
    <w:rsid w:val="00FB063F"/>
    <w:rsid w:val="00FB0B8C"/>
    <w:rsid w:val="00FB0E48"/>
    <w:rsid w:val="00FB1EC8"/>
    <w:rsid w:val="00FB3B7A"/>
    <w:rsid w:val="00FB57E7"/>
    <w:rsid w:val="00FC0DEA"/>
    <w:rsid w:val="00FC0F46"/>
    <w:rsid w:val="00FC15DB"/>
    <w:rsid w:val="00FC23C6"/>
    <w:rsid w:val="00FC322F"/>
    <w:rsid w:val="00FC362F"/>
    <w:rsid w:val="00FC37C3"/>
    <w:rsid w:val="00FC475E"/>
    <w:rsid w:val="00FC4C90"/>
    <w:rsid w:val="00FC62FC"/>
    <w:rsid w:val="00FC746F"/>
    <w:rsid w:val="00FD0473"/>
    <w:rsid w:val="00FD0F8D"/>
    <w:rsid w:val="00FD1B84"/>
    <w:rsid w:val="00FD22EF"/>
    <w:rsid w:val="00FD2D20"/>
    <w:rsid w:val="00FD4E83"/>
    <w:rsid w:val="00FD5262"/>
    <w:rsid w:val="00FD6DED"/>
    <w:rsid w:val="00FD740D"/>
    <w:rsid w:val="00FD7BE9"/>
    <w:rsid w:val="00FE00DD"/>
    <w:rsid w:val="00FE0C91"/>
    <w:rsid w:val="00FE1E69"/>
    <w:rsid w:val="00FE2B10"/>
    <w:rsid w:val="00FE339B"/>
    <w:rsid w:val="00FE512E"/>
    <w:rsid w:val="00FE6542"/>
    <w:rsid w:val="00FF053E"/>
    <w:rsid w:val="00FF15AE"/>
    <w:rsid w:val="00FF3DCE"/>
    <w:rsid w:val="00FF3E96"/>
    <w:rsid w:val="00FF4BD0"/>
    <w:rsid w:val="00FF5327"/>
    <w:rsid w:val="0490363D"/>
    <w:rsid w:val="0B2C3EF4"/>
    <w:rsid w:val="1B826A58"/>
    <w:rsid w:val="252AAF7F"/>
    <w:rsid w:val="2AEB7479"/>
    <w:rsid w:val="375309A6"/>
    <w:rsid w:val="487605D0"/>
    <w:rsid w:val="4EA700C7"/>
    <w:rsid w:val="51603F17"/>
    <w:rsid w:val="52535881"/>
    <w:rsid w:val="61556EB9"/>
    <w:rsid w:val="7940513D"/>
    <w:rsid w:val="7A374897"/>
    <w:rsid w:val="7C6ABE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349B166"/>
  <w15:docId w15:val="{CEE03CAB-B893-4D60-81C1-CEDD8D30584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sz w:val="24"/>
        <w:szCs w:val="24"/>
        <w:lang w:val="en-US" w:eastAsia="en-US" w:bidi="ar-SA"/>
      </w:rPr>
    </w:rPrDefault>
    <w:pPrDefault>
      <w:pPr>
        <w:spacing w:after="140" w:line="280" w:lineRule="atLeast"/>
      </w:pPr>
    </w:pPrDefault>
  </w:docDefaults>
  <w:latentStyles w:defLockedState="1" w:defUIPriority="0" w:defSemiHidden="0" w:defUnhideWhenUsed="0" w:defQFormat="0" w:count="375">
    <w:lsdException w:name="Normal" w:locked="0" w:qFormat="1"/>
    <w:lsdException w:name="heading 1" w:locked="0" w:uiPriority="9" w:qFormat="1"/>
    <w:lsdException w:name="heading 2" w:locked="0" w:uiPriority="9" w:qFormat="1"/>
    <w:lsdException w:name="heading 3" w:locked="0" w:uiPriority="9" w:qFormat="1"/>
    <w:lsdException w:name="heading 4" w:locked="0" w:uiPriority="9" w:qFormat="1"/>
    <w:lsdException w:name="heading 5" w:locked="0"/>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uiPriority="39" w:semiHidden="1" w:unhideWhenUsed="1" w:qFormat="1"/>
    <w:lsdException w:name="toc 2" w:locked="0" w:uiPriority="39" w:semiHidden="1" w:unhideWhenUsed="1" w:qFormat="1"/>
    <w:lsdException w:name="toc 3" w:locked="0" w:uiPriority="39" w:semiHidden="1" w:unhideWhenUsed="1" w:qFormat="1"/>
    <w:lsdException w:name="toc 4" w:locked="0" w:uiPriority="39" w:semiHidden="1" w:unhideWhenUsed="1"/>
    <w:lsdException w:name="toc 5" w:locked="0"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locked="0" w:semiHidden="1" w:unhideWhenUsed="1"/>
    <w:lsdException w:name="footnote text" w:locked="0" w:uiPriority="99" w:semiHidden="1" w:unhideWhenUsed="1" w:qFormat="1"/>
    <w:lsdException w:name="annotation text" w:uiPriority="99" w:semiHidden="1" w:unhideWhenUsed="1"/>
    <w:lsdException w:name="header" w:locked="0" w:uiPriority="99" w:semiHidden="1" w:unhideWhenUsed="1" w:qFormat="1"/>
    <w:lsdException w:name="footer" w:locked="0" w:uiPriority="99" w:semiHidden="1" w:unhideWhenUsed="1" w:qFormat="1"/>
    <w:lsdException w:name="index heading" w:semiHidden="1" w:unhideWhenUsed="1"/>
    <w:lsdException w:name="caption" w:locked="0" w:uiPriority="99" w:semiHidden="1" w:unhideWhenUsed="1" w:qFormat="1"/>
    <w:lsdException w:name="table of figures" w:uiPriority="99" w:semiHidden="1" w:unhideWhenUsed="1"/>
    <w:lsdException w:name="envelope address" w:semiHidden="1" w:unhideWhenUsed="1"/>
    <w:lsdException w:name="envelope return" w:semiHidden="1" w:unhideWhenUsed="1"/>
    <w:lsdException w:name="footnote reference" w:locked="0" w:uiPriority="99" w:semiHidden="1" w:unhideWhenUsed="1"/>
    <w:lsdException w:name="annotation reference" w:uiPriority="99" w:semiHidden="1" w:unhideWhenUsed="1"/>
    <w:lsdException w:name="line number" w:semiHidden="1" w:unhideWhenUsed="1"/>
    <w:lsdException w:name="page number" w:locked="0" w:semiHidden="1" w:unhideWhenUsed="1"/>
    <w:lsdException w:name="endnote reference" w:uiPriority="99" w:semiHidden="1" w:unhideWhenUsed="1"/>
    <w:lsdException w:name="endnote text" w:uiPriority="99" w:semiHidden="1" w:unhideWhenUsed="1"/>
    <w:lsdException w:name="table of authorities" w:semiHidden="1" w:unhideWhenUsed="1"/>
    <w:lsdException w:name="macro" w:semiHidden="1" w:unhideWhenUsed="1"/>
    <w:lsdException w:name="toa heading" w:semiHidden="1" w:unhideWhenUsed="1"/>
    <w:lsdException w:name="List" w:locked="0" w:semiHidden="1" w:unhideWhenUsed="1"/>
    <w:lsdException w:name="List Bullet" w:locked="0" w:semiHidden="1" w:unhideWhenUsed="1" w:qFormat="1"/>
    <w:lsdException w:name="List Number" w:locked="0" w:qFormat="1"/>
    <w:lsdException w:name="List 2" w:semiHidden="1" w:unhideWhenUsed="1"/>
    <w:lsdException w:name="List 3" w:semiHidden="1" w:unhideWhenUsed="1"/>
    <w:lsdException w:name="List 4" w:semiHidden="1"/>
    <w:lsdException w:name="List 5" w:semiHidden="1"/>
    <w:lsdException w:name="List Bullet 2" w:locked="0" w:semiHidden="1" w:unhideWhenUsed="1" w:qFormat="1"/>
    <w:lsdException w:name="List Bullet 3" w:semiHidden="1" w:unhideWhenUsed="1"/>
    <w:lsdException w:name="List Bullet 4" w:semiHidden="1" w:unhideWhenUsed="1"/>
    <w:lsdException w:name="List Bullet 5" w:semiHidden="1" w:unhideWhenUsed="1"/>
    <w:lsdException w:name="List Number 2" w:locked="0" w:semiHidden="1" w:unhideWhenUsed="1" w:qFormat="1"/>
    <w:lsdException w:name="List Number 3" w:semiHidden="1" w:unhideWhenUsed="1"/>
    <w:lsdException w:name="List Number 4" w:semiHidden="1" w:unhideWhenUsed="1"/>
    <w:lsdException w:name="List Number 5" w:semiHidden="1" w:unhideWhenUsed="1"/>
    <w:lsdException w:name="Title" w:locked="0" w:uiPriority="10" w:semiHidden="1" w:qFormat="1"/>
    <w:lsdException w:name="Closing" w:semiHidden="1" w:unhideWhenUsed="1"/>
    <w:lsdException w:name="Signature" w:semiHidden="1" w:unhideWhenUsed="1"/>
    <w:lsdException w:name="Default Paragraph Font" w:locked="0" w:uiPriority="1" w:semiHidden="1" w:unhideWhenUsed="1"/>
    <w:lsdException w:name="Body Text" w:semiHidden="1" w:unhideWhenUsed="1"/>
    <w:lsdException w:name="Body Text Indent" w:semiHidden="1" w:unhideWhenUsed="1"/>
    <w:lsdException w:name="List Continue" w:locked="0" w:semiHidden="1" w:unhideWhenUsed="1"/>
    <w:lsdException w:name="List Continue 2" w:locked="0"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qFormat="1"/>
    <w:lsdException w:name="Salutation" w:semiHidden="1"/>
    <w:lsdException w:name="Date" w:locked="0" w:qFormat="1"/>
    <w:lsdException w:name="Body Text First Indent" w:semiHidden="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qFormat="1"/>
    <w:lsdException w:name="FollowedHyperlink" w:locked="0" w:uiPriority="99" w:semiHidden="1" w:unhideWhenUsed="1"/>
    <w:lsdException w:name="Strong" w:uiPriority="22" w:semiHidden="1" w:qFormat="1"/>
    <w:lsdException w:name="Emphasis" w:locked="0" w:uiPriority="20" w:qFormat="1"/>
    <w:lsdException w:name="Document Map" w:uiPriority="99" w:semiHidden="1" w:unhideWhenUsed="1"/>
    <w:lsdException w:name="Plain Text" w:locked="0" w:uiPriority="99"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uiPriority="99"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uiPriority="99" w:semiHidden="1" w:unhideWhenUsed="1"/>
    <w:lsdException w:name="HTML Variable" w:semiHidden="1" w:unhideWhenUsed="1"/>
    <w:lsdException w:name="Normal Table" w:locked="0" w:semiHidden="1" w:unhideWhenUsed="1"/>
    <w:lsdException w:name="annotation subject" w:uiPriority="99" w:semiHidden="1" w:unhideWhenUsed="1"/>
    <w:lsdException w:name="No List" w:locked="0"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semiHidden="1" w:unhideWhenUsed="1"/>
    <w:lsdException w:name="Table Grid" w:uiPriority="39"/>
    <w:lsdException w:name="Table Theme" w:semiHidden="1" w:unhideWhenUsed="1"/>
    <w:lsdException w:name="Placeholder Text" w:locked="0" w:semiHidden="1"/>
    <w:lsdException w:name="No Spacing" w:uiPriority="1"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locked="0" w:uiPriority="99" w:semiHidden="1"/>
    <w:lsdException w:name="List Paragraph" w:uiPriority="34" w:qFormat="1"/>
    <w:lsdException w:name="Quote" w:locked="0"/>
    <w:lsdException w:name="Intense Quote" w:semiHidden="1"/>
    <w:lsdException w:name="Medium List 2 Accent 1"/>
    <w:lsdException w:name="Medium Grid 1 Accent 1" w:uiPriority="62"/>
    <w:lsdException w:name="Medium Grid 2 Accent 1"/>
    <w:lsdException w:name="Medium Grid 3 Accent 1"/>
    <w:lsdException w:name="Dark List Accent 1" w:uiPriority="65"/>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uiPriority="60"/>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uiPriority="99" w:semiHidden="1" w:unhideWhenUsed="1"/>
    <w:lsdException w:name="Smart Hyperlink" w:locked="0" w:uiPriority="99" w:semiHidden="1" w:unhideWhenUsed="1"/>
    <w:lsdException w:name="Hashtag" w:locked="0" w:uiPriority="99" w:semiHidden="1" w:unhideWhenUsed="1"/>
    <w:lsdException w:name="Unresolved Mention" w:locked="0" w:uiPriority="99" w:semiHidden="1" w:unhideWhenUsed="1"/>
  </w:latentStyles>
  <w:style w:type="paragraph" w:styleId="Normal" w:default="1">
    <w:name w:val="Normal"/>
    <w:qFormat/>
    <w:rsid w:val="00364256"/>
    <w:pPr>
      <w:spacing w:after="280" w:line="320" w:lineRule="atLeast"/>
    </w:pPr>
    <w:rPr>
      <w:rFonts w:ascii="Georgia" w:hAnsi="Georgia"/>
      <w:color w:val="212120"/>
      <w:kern w:val="28"/>
    </w:rPr>
  </w:style>
  <w:style w:type="paragraph" w:styleId="Heading1">
    <w:name w:val="heading 1"/>
    <w:basedOn w:val="Normal"/>
    <w:next w:val="Normal"/>
    <w:link w:val="Heading1Char"/>
    <w:uiPriority w:val="9"/>
    <w:qFormat/>
    <w:rsid w:val="004A4147"/>
    <w:pPr>
      <w:keepNext/>
      <w:keepLines/>
      <w:spacing w:after="140" w:line="560" w:lineRule="atLeast"/>
      <w:outlineLvl w:val="0"/>
    </w:pPr>
    <w:rPr>
      <w:rFonts w:ascii="Arial" w:hAnsi="Arial" w:eastAsiaTheme="majorEastAsia" w:cstheme="majorBidi"/>
      <w:bCs/>
      <w:color w:val="auto"/>
      <w:sz w:val="44"/>
      <w:szCs w:val="32"/>
    </w:rPr>
  </w:style>
  <w:style w:type="paragraph" w:styleId="Heading2">
    <w:name w:val="heading 2"/>
    <w:basedOn w:val="Normal"/>
    <w:next w:val="Normal"/>
    <w:link w:val="Heading2Char"/>
    <w:uiPriority w:val="9"/>
    <w:qFormat/>
    <w:rsid w:val="004A4147"/>
    <w:pPr>
      <w:keepNext/>
      <w:keepLines/>
      <w:spacing w:after="0"/>
      <w:outlineLvl w:val="1"/>
    </w:pPr>
    <w:rPr>
      <w:rFonts w:ascii="Arial" w:hAnsi="Arial" w:eastAsiaTheme="majorEastAsia" w:cstheme="majorBidi"/>
      <w:bCs/>
      <w:color w:val="FAA634"/>
      <w:sz w:val="36"/>
      <w:szCs w:val="26"/>
    </w:rPr>
  </w:style>
  <w:style w:type="paragraph" w:styleId="Heading3">
    <w:name w:val="heading 3"/>
    <w:basedOn w:val="Normal"/>
    <w:next w:val="Normal"/>
    <w:link w:val="Heading3Char"/>
    <w:uiPriority w:val="9"/>
    <w:qFormat/>
    <w:rsid w:val="004A4147"/>
    <w:pPr>
      <w:keepNext/>
      <w:keepLines/>
      <w:spacing w:after="0"/>
      <w:outlineLvl w:val="2"/>
    </w:pPr>
    <w:rPr>
      <w:rFonts w:ascii="Arial" w:hAnsi="Arial" w:eastAsiaTheme="majorEastAsia" w:cstheme="majorBidi"/>
      <w:bCs/>
      <w:color w:val="146EB4"/>
      <w:sz w:val="28"/>
    </w:rPr>
  </w:style>
  <w:style w:type="paragraph" w:styleId="Heading4">
    <w:name w:val="heading 4"/>
    <w:basedOn w:val="Normal"/>
    <w:next w:val="Normal"/>
    <w:link w:val="Heading4Char"/>
    <w:uiPriority w:val="9"/>
    <w:qFormat/>
    <w:rsid w:val="004A4147"/>
    <w:pPr>
      <w:keepNext/>
      <w:keepLines/>
      <w:spacing w:after="40" w:line="280" w:lineRule="exact"/>
      <w:outlineLvl w:val="3"/>
    </w:pPr>
    <w:rPr>
      <w:rFonts w:ascii="Arial" w:hAnsi="Arial" w:cs="Arial"/>
      <w:bCs/>
      <w:i/>
      <w:iCs/>
      <w:color w:val="auto"/>
      <w:kern w:val="0"/>
    </w:rPr>
  </w:style>
  <w:style w:type="paragraph" w:styleId="Heading5">
    <w:name w:val="heading 5"/>
    <w:basedOn w:val="Normal"/>
    <w:next w:val="Normal"/>
    <w:link w:val="Heading5Char"/>
    <w:unhideWhenUsed/>
    <w:rsid w:val="00986B8E"/>
    <w:pPr>
      <w:keepNext/>
      <w:keepLines/>
      <w:spacing w:before="200" w:after="0"/>
      <w:outlineLvl w:val="4"/>
    </w:pPr>
    <w:rPr>
      <w:rFonts w:asciiTheme="majorHAnsi" w:hAnsiTheme="majorHAnsi" w:eastAsiaTheme="majorEastAsia" w:cstheme="majorBidi"/>
      <w:color w:val="6E6E6E"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A4147"/>
    <w:rPr>
      <w:rFonts w:ascii="Arial" w:hAnsi="Arial" w:eastAsiaTheme="majorEastAsia" w:cstheme="majorBidi"/>
      <w:bCs/>
      <w:kern w:val="28"/>
      <w:sz w:val="44"/>
      <w:szCs w:val="32"/>
    </w:rPr>
  </w:style>
  <w:style w:type="character" w:styleId="Heading2Char" w:customStyle="1">
    <w:name w:val="Heading 2 Char"/>
    <w:basedOn w:val="DefaultParagraphFont"/>
    <w:link w:val="Heading2"/>
    <w:uiPriority w:val="9"/>
    <w:rsid w:val="004A4147"/>
    <w:rPr>
      <w:rFonts w:ascii="Arial" w:hAnsi="Arial" w:eastAsiaTheme="majorEastAsia" w:cstheme="majorBidi"/>
      <w:bCs/>
      <w:color w:val="FAA634"/>
      <w:kern w:val="28"/>
      <w:sz w:val="36"/>
      <w:szCs w:val="26"/>
    </w:rPr>
  </w:style>
  <w:style w:type="character" w:styleId="Heading3Char" w:customStyle="1">
    <w:name w:val="Heading 3 Char"/>
    <w:basedOn w:val="DefaultParagraphFont"/>
    <w:link w:val="Heading3"/>
    <w:uiPriority w:val="9"/>
    <w:rsid w:val="004A4147"/>
    <w:rPr>
      <w:rFonts w:ascii="Arial" w:hAnsi="Arial" w:eastAsiaTheme="majorEastAsia" w:cstheme="majorBidi"/>
      <w:bCs/>
      <w:color w:val="146EB4"/>
      <w:kern w:val="28"/>
      <w:sz w:val="28"/>
    </w:rPr>
  </w:style>
  <w:style w:type="character" w:styleId="Heading4Char" w:customStyle="1">
    <w:name w:val="Heading 4 Char"/>
    <w:basedOn w:val="DefaultParagraphFont"/>
    <w:link w:val="Heading4"/>
    <w:uiPriority w:val="9"/>
    <w:rsid w:val="004A4147"/>
    <w:rPr>
      <w:rFonts w:ascii="Arial" w:hAnsi="Arial" w:cs="Arial"/>
      <w:bCs/>
      <w:i/>
      <w:iCs/>
    </w:rPr>
  </w:style>
  <w:style w:type="character" w:styleId="Heading5Char" w:customStyle="1">
    <w:name w:val="Heading 5 Char"/>
    <w:basedOn w:val="DefaultParagraphFont"/>
    <w:link w:val="Heading5"/>
    <w:rsid w:val="009B06F7"/>
    <w:rPr>
      <w:rFonts w:asciiTheme="majorHAnsi" w:hAnsiTheme="majorHAnsi" w:eastAsiaTheme="majorEastAsia" w:cstheme="majorBidi"/>
      <w:color w:val="6E6E6E" w:themeColor="accent1" w:themeShade="7F"/>
      <w:kern w:val="28"/>
      <w:sz w:val="22"/>
    </w:rPr>
  </w:style>
  <w:style w:type="paragraph" w:styleId="SideBody" w:customStyle="1">
    <w:name w:val="Side Body"/>
    <w:basedOn w:val="Normal"/>
    <w:link w:val="SideBodyChar"/>
    <w:qFormat/>
    <w:rsid w:val="008F2AA7"/>
    <w:pPr>
      <w:widowControl w:val="0"/>
      <w:pBdr>
        <w:top w:val="dotted" w:color="FFFFFF" w:themeColor="background1" w:sz="4" w:space="14"/>
        <w:left w:val="dotted" w:color="FFFFFF" w:themeColor="background1" w:sz="4" w:space="14"/>
        <w:bottom w:val="dotted" w:color="FFFFFF" w:themeColor="background1" w:sz="4" w:space="21"/>
        <w:right w:val="dotted" w:color="FFFFFF" w:themeColor="background1" w:sz="4" w:space="10"/>
      </w:pBdr>
      <w:shd w:val="clear" w:color="auto" w:fill="CBD5E9"/>
    </w:pPr>
    <w:rPr>
      <w:rFonts w:cs="Arial"/>
      <w:color w:val="auto"/>
    </w:rPr>
  </w:style>
  <w:style w:type="character" w:styleId="SideBodyChar" w:customStyle="1">
    <w:name w:val="Side Body Char"/>
    <w:basedOn w:val="DefaultParagraphFont"/>
    <w:link w:val="SideBody"/>
    <w:rsid w:val="00F128B8"/>
    <w:rPr>
      <w:rFonts w:ascii="Georgia" w:hAnsi="Georgia" w:cs="Arial"/>
      <w:kern w:val="28"/>
      <w:shd w:val="clear" w:color="auto" w:fill="CBD5E9"/>
    </w:rPr>
  </w:style>
  <w:style w:type="paragraph" w:styleId="Body" w:customStyle="1">
    <w:name w:val="Body"/>
    <w:basedOn w:val="Normal"/>
    <w:link w:val="BodyChar"/>
    <w:qFormat/>
    <w:rsid w:val="002B1A35"/>
    <w:rPr>
      <w:rFonts w:cs="Arial"/>
      <w:color w:val="262626" w:themeColor="text1" w:themeTint="D9"/>
      <w:szCs w:val="22"/>
    </w:rPr>
  </w:style>
  <w:style w:type="character" w:styleId="BodyChar" w:customStyle="1">
    <w:name w:val="Body Char"/>
    <w:basedOn w:val="DefaultParagraphFont"/>
    <w:link w:val="Body"/>
    <w:rsid w:val="005262D4"/>
    <w:rPr>
      <w:rFonts w:ascii="Arial" w:hAnsi="Arial" w:cs="Arial"/>
      <w:color w:val="262626" w:themeColor="text1" w:themeTint="D9"/>
      <w:kern w:val="28"/>
      <w:sz w:val="22"/>
      <w:szCs w:val="22"/>
    </w:rPr>
  </w:style>
  <w:style w:type="paragraph" w:styleId="Header">
    <w:name w:val="header"/>
    <w:link w:val="HeaderChar"/>
    <w:uiPriority w:val="99"/>
    <w:qFormat/>
    <w:rsid w:val="009F7B29"/>
    <w:pPr>
      <w:pBdr>
        <w:bottom w:val="single" w:color="000000" w:themeColor="text1" w:sz="4" w:space="4"/>
      </w:pBdr>
      <w:tabs>
        <w:tab w:val="right" w:pos="8280"/>
      </w:tabs>
      <w:spacing w:before="280"/>
    </w:pPr>
    <w:rPr>
      <w:rFonts w:asciiTheme="minorHAnsi" w:hAnsiTheme="minorHAnsi"/>
      <w:kern w:val="28"/>
      <w:sz w:val="22"/>
    </w:rPr>
  </w:style>
  <w:style w:type="character" w:styleId="HeaderChar" w:customStyle="1">
    <w:name w:val="Header Char"/>
    <w:basedOn w:val="DefaultParagraphFont"/>
    <w:link w:val="Header"/>
    <w:uiPriority w:val="99"/>
    <w:rsid w:val="009F7B29"/>
    <w:rPr>
      <w:rFonts w:asciiTheme="minorHAnsi" w:hAnsiTheme="minorHAnsi"/>
      <w:kern w:val="28"/>
      <w:sz w:val="22"/>
    </w:rPr>
  </w:style>
  <w:style w:type="paragraph" w:styleId="Footer">
    <w:name w:val="footer"/>
    <w:link w:val="FooterChar"/>
    <w:uiPriority w:val="99"/>
    <w:qFormat/>
    <w:rsid w:val="009F7B29"/>
    <w:pPr>
      <w:tabs>
        <w:tab w:val="right" w:pos="8424"/>
      </w:tabs>
      <w:spacing w:before="140" w:after="0"/>
    </w:pPr>
    <w:rPr>
      <w:rFonts w:asciiTheme="minorHAnsi" w:hAnsiTheme="minorHAnsi"/>
      <w:kern w:val="28"/>
      <w:sz w:val="22"/>
      <w:szCs w:val="20"/>
    </w:rPr>
  </w:style>
  <w:style w:type="character" w:styleId="FooterChar" w:customStyle="1">
    <w:name w:val="Footer Char"/>
    <w:basedOn w:val="DefaultParagraphFont"/>
    <w:link w:val="Footer"/>
    <w:uiPriority w:val="99"/>
    <w:rsid w:val="009F7B29"/>
    <w:rPr>
      <w:rFonts w:asciiTheme="minorHAnsi" w:hAnsiTheme="minorHAnsi"/>
      <w:kern w:val="28"/>
      <w:sz w:val="22"/>
      <w:szCs w:val="20"/>
    </w:rPr>
  </w:style>
  <w:style w:type="table" w:styleId="TableGrid">
    <w:name w:val="Table Grid"/>
    <w:basedOn w:val="TableNormal"/>
    <w:uiPriority w:val="39"/>
    <w:locked/>
    <w:rsid w:val="00201961"/>
    <w:tblPr>
      <w:tblCellSpacing w:w="7"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15" w:type="dxa"/>
        <w:right w:w="115" w:type="dxa"/>
      </w:tblCellMar>
    </w:tblPr>
    <w:trPr>
      <w:tblHeader/>
      <w:tblCellSpacing w:w="7" w:type="dxa"/>
    </w:trPr>
  </w:style>
  <w:style w:type="table" w:styleId="AmazonTable" w:customStyle="1">
    <w:name w:val="Amazon Table"/>
    <w:basedOn w:val="TableGrid"/>
    <w:qFormat/>
    <w:rsid w:val="002B1A35"/>
    <w:rPr>
      <w:rFonts w:asciiTheme="minorHAnsi" w:hAnsiTheme="minorHAnsi"/>
      <w:sz w:val="22"/>
    </w:rPr>
    <w:tblPr>
      <w:tblStyleRowBandSize w:val="1"/>
    </w:tblPr>
    <w:tblStylePr w:type="firstRow">
      <w:pPr>
        <w:wordWrap/>
        <w:spacing w:beforeLines="0" w:beforeAutospacing="0" w:afterLines="0" w:afterAutospacing="0" w:line="240" w:lineRule="auto"/>
        <w:ind w:left="0" w:leftChars="0" w:right="0" w:rightChars="0" w:firstLine="0" w:firstLineChars="0"/>
        <w:jc w:val="left"/>
        <w:outlineLvl w:val="9"/>
      </w:pPr>
      <w:rPr>
        <w:rFonts w:asciiTheme="minorHAnsi" w:hAnsiTheme="minorHAnsi"/>
        <w:b/>
        <w:color w:val="FF9900"/>
        <w:sz w:val="24"/>
      </w:rPr>
      <w:tblPr/>
      <w:tcPr>
        <w:shd w:val="clear" w:color="auto" w:fill="146EB4"/>
      </w:tcPr>
    </w:tblStylePr>
    <w:tblStylePr w:type="firstCol">
      <w:rPr>
        <w:rFonts w:asciiTheme="minorHAnsi" w:hAnsiTheme="minorHAnsi"/>
        <w:b/>
        <w:sz w:val="22"/>
      </w:rPr>
    </w:tblStylePr>
    <w:tblStylePr w:type="band1Horz">
      <w:pPr>
        <w:wordWrap/>
        <w:spacing w:beforeLines="0" w:beforeAutospacing="0" w:afterLines="0" w:afterAutospacing="0" w:line="240" w:lineRule="auto"/>
        <w:ind w:left="0" w:leftChars="0" w:right="0" w:rightChars="0" w:firstLine="0" w:firstLineChars="0"/>
      </w:pPr>
      <w:rPr>
        <w:rFonts w:asciiTheme="minorHAnsi" w:hAnsiTheme="minorHAnsi"/>
        <w:color w:val="FF9900"/>
        <w:sz w:val="22"/>
      </w:rPr>
    </w:tblStylePr>
    <w:tblStylePr w:type="band2Horz">
      <w:pPr>
        <w:wordWrap/>
        <w:spacing w:beforeLines="0" w:beforeAutospacing="0" w:afterLines="0" w:afterAutospacing="0" w:line="240" w:lineRule="auto"/>
        <w:ind w:left="0" w:leftChars="0" w:right="0" w:rightChars="0" w:firstLine="0" w:firstLineChars="0"/>
        <w:jc w:val="left"/>
        <w:outlineLvl w:val="9"/>
      </w:pPr>
      <w:rPr>
        <w:rFonts w:asciiTheme="minorHAnsi" w:hAnsiTheme="minorHAnsi"/>
        <w:sz w:val="22"/>
      </w:rPr>
    </w:tblStylePr>
  </w:style>
  <w:style w:type="paragraph" w:styleId="CodeSnippet" w:customStyle="1">
    <w:name w:val="Code Snippet"/>
    <w:basedOn w:val="Body"/>
    <w:qFormat/>
    <w:rsid w:val="00250F0E"/>
    <w:pPr>
      <w:pBdr>
        <w:top w:val="single" w:color="FFFFFF" w:themeColor="background1" w:sz="8" w:space="7"/>
        <w:left w:val="single" w:color="FFFFFF" w:themeColor="background1" w:sz="8" w:space="21"/>
        <w:bottom w:val="single" w:color="FFFFFF" w:themeColor="background1" w:sz="8" w:space="7"/>
        <w:right w:val="single" w:color="FFFFFF" w:themeColor="background1" w:sz="8" w:space="14"/>
      </w:pBdr>
      <w:shd w:val="clear" w:color="auto" w:fill="E6E7E8"/>
      <w:spacing w:after="120" w:line="240" w:lineRule="atLeast"/>
      <w:ind w:left="720" w:right="720"/>
      <w:contextualSpacing/>
    </w:pPr>
    <w:rPr>
      <w:rFonts w:ascii="Courier" w:hAnsi="Courier"/>
      <w:sz w:val="20"/>
    </w:rPr>
  </w:style>
  <w:style w:type="paragraph" w:styleId="Bullet1" w:customStyle="1">
    <w:name w:val="Bullet1"/>
    <w:link w:val="Bullet1Char"/>
    <w:autoRedefine/>
    <w:semiHidden/>
    <w:qFormat/>
    <w:rsid w:val="00C76845"/>
    <w:pPr>
      <w:numPr>
        <w:numId w:val="2"/>
      </w:numPr>
      <w:spacing w:after="120"/>
    </w:pPr>
    <w:rPr>
      <w:rFonts w:eastAsia="Batang" w:cs="Arial" w:asciiTheme="minorHAnsi" w:hAnsiTheme="minorHAnsi"/>
      <w:color w:val="262626" w:themeColor="text1" w:themeTint="D9"/>
      <w:sz w:val="22"/>
      <w:lang w:eastAsia="ko-KR"/>
    </w:rPr>
  </w:style>
  <w:style w:type="character" w:styleId="Bullet1Char" w:customStyle="1">
    <w:name w:val="Bullet1 Char"/>
    <w:basedOn w:val="DefaultParagraphFont"/>
    <w:link w:val="Bullet1"/>
    <w:semiHidden/>
    <w:rsid w:val="005262D4"/>
    <w:rPr>
      <w:rFonts w:eastAsia="Batang" w:cs="Arial" w:asciiTheme="minorHAnsi" w:hAnsiTheme="minorHAnsi"/>
      <w:color w:val="262626" w:themeColor="text1" w:themeTint="D9"/>
      <w:sz w:val="22"/>
      <w:lang w:eastAsia="ko-KR"/>
    </w:rPr>
  </w:style>
  <w:style w:type="paragraph" w:styleId="Bullet2" w:customStyle="1">
    <w:name w:val="Bullet2"/>
    <w:basedOn w:val="Bullet1"/>
    <w:link w:val="Bullet2Char"/>
    <w:uiPriority w:val="99"/>
    <w:qFormat/>
    <w:rsid w:val="0027688A"/>
    <w:pPr>
      <w:numPr>
        <w:ilvl w:val="1"/>
        <w:numId w:val="1"/>
      </w:numPr>
    </w:pPr>
  </w:style>
  <w:style w:type="character" w:styleId="Bullet2Char" w:customStyle="1">
    <w:name w:val="Bullet2 Char"/>
    <w:basedOn w:val="Bullet1Char"/>
    <w:link w:val="Bullet2"/>
    <w:uiPriority w:val="99"/>
    <w:rsid w:val="005262D4"/>
    <w:rPr>
      <w:rFonts w:eastAsia="Batang" w:cs="Arial" w:asciiTheme="minorHAnsi" w:hAnsiTheme="minorHAnsi"/>
      <w:color w:val="262626" w:themeColor="text1" w:themeTint="D9"/>
      <w:sz w:val="22"/>
      <w:lang w:eastAsia="ko-KR"/>
    </w:rPr>
  </w:style>
  <w:style w:type="paragraph" w:styleId="BalloonText">
    <w:name w:val="Balloon Text"/>
    <w:basedOn w:val="Normal"/>
    <w:link w:val="BalloonTextChar"/>
    <w:uiPriority w:val="99"/>
    <w:semiHidden/>
    <w:locked/>
    <w:rsid w:val="004C3880"/>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9677C0"/>
    <w:rPr>
      <w:rFonts w:ascii="Tahoma" w:hAnsi="Tahoma" w:cs="Tahoma"/>
      <w:color w:val="212120"/>
      <w:kern w:val="28"/>
      <w:sz w:val="16"/>
      <w:szCs w:val="16"/>
    </w:rPr>
  </w:style>
  <w:style w:type="paragraph" w:styleId="DocumentTitle" w:customStyle="1">
    <w:name w:val="Document Title"/>
    <w:next w:val="Body"/>
    <w:qFormat/>
    <w:rsid w:val="00DE4DE8"/>
    <w:pPr>
      <w:spacing w:before="1260" w:after="320" w:line="320" w:lineRule="exact"/>
      <w:jc w:val="center"/>
    </w:pPr>
    <w:rPr>
      <w:rFonts w:ascii="Arial" w:hAnsi="Arial" w:eastAsiaTheme="majorEastAsia" w:cstheme="majorBidi"/>
      <w:bCs/>
      <w:color w:val="FAA634"/>
      <w:kern w:val="28"/>
      <w:sz w:val="64"/>
      <w:szCs w:val="32"/>
    </w:rPr>
  </w:style>
  <w:style w:type="paragraph" w:styleId="DocumentSubtitle" w:customStyle="1">
    <w:name w:val="Document Subtitle"/>
    <w:next w:val="Body"/>
    <w:qFormat/>
    <w:rsid w:val="007E06D2"/>
    <w:pPr>
      <w:spacing w:before="140" w:after="480" w:line="400" w:lineRule="exact"/>
      <w:jc w:val="center"/>
    </w:pPr>
    <w:rPr>
      <w:rFonts w:ascii="Arial" w:hAnsi="Arial" w:eastAsiaTheme="majorEastAsia" w:cstheme="majorBidi"/>
      <w:bCs/>
      <w:kern w:val="28"/>
      <w:sz w:val="32"/>
      <w:szCs w:val="32"/>
    </w:rPr>
  </w:style>
  <w:style w:type="paragraph" w:styleId="InsetQuote" w:customStyle="1">
    <w:name w:val="Inset Quote"/>
    <w:basedOn w:val="Normal"/>
    <w:next w:val="Normal"/>
    <w:qFormat/>
    <w:rsid w:val="00267511"/>
    <w:pPr>
      <w:pBdr>
        <w:top w:val="wave" w:color="FFFFFF" w:themeColor="background1" w:sz="6" w:space="14"/>
        <w:left w:val="wave" w:color="FFFFFF" w:themeColor="background1" w:sz="6" w:space="21"/>
        <w:bottom w:val="wave" w:color="FFFFFF" w:themeColor="background1" w:sz="6" w:space="21"/>
        <w:right w:val="wave" w:color="FFFFFF" w:themeColor="background1" w:sz="6" w:space="14"/>
      </w:pBdr>
      <w:shd w:val="clear" w:color="auto" w:fill="E6E7E8"/>
      <w:ind w:left="720" w:right="720"/>
    </w:pPr>
    <w:rPr>
      <w:rFonts w:cs="Arial"/>
      <w:color w:val="auto"/>
      <w:szCs w:val="22"/>
    </w:rPr>
  </w:style>
  <w:style w:type="paragraph" w:styleId="FigureCaption" w:customStyle="1">
    <w:name w:val="Figure Caption"/>
    <w:next w:val="Body"/>
    <w:semiHidden/>
    <w:qFormat/>
    <w:rsid w:val="00E56658"/>
    <w:pPr>
      <w:spacing w:before="120" w:after="240"/>
      <w:ind w:left="1008" w:right="1008"/>
      <w:jc w:val="center"/>
    </w:pPr>
    <w:rPr>
      <w:rFonts w:cs="Arial" w:asciiTheme="minorHAnsi" w:hAnsiTheme="minorHAnsi"/>
      <w:i/>
      <w:color w:val="262626" w:themeColor="text1" w:themeTint="D9"/>
      <w:kern w:val="28"/>
      <w:sz w:val="16"/>
      <w:szCs w:val="22"/>
    </w:rPr>
  </w:style>
  <w:style w:type="character" w:styleId="Hyperlink">
    <w:name w:val="Hyperlink"/>
    <w:basedOn w:val="DefaultParagraphFont"/>
    <w:uiPriority w:val="99"/>
    <w:unhideWhenUsed/>
    <w:qFormat/>
    <w:locked/>
    <w:rsid w:val="005974BD"/>
    <w:rPr>
      <w:color w:val="0000FF"/>
      <w:u w:val="single"/>
    </w:rPr>
  </w:style>
  <w:style w:type="character" w:styleId="Emphasis">
    <w:name w:val="Emphasis"/>
    <w:basedOn w:val="DefaultParagraphFont"/>
    <w:uiPriority w:val="20"/>
    <w:qFormat/>
    <w:rsid w:val="005974BD"/>
    <w:rPr>
      <w:i/>
      <w:iCs/>
    </w:rPr>
  </w:style>
  <w:style w:type="paragraph" w:styleId="FootnoteText">
    <w:name w:val="footnote text"/>
    <w:basedOn w:val="Normal"/>
    <w:link w:val="FootnoteTextChar"/>
    <w:uiPriority w:val="99"/>
    <w:unhideWhenUsed/>
    <w:qFormat/>
    <w:rsid w:val="006B2D75"/>
    <w:pPr>
      <w:spacing w:after="60" w:line="200" w:lineRule="atLeast"/>
      <w:ind w:left="101" w:hanging="101"/>
    </w:pPr>
    <w:rPr>
      <w:rFonts w:eastAsia="Calibri"/>
      <w:color w:val="auto"/>
      <w:spacing w:val="4"/>
      <w:kern w:val="0"/>
      <w:sz w:val="16"/>
      <w:szCs w:val="20"/>
    </w:rPr>
  </w:style>
  <w:style w:type="character" w:styleId="FootnoteTextChar" w:customStyle="1">
    <w:name w:val="Footnote Text Char"/>
    <w:basedOn w:val="DefaultParagraphFont"/>
    <w:link w:val="FootnoteText"/>
    <w:uiPriority w:val="99"/>
    <w:rsid w:val="006B2D75"/>
    <w:rPr>
      <w:rFonts w:ascii="Arial" w:hAnsi="Arial" w:eastAsia="Calibri"/>
      <w:spacing w:val="4"/>
      <w:sz w:val="16"/>
      <w:szCs w:val="20"/>
    </w:rPr>
  </w:style>
  <w:style w:type="character" w:styleId="FootnoteReference">
    <w:name w:val="footnote reference"/>
    <w:basedOn w:val="DefaultParagraphFont"/>
    <w:uiPriority w:val="99"/>
    <w:unhideWhenUsed/>
    <w:rsid w:val="005974BD"/>
    <w:rPr>
      <w:vertAlign w:val="superscript"/>
    </w:rPr>
  </w:style>
  <w:style w:type="character" w:styleId="FollowedHyperlink">
    <w:name w:val="FollowedHyperlink"/>
    <w:basedOn w:val="DefaultParagraphFont"/>
    <w:uiPriority w:val="99"/>
    <w:semiHidden/>
    <w:rsid w:val="005974BD"/>
    <w:rPr>
      <w:color w:val="800080"/>
      <w:u w:val="single"/>
    </w:rPr>
  </w:style>
  <w:style w:type="paragraph" w:styleId="Caption">
    <w:name w:val="caption"/>
    <w:basedOn w:val="Normal"/>
    <w:next w:val="Normal"/>
    <w:uiPriority w:val="99"/>
    <w:qFormat/>
    <w:rsid w:val="00B500E1"/>
    <w:pPr>
      <w:jc w:val="center"/>
    </w:pPr>
    <w:rPr>
      <w:rFonts w:eastAsia="Calibri"/>
      <w:b/>
      <w:bCs/>
      <w:color w:val="4F81BD"/>
      <w:kern w:val="0"/>
      <w:sz w:val="20"/>
      <w:szCs w:val="18"/>
    </w:rPr>
  </w:style>
  <w:style w:type="table" w:styleId="IntenseQuote1" w:customStyle="1">
    <w:name w:val="Intense Quote1"/>
    <w:basedOn w:val="TableNormal"/>
    <w:uiPriority w:val="60"/>
    <w:qFormat/>
    <w:rsid w:val="005974BD"/>
    <w:rPr>
      <w:color w:val="365F91"/>
      <w:sz w:val="20"/>
      <w:szCs w:val="20"/>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DarkList-Accent1">
    <w:name w:val="Dark List Accent 1"/>
    <w:basedOn w:val="TableNormal"/>
    <w:uiPriority w:val="65"/>
    <w:locked/>
    <w:rsid w:val="005974BD"/>
    <w:rPr>
      <w:rFonts w:ascii="Calibri" w:hAnsi="Calibri" w:eastAsia="Calibri"/>
      <w:color w:val="000000"/>
      <w:sz w:val="20"/>
      <w:szCs w:val="20"/>
    </w:rPr>
    <w:tblPr>
      <w:tblStyleRowBandSize w:val="1"/>
      <w:tblStyleColBandSize w:val="1"/>
      <w:tblBorders>
        <w:top w:val="single" w:color="4F81BD" w:sz="8" w:space="0"/>
        <w:bottom w:val="single" w:color="4F81BD" w:sz="8" w:space="0"/>
      </w:tblBorders>
    </w:tblPr>
    <w:tblStylePr w:type="firstRow">
      <w:rPr>
        <w:rFonts w:ascii="Helv" w:hAnsi="Helv" w:eastAsia="Times New Roman" w:cs="Times New Roman"/>
      </w:rPr>
      <w:tblPr/>
      <w:tcPr>
        <w:tcBorders>
          <w:top w:val="nil"/>
          <w:bottom w:val="single" w:color="4F81BD" w:sz="8" w:space="0"/>
        </w:tcBorders>
      </w:tcPr>
    </w:tblStylePr>
    <w:tblStylePr w:type="lastRow">
      <w:rPr>
        <w:b/>
        <w:bCs/>
        <w:color w:val="1F497D"/>
      </w:rPr>
      <w:tblPr/>
      <w:tcPr>
        <w:tcBorders>
          <w:top w:val="single" w:color="4F81BD" w:sz="8" w:space="0"/>
          <w:bottom w:val="single" w:color="4F81BD" w:sz="8" w:space="0"/>
        </w:tcBorders>
      </w:tcPr>
    </w:tblStylePr>
    <w:tblStylePr w:type="firstCol">
      <w:rPr>
        <w:b/>
        <w:bCs/>
      </w:rPr>
    </w:tblStylePr>
    <w:tblStylePr w:type="lastCol">
      <w:rPr>
        <w:b/>
        <w:bCs/>
      </w:rPr>
      <w:tblPr/>
      <w:tcPr>
        <w:tcBorders>
          <w:top w:val="single" w:color="4F81BD" w:sz="8" w:space="0"/>
          <w:bottom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MediumGrid1-Accent1">
    <w:name w:val="Medium Grid 1 Accent 1"/>
    <w:basedOn w:val="TableNormal"/>
    <w:uiPriority w:val="62"/>
    <w:locked/>
    <w:rsid w:val="005974BD"/>
    <w:rPr>
      <w:rFonts w:ascii="Calibri" w:hAnsi="Calibri" w:eastAsia="Calibri"/>
      <w:sz w:val="20"/>
      <w:szCs w:val="20"/>
    </w:rPr>
    <w:tblPr>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ascii="Helv" w:hAnsi="Helv" w:eastAsia="Times New Roman" w:cs="Times New Roman"/>
        <w:b/>
        <w:bCs/>
      </w:rPr>
      <w:tblPr/>
      <w:tcPr>
        <w:tcBorders>
          <w:top w:val="single" w:color="4F81BD" w:sz="8" w:space="0"/>
          <w:left w:val="single" w:color="4F81BD" w:sz="8" w:space="0"/>
          <w:bottom w:val="single" w:color="4F81BD" w:sz="18" w:space="0"/>
          <w:right w:val="single" w:color="4F81BD" w:sz="8" w:space="0"/>
          <w:insideH w:val="nil"/>
          <w:insideV w:val="single" w:color="4F81BD" w:sz="8" w:space="0"/>
        </w:tcBorders>
      </w:tcPr>
    </w:tblStylePr>
    <w:tblStylePr w:type="lastRow">
      <w:pPr>
        <w:spacing w:before="0" w:after="0" w:line="240" w:lineRule="auto"/>
      </w:pPr>
      <w:rPr>
        <w:rFonts w:ascii="Helv" w:hAnsi="Helv" w:eastAsia="Times New Roman" w:cs="Times New Roman"/>
        <w:b/>
        <w:bCs/>
      </w:rPr>
      <w:tblPr/>
      <w:tcPr>
        <w:tcBorders>
          <w:top w:val="double" w:color="4F81BD" w:sz="6" w:space="0"/>
          <w:left w:val="single" w:color="4F81BD" w:sz="8" w:space="0"/>
          <w:bottom w:val="single" w:color="4F81BD" w:sz="8" w:space="0"/>
          <w:right w:val="single" w:color="4F81BD" w:sz="8" w:space="0"/>
          <w:insideH w:val="nil"/>
          <w:insideV w:val="single" w:color="4F81BD" w:sz="8" w:space="0"/>
        </w:tcBorders>
      </w:tcPr>
    </w:tblStylePr>
    <w:tblStylePr w:type="firstCol">
      <w:rPr>
        <w:rFonts w:ascii="Helv" w:hAnsi="Helv" w:eastAsia="Times New Roman" w:cs="Times New Roman"/>
        <w:b/>
        <w:bCs/>
      </w:rPr>
    </w:tblStylePr>
    <w:tblStylePr w:type="lastCol">
      <w:rPr>
        <w:rFonts w:ascii="Helv" w:hAnsi="Helv" w:eastAsia="Times New Roman"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color="4F81BD"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color="4F81BD" w:sz="8" w:space="0"/>
        </w:tcBorders>
      </w:tcPr>
    </w:tblStylePr>
  </w:style>
  <w:style w:type="table" w:styleId="MediumShading1-Accent11" w:customStyle="1">
    <w:name w:val="Medium Shading 1 - Accent 11"/>
    <w:basedOn w:val="TableNormal"/>
    <w:uiPriority w:val="63"/>
    <w:rsid w:val="005974BD"/>
    <w:rPr>
      <w:rFonts w:ascii="Calibri" w:hAnsi="Calibri" w:eastAsia="Calibri"/>
      <w:sz w:val="20"/>
      <w:szCs w:val="20"/>
    </w:rPr>
    <w:tblPr>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LightShading-Accent5">
    <w:name w:val="Light Shading Accent 5"/>
    <w:basedOn w:val="TableNormal"/>
    <w:uiPriority w:val="60"/>
    <w:locked/>
    <w:rsid w:val="005974BD"/>
    <w:rPr>
      <w:rFonts w:ascii="Calibri" w:hAnsi="Calibri" w:eastAsia="Calibri"/>
      <w:color w:val="31849B"/>
      <w:sz w:val="20"/>
      <w:szCs w:val="20"/>
    </w:rPr>
    <w:tblPr>
      <w:tblStyleRowBandSize w:val="1"/>
      <w:tblStyleColBandSize w:val="1"/>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lastRow">
      <w:pPr>
        <w:spacing w:before="0" w:after="0" w:line="240" w:lineRule="auto"/>
      </w:pPr>
      <w:rPr>
        <w:b/>
        <w:bCs/>
      </w:rPr>
      <w:tblPr/>
      <w:tcPr>
        <w:tcBorders>
          <w:top w:val="single" w:color="4BACC6" w:sz="8" w:space="0"/>
          <w:left w:val="nil"/>
          <w:bottom w:val="single" w:color="4BACC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11" w:customStyle="1">
    <w:name w:val="Light Shading - Accent 11"/>
    <w:basedOn w:val="TableNormal"/>
    <w:uiPriority w:val="60"/>
    <w:rsid w:val="005974BD"/>
    <w:rPr>
      <w:rFonts w:ascii="Calibri" w:hAnsi="Calibri" w:eastAsia="Calibri"/>
      <w:color w:val="365F91"/>
      <w:sz w:val="20"/>
      <w:szCs w:val="20"/>
    </w:rPr>
    <w:tblPr>
      <w:tblStyleRowBandSize w:val="1"/>
      <w:tblStyleColBandSize w:val="1"/>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lastRow">
      <w:pPr>
        <w:spacing w:before="0" w:after="0" w:line="240" w:lineRule="auto"/>
      </w:pPr>
      <w:rPr>
        <w:b/>
        <w:bCs/>
      </w:rPr>
      <w:tblPr/>
      <w:tcPr>
        <w:tcBorders>
          <w:top w:val="single" w:color="4F81BD" w:sz="8" w:space="0"/>
          <w:left w:val="nil"/>
          <w:bottom w:val="single" w:color="4F81BD"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TOC1">
    <w:name w:val="toc 1"/>
    <w:basedOn w:val="Normal"/>
    <w:next w:val="Normal"/>
    <w:autoRedefine/>
    <w:uiPriority w:val="39"/>
    <w:unhideWhenUsed/>
    <w:qFormat/>
    <w:rsid w:val="00A80AD1"/>
    <w:pPr>
      <w:tabs>
        <w:tab w:val="right" w:leader="dot" w:pos="9360"/>
      </w:tabs>
      <w:spacing w:after="140"/>
    </w:pPr>
    <w:rPr>
      <w:rFonts w:eastAsia="Calibri"/>
      <w:noProof/>
      <w:color w:val="auto"/>
      <w:kern w:val="0"/>
      <w:sz w:val="22"/>
      <w:szCs w:val="22"/>
    </w:rPr>
  </w:style>
  <w:style w:type="paragraph" w:styleId="TOC3">
    <w:name w:val="toc 3"/>
    <w:basedOn w:val="Normal"/>
    <w:next w:val="Normal"/>
    <w:autoRedefine/>
    <w:uiPriority w:val="39"/>
    <w:unhideWhenUsed/>
    <w:qFormat/>
    <w:rsid w:val="00F66024"/>
    <w:pPr>
      <w:tabs>
        <w:tab w:val="right" w:leader="dot" w:pos="10080"/>
      </w:tabs>
      <w:spacing w:after="140"/>
      <w:ind w:left="446"/>
    </w:pPr>
    <w:rPr>
      <w:rFonts w:eastAsia="Calibri"/>
      <w:color w:val="auto"/>
      <w:kern w:val="0"/>
      <w:szCs w:val="22"/>
    </w:rPr>
  </w:style>
  <w:style w:type="paragraph" w:styleId="TOC2">
    <w:name w:val="toc 2"/>
    <w:basedOn w:val="Normal"/>
    <w:next w:val="Normal"/>
    <w:autoRedefine/>
    <w:uiPriority w:val="39"/>
    <w:unhideWhenUsed/>
    <w:qFormat/>
    <w:rsid w:val="00BD1CED"/>
    <w:pPr>
      <w:tabs>
        <w:tab w:val="right" w:leader="dot" w:pos="10080"/>
      </w:tabs>
      <w:spacing w:after="140"/>
      <w:ind w:left="216"/>
    </w:pPr>
    <w:rPr>
      <w:rFonts w:eastAsia="Calibri"/>
      <w:color w:val="auto"/>
      <w:kern w:val="0"/>
      <w:szCs w:val="22"/>
    </w:rPr>
  </w:style>
  <w:style w:type="paragraph" w:styleId="TOC4">
    <w:name w:val="toc 4"/>
    <w:basedOn w:val="Normal"/>
    <w:next w:val="Normal"/>
    <w:autoRedefine/>
    <w:uiPriority w:val="39"/>
    <w:unhideWhenUsed/>
    <w:rsid w:val="00227A99"/>
    <w:pPr>
      <w:tabs>
        <w:tab w:val="right" w:leader="dot" w:pos="7920"/>
      </w:tabs>
      <w:spacing w:after="140"/>
      <w:ind w:left="662"/>
    </w:pPr>
    <w:rPr>
      <w:color w:val="auto"/>
      <w:kern w:val="0"/>
      <w:szCs w:val="22"/>
    </w:rPr>
  </w:style>
  <w:style w:type="character" w:styleId="caps" w:customStyle="1">
    <w:name w:val="caps"/>
    <w:basedOn w:val="DefaultParagraphFont"/>
    <w:semiHidden/>
    <w:rsid w:val="005974BD"/>
  </w:style>
  <w:style w:type="paragraph" w:styleId="ListParagraph">
    <w:name w:val="List Paragraph"/>
    <w:basedOn w:val="Normal"/>
    <w:uiPriority w:val="34"/>
    <w:qFormat/>
    <w:locked/>
    <w:rsid w:val="00D1388B"/>
    <w:pPr>
      <w:spacing w:after="140"/>
      <w:ind w:left="360"/>
    </w:pPr>
    <w:rPr>
      <w:color w:val="auto"/>
      <w:kern w:val="0"/>
    </w:rPr>
  </w:style>
  <w:style w:type="paragraph" w:styleId="Revision">
    <w:name w:val="Revision"/>
    <w:hidden/>
    <w:uiPriority w:val="99"/>
    <w:rsid w:val="005974BD"/>
    <w:rPr>
      <w:rFonts w:ascii="Calibri" w:hAnsi="Calibri" w:eastAsia="Calibri"/>
      <w:sz w:val="22"/>
      <w:szCs w:val="22"/>
    </w:rPr>
  </w:style>
  <w:style w:type="paragraph" w:styleId="Bullet3" w:customStyle="1">
    <w:name w:val="Bullet 3"/>
    <w:basedOn w:val="Normal"/>
    <w:autoRedefine/>
    <w:semiHidden/>
    <w:rsid w:val="005974BD"/>
    <w:pPr>
      <w:spacing w:before="120" w:after="0"/>
      <w:ind w:left="1440" w:hanging="360"/>
    </w:pPr>
    <w:rPr>
      <w:rFonts w:ascii="Verdana" w:hAnsi="Verdana"/>
      <w:i/>
      <w:color w:val="auto"/>
      <w:kern w:val="0"/>
      <w:sz w:val="20"/>
      <w:szCs w:val="20"/>
      <w:lang w:eastAsia="ja-JP"/>
    </w:rPr>
  </w:style>
  <w:style w:type="character" w:styleId="contributornametrigger" w:customStyle="1">
    <w:name w:val="contributornametrigger"/>
    <w:basedOn w:val="DefaultParagraphFont"/>
    <w:semiHidden/>
    <w:rsid w:val="005974BD"/>
  </w:style>
  <w:style w:type="table" w:styleId="LightGrid-Accent1">
    <w:name w:val="Light Grid Accent 1"/>
    <w:basedOn w:val="TableNormal"/>
    <w:locked/>
    <w:rsid w:val="00BF53C3"/>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insideH w:val="single" w:color="DDDDDD" w:themeColor="accent1" w:sz="8" w:space="0"/>
        <w:insideV w:val="single" w:color="DDDDD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DDDDD" w:themeColor="accent1" w:sz="8" w:space="0"/>
          <w:left w:val="single" w:color="DDDDDD" w:themeColor="accent1" w:sz="8" w:space="0"/>
          <w:bottom w:val="single" w:color="DDDDDD" w:themeColor="accent1" w:sz="18" w:space="0"/>
          <w:right w:val="single" w:color="DDDDDD" w:themeColor="accent1" w:sz="8" w:space="0"/>
          <w:insideH w:val="nil"/>
          <w:insideV w:val="single" w:color="DDDDD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DDDDD" w:themeColor="accent1" w:sz="6" w:space="0"/>
          <w:left w:val="single" w:color="DDDDDD" w:themeColor="accent1" w:sz="8" w:space="0"/>
          <w:bottom w:val="single" w:color="DDDDDD" w:themeColor="accent1" w:sz="8" w:space="0"/>
          <w:right w:val="single" w:color="DDDDDD" w:themeColor="accent1" w:sz="8" w:space="0"/>
          <w:insideH w:val="nil"/>
          <w:insideV w:val="single" w:color="DDDDD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tblStylePr w:type="band1Vert">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shd w:val="clear" w:color="auto" w:fill="F6F6F6" w:themeFill="accent1" w:themeFillTint="3F"/>
      </w:tcPr>
    </w:tblStylePr>
    <w:tblStylePr w:type="band1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insideV w:val="single" w:color="DDDDDD" w:themeColor="accent1" w:sz="8" w:space="0"/>
        </w:tcBorders>
        <w:shd w:val="clear" w:color="auto" w:fill="F6F6F6" w:themeFill="accent1" w:themeFillTint="3F"/>
      </w:tcPr>
    </w:tblStylePr>
    <w:tblStylePr w:type="band2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insideV w:val="single" w:color="DDDDDD" w:themeColor="accent1" w:sz="8" w:space="0"/>
        </w:tcBorders>
      </w:tcPr>
    </w:tblStylePr>
  </w:style>
  <w:style w:type="character" w:styleId="Run-inhead" w:customStyle="1">
    <w:name w:val="Run-in head"/>
    <w:basedOn w:val="DefaultParagraphFont"/>
    <w:uiPriority w:val="1"/>
    <w:qFormat/>
    <w:rsid w:val="003C4AD5"/>
    <w:rPr>
      <w:b/>
    </w:rPr>
  </w:style>
  <w:style w:type="paragraph" w:styleId="Picture" w:customStyle="1">
    <w:name w:val="Picture"/>
    <w:basedOn w:val="Body"/>
    <w:next w:val="Caption"/>
    <w:qFormat/>
    <w:rsid w:val="006E1B29"/>
    <w:pPr>
      <w:keepNext/>
      <w:keepLines/>
      <w:spacing w:before="140" w:after="140"/>
      <w:jc w:val="center"/>
    </w:pPr>
  </w:style>
  <w:style w:type="paragraph" w:styleId="ListNumber">
    <w:name w:val="List Number"/>
    <w:basedOn w:val="Normal"/>
    <w:qFormat/>
    <w:rsid w:val="00E232E0"/>
    <w:pPr>
      <w:numPr>
        <w:numId w:val="7"/>
      </w:numPr>
      <w:spacing w:after="140"/>
    </w:pPr>
  </w:style>
  <w:style w:type="paragraph" w:styleId="ListBullet">
    <w:name w:val="List Bullet"/>
    <w:basedOn w:val="Normal"/>
    <w:qFormat/>
    <w:rsid w:val="00237B00"/>
    <w:pPr>
      <w:numPr>
        <w:numId w:val="3"/>
      </w:numPr>
      <w:spacing w:after="140"/>
    </w:pPr>
  </w:style>
  <w:style w:type="paragraph" w:styleId="ListBullet2">
    <w:name w:val="List Bullet 2"/>
    <w:basedOn w:val="Normal"/>
    <w:qFormat/>
    <w:rsid w:val="005A7E14"/>
    <w:pPr>
      <w:spacing w:after="140"/>
    </w:pPr>
  </w:style>
  <w:style w:type="paragraph" w:styleId="Date">
    <w:name w:val="Date"/>
    <w:basedOn w:val="Normal"/>
    <w:next w:val="Normal"/>
    <w:link w:val="DateChar"/>
    <w:qFormat/>
    <w:rsid w:val="00DE4DE8"/>
    <w:pPr>
      <w:spacing w:before="280" w:after="320" w:line="320" w:lineRule="exact"/>
      <w:jc w:val="center"/>
    </w:pPr>
    <w:rPr>
      <w:i/>
    </w:rPr>
  </w:style>
  <w:style w:type="character" w:styleId="DateChar" w:customStyle="1">
    <w:name w:val="Date Char"/>
    <w:basedOn w:val="DefaultParagraphFont"/>
    <w:link w:val="Date"/>
    <w:rsid w:val="00DE4DE8"/>
    <w:rPr>
      <w:rFonts w:ascii="Georgia" w:hAnsi="Georgia"/>
      <w:i/>
      <w:color w:val="212120"/>
      <w:kern w:val="28"/>
    </w:rPr>
  </w:style>
  <w:style w:type="paragraph" w:styleId="TitlePagenote" w:customStyle="1">
    <w:name w:val="Title Page note"/>
    <w:basedOn w:val="Normal"/>
    <w:qFormat/>
    <w:rsid w:val="004A4147"/>
    <w:pPr>
      <w:spacing w:before="420" w:after="0"/>
      <w:ind w:left="-1800"/>
      <w:jc w:val="center"/>
    </w:pPr>
    <w:rPr>
      <w:rFonts w:ascii="Arial" w:hAnsi="Arial" w:eastAsiaTheme="majorEastAsia"/>
    </w:rPr>
  </w:style>
  <w:style w:type="paragraph" w:styleId="Byline" w:customStyle="1">
    <w:name w:val="Byline"/>
    <w:basedOn w:val="Normal"/>
    <w:qFormat/>
    <w:rsid w:val="009F7B29"/>
    <w:pPr>
      <w:spacing w:after="140"/>
      <w:jc w:val="center"/>
    </w:pPr>
    <w:rPr>
      <w:i/>
    </w:rPr>
  </w:style>
  <w:style w:type="table" w:styleId="ColorfulShading-Accent1">
    <w:name w:val="Colorful Shading Accent 1"/>
    <w:basedOn w:val="TableNormal"/>
    <w:locked/>
    <w:rsid w:val="00CC6579"/>
    <w:rPr>
      <w:color w:val="000000" w:themeColor="text1"/>
    </w:rPr>
    <w:tblPr>
      <w:tblStyleRowBandSize w:val="1"/>
      <w:tblStyleColBandSize w:val="1"/>
      <w:tblBorders>
        <w:top w:val="single" w:color="B2B2B2" w:themeColor="accent2" w:sz="24" w:space="0"/>
        <w:left w:val="single" w:color="DDDDDD" w:themeColor="accent1" w:sz="4" w:space="0"/>
        <w:bottom w:val="single" w:color="DDDDDD" w:themeColor="accent1" w:sz="4" w:space="0"/>
        <w:right w:val="single" w:color="DDDDDD" w:themeColor="accent1" w:sz="4" w:space="0"/>
        <w:insideH w:val="single" w:color="FFFFFF" w:themeColor="background1" w:sz="4" w:space="0"/>
        <w:insideV w:val="single" w:color="FFFFFF" w:themeColor="background1" w:sz="4" w:space="0"/>
      </w:tblBorders>
    </w:tblPr>
    <w:tcPr>
      <w:shd w:val="clear" w:color="auto" w:fill="FBFBFB" w:themeFill="accent1" w:themeFillTint="19"/>
    </w:tcPr>
    <w:tblStylePr w:type="firstRow">
      <w:rPr>
        <w:b/>
        <w:bCs/>
      </w:rPr>
      <w:tblPr/>
      <w:tcPr>
        <w:tcBorders>
          <w:top w:val="nil"/>
          <w:left w:val="nil"/>
          <w:bottom w:val="single" w:color="B2B2B2"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color="848484" w:themeColor="accent1" w:themeShade="99" w:sz="4" w:space="0"/>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paragraph" w:styleId="Tabletext" w:customStyle="1">
    <w:name w:val="Table text"/>
    <w:basedOn w:val="Body"/>
    <w:link w:val="TabletextChar"/>
    <w:qFormat/>
    <w:rsid w:val="00197175"/>
    <w:pPr>
      <w:spacing w:before="60" w:after="60" w:line="240" w:lineRule="atLeast"/>
    </w:pPr>
    <w:rPr>
      <w:sz w:val="18"/>
    </w:rPr>
  </w:style>
  <w:style w:type="character" w:styleId="TabletextChar" w:customStyle="1">
    <w:name w:val="Table text Char"/>
    <w:basedOn w:val="BodyChar"/>
    <w:link w:val="Tabletext"/>
    <w:rsid w:val="00197175"/>
    <w:rPr>
      <w:rFonts w:ascii="Arial" w:hAnsi="Arial" w:cs="Arial"/>
      <w:color w:val="262626" w:themeColor="text1" w:themeTint="D9"/>
      <w:kern w:val="28"/>
      <w:sz w:val="18"/>
      <w:szCs w:val="22"/>
    </w:rPr>
  </w:style>
  <w:style w:type="paragraph" w:styleId="Tablerow" w:customStyle="1">
    <w:name w:val="Table row"/>
    <w:basedOn w:val="Tabletext"/>
    <w:semiHidden/>
    <w:qFormat/>
    <w:locked/>
    <w:rsid w:val="003D754B"/>
  </w:style>
  <w:style w:type="paragraph" w:styleId="ListNumber2">
    <w:name w:val="List Number 2"/>
    <w:basedOn w:val="ListNumber"/>
    <w:qFormat/>
    <w:rsid w:val="00A045C1"/>
    <w:pPr>
      <w:numPr>
        <w:numId w:val="5"/>
      </w:numPr>
    </w:pPr>
  </w:style>
  <w:style w:type="table" w:styleId="LightList-Accent1">
    <w:name w:val="Light List Accent 1"/>
    <w:basedOn w:val="TableNormal"/>
    <w:locked/>
    <w:rsid w:val="00F3642F"/>
    <w:tblPr>
      <w:tblStyleRowBandSize w:val="1"/>
      <w:tblStyleColBandSize w:val="1"/>
      <w:tblBorders>
        <w:top w:val="single" w:color="DDDDDD" w:themeColor="accent1" w:sz="8" w:space="0"/>
        <w:left w:val="single" w:color="DDDDDD" w:themeColor="accent1" w:sz="8" w:space="0"/>
        <w:bottom w:val="single" w:color="DDDDDD" w:themeColor="accent1" w:sz="8" w:space="0"/>
        <w:right w:val="single" w:color="DDDDDD" w:themeColor="accent1" w:sz="8" w:space="0"/>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color="DDDDDD" w:themeColor="accent1" w:sz="6" w:space="0"/>
          <w:left w:val="single" w:color="DDDDDD" w:themeColor="accent1" w:sz="8" w:space="0"/>
          <w:bottom w:val="single" w:color="DDDDDD" w:themeColor="accent1" w:sz="8" w:space="0"/>
          <w:right w:val="single" w:color="DDDDDD" w:themeColor="accent1" w:sz="8" w:space="0"/>
        </w:tcBorders>
      </w:tcPr>
    </w:tblStylePr>
    <w:tblStylePr w:type="firstCol">
      <w:rPr>
        <w:b/>
        <w:bCs/>
      </w:rPr>
    </w:tblStylePr>
    <w:tblStylePr w:type="lastCol">
      <w:rPr>
        <w:b/>
        <w:bCs/>
      </w:rPr>
    </w:tblStylePr>
    <w:tblStylePr w:type="band1Vert">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tblStylePr w:type="band1Horz">
      <w:tblPr/>
      <w:tcPr>
        <w:tcBorders>
          <w:top w:val="single" w:color="DDDDDD" w:themeColor="accent1" w:sz="8" w:space="0"/>
          <w:left w:val="single" w:color="DDDDDD" w:themeColor="accent1" w:sz="8" w:space="0"/>
          <w:bottom w:val="single" w:color="DDDDDD" w:themeColor="accent1" w:sz="8" w:space="0"/>
          <w:right w:val="single" w:color="DDDDDD" w:themeColor="accent1" w:sz="8" w:space="0"/>
        </w:tcBorders>
      </w:tcPr>
    </w:tblStylePr>
  </w:style>
  <w:style w:type="table" w:styleId="AWS" w:customStyle="1">
    <w:name w:val="AWS"/>
    <w:basedOn w:val="TableNormal"/>
    <w:uiPriority w:val="99"/>
    <w:rsid w:val="00201961"/>
    <w:rPr>
      <w:rFonts w:ascii="Arial" w:hAnsi="Arial"/>
      <w:sz w:val="20"/>
    </w:rPr>
    <w:tblPr>
      <w:tblInd w:w="144" w:type="dxa"/>
      <w:tblBorders>
        <w:top w:val="single" w:color="146EB4" w:sz="8" w:space="0"/>
        <w:bottom w:val="single" w:color="146EB4" w:sz="8" w:space="0"/>
        <w:insideH w:val="single" w:color="146EB4" w:sz="8" w:space="0"/>
      </w:tblBorders>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LightList-Accent5">
    <w:name w:val="Light List Accent 5"/>
    <w:basedOn w:val="TableNormal"/>
    <w:locked/>
    <w:rsid w:val="00320153"/>
    <w:tblPr>
      <w:tblStyleRowBandSize w:val="1"/>
      <w:tblStyleColBandSize w:val="1"/>
      <w:tblBorders>
        <w:top w:val="single" w:color="5F5F5F" w:themeColor="accent5" w:sz="8" w:space="0"/>
        <w:left w:val="single" w:color="5F5F5F" w:themeColor="accent5" w:sz="8" w:space="0"/>
        <w:bottom w:val="single" w:color="5F5F5F" w:themeColor="accent5" w:sz="8" w:space="0"/>
        <w:right w:val="single" w:color="5F5F5F" w:themeColor="accent5" w:sz="8" w:space="0"/>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color="5F5F5F" w:themeColor="accent5" w:sz="6" w:space="0"/>
          <w:left w:val="single" w:color="5F5F5F" w:themeColor="accent5" w:sz="8" w:space="0"/>
          <w:bottom w:val="single" w:color="5F5F5F" w:themeColor="accent5" w:sz="8" w:space="0"/>
          <w:right w:val="single" w:color="5F5F5F" w:themeColor="accent5" w:sz="8" w:space="0"/>
        </w:tcBorders>
      </w:tcPr>
    </w:tblStylePr>
    <w:tblStylePr w:type="firstCol">
      <w:rPr>
        <w:b/>
        <w:bCs/>
      </w:rPr>
    </w:tblStylePr>
    <w:tblStylePr w:type="lastCol">
      <w:rPr>
        <w:b/>
        <w:bCs/>
      </w:rPr>
    </w:tblStylePr>
    <w:tblStylePr w:type="band1Vert">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tblStylePr w:type="band1Horz">
      <w:tblPr/>
      <w:tcPr>
        <w:tcBorders>
          <w:top w:val="single" w:color="5F5F5F" w:themeColor="accent5" w:sz="8" w:space="0"/>
          <w:left w:val="single" w:color="5F5F5F" w:themeColor="accent5" w:sz="8" w:space="0"/>
          <w:bottom w:val="single" w:color="5F5F5F" w:themeColor="accent5" w:sz="8" w:space="0"/>
          <w:right w:val="single" w:color="5F5F5F" w:themeColor="accent5" w:sz="8" w:space="0"/>
        </w:tcBorders>
      </w:tcPr>
    </w:tblStylePr>
  </w:style>
  <w:style w:type="paragraph" w:styleId="CommentText">
    <w:name w:val="annotation text"/>
    <w:basedOn w:val="Normal"/>
    <w:link w:val="CommentTextChar"/>
    <w:uiPriority w:val="99"/>
    <w:semiHidden/>
    <w:locked/>
    <w:pPr>
      <w:spacing w:line="240" w:lineRule="auto"/>
    </w:pPr>
    <w:rPr>
      <w:sz w:val="20"/>
      <w:szCs w:val="20"/>
    </w:rPr>
  </w:style>
  <w:style w:type="character" w:styleId="CommentTextChar" w:customStyle="1">
    <w:name w:val="Comment Text Char"/>
    <w:basedOn w:val="DefaultParagraphFont"/>
    <w:link w:val="CommentText"/>
    <w:uiPriority w:val="99"/>
    <w:semiHidden/>
    <w:rsid w:val="009B06F7"/>
    <w:rPr>
      <w:rFonts w:ascii="Arial" w:hAnsi="Arial"/>
      <w:color w:val="212120"/>
      <w:kern w:val="28"/>
      <w:sz w:val="20"/>
      <w:szCs w:val="20"/>
    </w:rPr>
  </w:style>
  <w:style w:type="character" w:styleId="CommentReference">
    <w:name w:val="annotation reference"/>
    <w:basedOn w:val="DefaultParagraphFont"/>
    <w:uiPriority w:val="99"/>
    <w:locked/>
    <w:rPr>
      <w:sz w:val="16"/>
      <w:szCs w:val="16"/>
    </w:rPr>
  </w:style>
  <w:style w:type="paragraph" w:styleId="TOCHeading">
    <w:name w:val="TOC Heading"/>
    <w:basedOn w:val="Heading1"/>
    <w:next w:val="Normal"/>
    <w:uiPriority w:val="39"/>
    <w:unhideWhenUsed/>
    <w:qFormat/>
    <w:locked/>
    <w:rsid w:val="001953FF"/>
    <w:pPr>
      <w:spacing w:before="480" w:after="0" w:line="276" w:lineRule="auto"/>
      <w:outlineLvl w:val="9"/>
    </w:pPr>
    <w:rPr>
      <w:rFonts w:asciiTheme="majorHAnsi" w:hAnsiTheme="majorHAnsi"/>
      <w:b/>
      <w:color w:val="A5A5A5" w:themeColor="accent1" w:themeShade="BF"/>
      <w:kern w:val="0"/>
      <w:sz w:val="28"/>
      <w:szCs w:val="28"/>
      <w:lang w:eastAsia="ja-JP"/>
    </w:rPr>
  </w:style>
  <w:style w:type="paragraph" w:styleId="CommentSubject">
    <w:name w:val="annotation subject"/>
    <w:basedOn w:val="CommentText"/>
    <w:next w:val="CommentText"/>
    <w:link w:val="CommentSubjectChar"/>
    <w:uiPriority w:val="99"/>
    <w:semiHidden/>
    <w:locked/>
    <w:rsid w:val="00D25546"/>
    <w:rPr>
      <w:b/>
      <w:bCs/>
    </w:rPr>
  </w:style>
  <w:style w:type="character" w:styleId="CommentSubjectChar" w:customStyle="1">
    <w:name w:val="Comment Subject Char"/>
    <w:basedOn w:val="CommentTextChar"/>
    <w:link w:val="CommentSubject"/>
    <w:uiPriority w:val="99"/>
    <w:semiHidden/>
    <w:rsid w:val="009B06F7"/>
    <w:rPr>
      <w:rFonts w:ascii="Arial" w:hAnsi="Arial"/>
      <w:b/>
      <w:bCs/>
      <w:color w:val="212120"/>
      <w:kern w:val="28"/>
      <w:sz w:val="20"/>
      <w:szCs w:val="20"/>
    </w:rPr>
  </w:style>
  <w:style w:type="table" w:styleId="AWSWide" w:customStyle="1">
    <w:name w:val="AWS Wide"/>
    <w:basedOn w:val="AWS"/>
    <w:uiPriority w:val="99"/>
    <w:rsid w:val="009F7B29"/>
    <w:tblPr>
      <w:tblInd w:w="-720" w:type="dxa"/>
    </w:tblPr>
    <w:tblStylePr w:type="firstRow">
      <w:rPr>
        <w:rFonts w:ascii="Arial" w:hAnsi="Arial"/>
        <w:b/>
      </w:rPr>
      <w:tblPr/>
      <w:trPr>
        <w:tblHeader/>
      </w:trPr>
      <w:tcPr>
        <w:shd w:val="clear" w:color="auto" w:fill="CBD5E9"/>
      </w:tcPr>
    </w:tblStylePr>
    <w:tblStylePr w:type="lastRow">
      <w:tblPr/>
      <w:tcPr>
        <w:tcBorders>
          <w:insideH w:val="nil"/>
        </w:tcBorders>
      </w:tcPr>
    </w:tblStylePr>
    <w:tblStylePr w:type="firstCol">
      <w:rPr>
        <w:rFonts w:ascii="Arial" w:hAnsi="Arial"/>
        <w:b/>
      </w:rPr>
    </w:tblStylePr>
  </w:style>
  <w:style w:type="table" w:styleId="Style1" w:customStyle="1">
    <w:name w:val="Style1"/>
    <w:basedOn w:val="TableNormal"/>
    <w:uiPriority w:val="99"/>
    <w:rsid w:val="003853A9"/>
    <w:tblPr>
      <w:tblInd w:w="-2880" w:type="dxa"/>
    </w:tblPr>
  </w:style>
  <w:style w:type="paragraph" w:styleId="TableofFigures">
    <w:name w:val="table of figures"/>
    <w:basedOn w:val="Normal"/>
    <w:next w:val="Normal"/>
    <w:uiPriority w:val="99"/>
    <w:unhideWhenUsed/>
    <w:locked/>
    <w:rsid w:val="00826D93"/>
    <w:pPr>
      <w:spacing w:after="0"/>
    </w:pPr>
  </w:style>
  <w:style w:type="paragraph" w:styleId="NoSpacing">
    <w:name w:val="No Spacing"/>
    <w:basedOn w:val="Normal"/>
    <w:link w:val="NoSpacingChar"/>
    <w:uiPriority w:val="1"/>
    <w:qFormat/>
    <w:locked/>
    <w:rsid w:val="00570B99"/>
    <w:pPr>
      <w:spacing w:after="0" w:line="240" w:lineRule="auto"/>
    </w:pPr>
    <w:rPr>
      <w:rFonts w:ascii="Calibri" w:hAnsi="Calibri"/>
      <w:color w:val="auto"/>
      <w:kern w:val="0"/>
      <w:szCs w:val="22"/>
    </w:rPr>
  </w:style>
  <w:style w:type="character" w:styleId="NoSpacingChar" w:customStyle="1">
    <w:name w:val="No Spacing Char"/>
    <w:basedOn w:val="DefaultParagraphFont"/>
    <w:link w:val="NoSpacing"/>
    <w:uiPriority w:val="1"/>
    <w:locked/>
    <w:rsid w:val="00570B99"/>
    <w:rPr>
      <w:rFonts w:ascii="Calibri" w:hAnsi="Calibri"/>
      <w:sz w:val="22"/>
      <w:szCs w:val="22"/>
    </w:rPr>
  </w:style>
  <w:style w:type="paragraph" w:styleId="Note" w:customStyle="1">
    <w:name w:val="Note"/>
    <w:basedOn w:val="Body"/>
    <w:qFormat/>
    <w:rsid w:val="00C0310A"/>
    <w:pPr>
      <w:pBdr>
        <w:top w:val="single" w:color="A6A6A6" w:themeColor="background1" w:themeShade="A6" w:sz="4" w:space="5"/>
        <w:left w:val="single" w:color="A6A6A6" w:themeColor="background1" w:themeShade="A6" w:sz="4" w:space="5"/>
        <w:bottom w:val="single" w:color="A6A6A6" w:themeColor="background1" w:themeShade="A6" w:sz="4" w:space="5"/>
        <w:right w:val="single" w:color="A6A6A6" w:themeColor="background1" w:themeShade="A6" w:sz="4" w:space="5"/>
      </w:pBdr>
      <w:shd w:val="pct5" w:color="auto" w:fill="auto"/>
      <w:spacing w:before="140" w:after="140" w:line="320" w:lineRule="exact"/>
      <w:ind w:left="360" w:right="360"/>
    </w:pPr>
    <w:rPr>
      <w:color w:val="000000" w:themeColor="text1"/>
    </w:rPr>
  </w:style>
  <w:style w:type="paragraph" w:styleId="Alert" w:customStyle="1">
    <w:name w:val="Alert"/>
    <w:basedOn w:val="Normal"/>
    <w:qFormat/>
    <w:rsid w:val="00807635"/>
    <w:pPr>
      <w:pBdr>
        <w:top w:val="single" w:color="BFBFBF" w:themeColor="background1" w:themeShade="BF" w:sz="4" w:space="4"/>
        <w:left w:val="single" w:color="BFBFBF" w:themeColor="background1" w:themeShade="BF" w:sz="4" w:space="4"/>
        <w:bottom w:val="single" w:color="BFBFBF" w:themeColor="background1" w:themeShade="BF" w:sz="4" w:space="4"/>
        <w:right w:val="single" w:color="BFBFBF" w:themeColor="background1" w:themeShade="BF" w:sz="4" w:space="4"/>
      </w:pBdr>
      <w:shd w:val="pct5" w:color="auto" w:fill="auto"/>
      <w:ind w:left="360" w:right="360"/>
    </w:pPr>
  </w:style>
  <w:style w:type="paragraph" w:styleId="Subtitle">
    <w:name w:val="Subtitle"/>
    <w:basedOn w:val="Normal"/>
    <w:next w:val="Normal"/>
    <w:link w:val="SubtitleChar"/>
    <w:uiPriority w:val="11"/>
    <w:qFormat/>
    <w:locked/>
    <w:rsid w:val="004A4147"/>
    <w:pPr>
      <w:numPr>
        <w:ilvl w:val="1"/>
      </w:numPr>
      <w:spacing w:after="160"/>
    </w:pPr>
    <w:rPr>
      <w:rFonts w:ascii="Arial" w:hAnsi="Arial" w:eastAsiaTheme="minorEastAsia" w:cstheme="minorBidi"/>
      <w:color w:val="5A5A5A" w:themeColor="text1" w:themeTint="A5"/>
      <w:spacing w:val="15"/>
      <w:szCs w:val="22"/>
    </w:rPr>
  </w:style>
  <w:style w:type="character" w:styleId="SubtitleChar" w:customStyle="1">
    <w:name w:val="Subtitle Char"/>
    <w:basedOn w:val="DefaultParagraphFont"/>
    <w:link w:val="Subtitle"/>
    <w:uiPriority w:val="11"/>
    <w:rsid w:val="004A4147"/>
    <w:rPr>
      <w:rFonts w:ascii="Arial" w:hAnsi="Arial" w:eastAsiaTheme="minorEastAsia" w:cstheme="minorBidi"/>
      <w:color w:val="5A5A5A" w:themeColor="text1" w:themeTint="A5"/>
      <w:spacing w:val="15"/>
      <w:kern w:val="28"/>
      <w:sz w:val="22"/>
      <w:szCs w:val="22"/>
    </w:rPr>
  </w:style>
  <w:style w:type="character" w:styleId="HTMLCode">
    <w:name w:val="HTML Code"/>
    <w:basedOn w:val="DefaultParagraphFont"/>
    <w:uiPriority w:val="99"/>
    <w:semiHidden/>
    <w:unhideWhenUsed/>
    <w:locked/>
    <w:rsid w:val="00742261"/>
    <w:rPr>
      <w:rFonts w:hint="default" w:ascii="Courier New" w:hAnsi="Courier New" w:eastAsia="Times New Roman" w:cs="Courier New"/>
      <w:sz w:val="20"/>
      <w:szCs w:val="20"/>
    </w:rPr>
  </w:style>
  <w:style w:type="character" w:styleId="apple-converted-space" w:customStyle="1">
    <w:name w:val="apple-converted-space"/>
    <w:basedOn w:val="DefaultParagraphFont"/>
    <w:rsid w:val="006857D5"/>
  </w:style>
  <w:style w:type="character" w:styleId="guilabel" w:customStyle="1">
    <w:name w:val="guilabel"/>
    <w:basedOn w:val="DefaultParagraphFont"/>
    <w:rsid w:val="00807635"/>
  </w:style>
  <w:style w:type="character" w:styleId="help-inline" w:customStyle="1">
    <w:name w:val="help-inline"/>
    <w:basedOn w:val="DefaultParagraphFont"/>
    <w:rsid w:val="0044694D"/>
  </w:style>
  <w:style w:type="character" w:styleId="CodeInline" w:customStyle="1">
    <w:name w:val="Code Inline"/>
    <w:basedOn w:val="DefaultParagraphFont"/>
    <w:uiPriority w:val="1"/>
    <w:qFormat/>
    <w:rsid w:val="0088733A"/>
    <w:rPr>
      <w:rFonts w:ascii="Consolas" w:hAnsi="Consolas"/>
      <w:sz w:val="22"/>
      <w:bdr w:val="none" w:color="auto" w:sz="0" w:space="0"/>
      <w:shd w:val="clear" w:color="auto" w:fill="E8E8E9"/>
    </w:rPr>
  </w:style>
  <w:style w:type="paragraph" w:styleId="Default" w:customStyle="1">
    <w:name w:val="Default"/>
    <w:rsid w:val="0021057F"/>
    <w:pPr>
      <w:autoSpaceDE w:val="0"/>
      <w:autoSpaceDN w:val="0"/>
      <w:adjustRightInd w:val="0"/>
      <w:spacing w:after="0" w:line="240" w:lineRule="auto"/>
    </w:pPr>
    <w:rPr>
      <w:rFonts w:ascii="Georgia" w:hAnsi="Georgia" w:cs="Georgia" w:eastAsiaTheme="minorHAnsi"/>
      <w:color w:val="000000"/>
    </w:rPr>
  </w:style>
  <w:style w:type="character" w:styleId="no" w:customStyle="1">
    <w:name w:val="no"/>
    <w:basedOn w:val="DefaultParagraphFont"/>
    <w:rsid w:val="00035DEA"/>
  </w:style>
  <w:style w:type="character" w:styleId="group-name1" w:customStyle="1">
    <w:name w:val="group-name1"/>
    <w:basedOn w:val="DefaultParagraphFont"/>
    <w:rsid w:val="0027044B"/>
    <w:rPr>
      <w:i/>
      <w:iCs/>
      <w:sz w:val="24"/>
      <w:szCs w:val="24"/>
    </w:rPr>
  </w:style>
  <w:style w:type="character" w:styleId="label-name1" w:customStyle="1">
    <w:name w:val="label-name1"/>
    <w:basedOn w:val="DefaultParagraphFont"/>
    <w:rsid w:val="0027044B"/>
    <w:rPr>
      <w:b/>
      <w:bCs/>
    </w:rPr>
  </w:style>
  <w:style w:type="character" w:styleId="red1" w:customStyle="1">
    <w:name w:val="red1"/>
    <w:basedOn w:val="DefaultParagraphFont"/>
    <w:rsid w:val="0027044B"/>
    <w:rPr>
      <w:i/>
      <w:iCs/>
      <w:color w:val="FF0000"/>
    </w:rPr>
  </w:style>
  <w:style w:type="paragraph" w:styleId="HTMLPreformatted">
    <w:name w:val="HTML Preformatted"/>
    <w:basedOn w:val="Normal"/>
    <w:link w:val="HTMLPreformattedChar"/>
    <w:uiPriority w:val="99"/>
    <w:semiHidden/>
    <w:unhideWhenUsed/>
    <w:locked/>
    <w:rsid w:val="008F67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eastAsiaTheme="minorHAnsi"/>
      <w:color w:val="auto"/>
      <w:kern w:val="0"/>
      <w:sz w:val="20"/>
      <w:szCs w:val="20"/>
    </w:rPr>
  </w:style>
  <w:style w:type="character" w:styleId="HTMLPreformattedChar" w:customStyle="1">
    <w:name w:val="HTML Preformatted Char"/>
    <w:basedOn w:val="DefaultParagraphFont"/>
    <w:link w:val="HTMLPreformatted"/>
    <w:uiPriority w:val="99"/>
    <w:semiHidden/>
    <w:rsid w:val="008F67E9"/>
    <w:rPr>
      <w:rFonts w:ascii="Courier New" w:hAnsi="Courier New" w:cs="Courier New" w:eastAsiaTheme="minorHAnsi"/>
      <w:sz w:val="20"/>
      <w:szCs w:val="20"/>
    </w:rPr>
  </w:style>
  <w:style w:type="paragraph" w:styleId="NormalWeb">
    <w:name w:val="Normal (Web)"/>
    <w:basedOn w:val="Normal"/>
    <w:uiPriority w:val="99"/>
    <w:unhideWhenUsed/>
    <w:locked/>
    <w:rsid w:val="00D17BAE"/>
    <w:pPr>
      <w:spacing w:after="150" w:line="240" w:lineRule="auto"/>
    </w:pPr>
    <w:rPr>
      <w:rFonts w:ascii="Times New Roman" w:hAnsi="Times New Roman"/>
      <w:color w:val="auto"/>
      <w:kern w:val="0"/>
    </w:rPr>
  </w:style>
  <w:style w:type="character" w:styleId="line" w:customStyle="1">
    <w:name w:val="line"/>
    <w:basedOn w:val="DefaultParagraphFont"/>
    <w:rsid w:val="00D17BAE"/>
  </w:style>
  <w:style w:type="character" w:styleId="Strong">
    <w:name w:val="Strong"/>
    <w:basedOn w:val="DefaultParagraphFont"/>
    <w:uiPriority w:val="22"/>
    <w:qFormat/>
    <w:locked/>
    <w:rsid w:val="002B628E"/>
    <w:rPr>
      <w:b/>
      <w:bCs/>
    </w:rPr>
  </w:style>
  <w:style w:type="character" w:styleId="group-name" w:customStyle="1">
    <w:name w:val="group-name"/>
    <w:basedOn w:val="DefaultParagraphFont"/>
    <w:rsid w:val="00087C15"/>
  </w:style>
  <w:style w:type="character" w:styleId="label-name" w:customStyle="1">
    <w:name w:val="label-name"/>
    <w:basedOn w:val="DefaultParagraphFont"/>
    <w:rsid w:val="00087C15"/>
  </w:style>
  <w:style w:type="character" w:styleId="red" w:customStyle="1">
    <w:name w:val="red"/>
    <w:basedOn w:val="DefaultParagraphFont"/>
    <w:rsid w:val="00087C15"/>
  </w:style>
  <w:style w:type="paragraph" w:styleId="xisdoc-paragraph" w:customStyle="1">
    <w:name w:val="xisdoc-paragraph"/>
    <w:basedOn w:val="Normal"/>
    <w:rsid w:val="00AB6757"/>
    <w:pPr>
      <w:spacing w:before="100" w:beforeAutospacing="1" w:after="100" w:afterAutospacing="1" w:line="240" w:lineRule="auto"/>
    </w:pPr>
    <w:rPr>
      <w:rFonts w:ascii="Times New Roman" w:hAnsi="Times New Roman"/>
      <w:color w:val="auto"/>
      <w:kern w:val="0"/>
    </w:rPr>
  </w:style>
  <w:style w:type="character" w:styleId="st" w:customStyle="1">
    <w:name w:val="st"/>
    <w:basedOn w:val="DefaultParagraphFont"/>
    <w:rsid w:val="00B6057D"/>
  </w:style>
  <w:style w:type="character" w:styleId="HTMLTypewriter">
    <w:name w:val="HTML Typewriter"/>
    <w:basedOn w:val="DefaultParagraphFont"/>
    <w:uiPriority w:val="99"/>
    <w:semiHidden/>
    <w:unhideWhenUsed/>
    <w:locked/>
    <w:rsid w:val="007A58CA"/>
    <w:rPr>
      <w:rFonts w:ascii="Courier New" w:hAnsi="Courier New" w:eastAsia="Times New Roman" w:cs="Courier New"/>
      <w:sz w:val="20"/>
      <w:szCs w:val="20"/>
    </w:rPr>
  </w:style>
  <w:style w:type="character" w:styleId="nobr" w:customStyle="1">
    <w:name w:val="nobr"/>
    <w:basedOn w:val="DefaultParagraphFont"/>
    <w:rsid w:val="00D12529"/>
  </w:style>
  <w:style w:type="character" w:styleId="UnresolvedMention1" w:customStyle="1">
    <w:name w:val="Unresolved Mention1"/>
    <w:basedOn w:val="DefaultParagraphFont"/>
    <w:uiPriority w:val="99"/>
    <w:semiHidden/>
    <w:unhideWhenUsed/>
    <w:rsid w:val="003D39B6"/>
    <w:rPr>
      <w:color w:val="808080"/>
      <w:shd w:val="clear" w:color="auto" w:fill="E6E6E6"/>
    </w:rPr>
  </w:style>
  <w:style w:type="character" w:styleId="error" w:customStyle="1">
    <w:name w:val="error"/>
    <w:basedOn w:val="DefaultParagraphFont"/>
    <w:rsid w:val="00B925D5"/>
  </w:style>
  <w:style w:type="character" w:styleId="diffcontext" w:customStyle="1">
    <w:name w:val="diffcontext"/>
    <w:basedOn w:val="DefaultParagraphFont"/>
    <w:rsid w:val="002B34B0"/>
  </w:style>
  <w:style w:type="character" w:styleId="UnresolvedMention2" w:customStyle="1">
    <w:name w:val="Unresolved Mention2"/>
    <w:basedOn w:val="DefaultParagraphFont"/>
    <w:uiPriority w:val="99"/>
    <w:semiHidden/>
    <w:unhideWhenUsed/>
    <w:rsid w:val="00B17387"/>
    <w:rPr>
      <w:color w:val="808080"/>
      <w:shd w:val="clear" w:color="auto" w:fill="E6E6E6"/>
    </w:rPr>
  </w:style>
  <w:style w:type="character" w:styleId="UnresolvedMention">
    <w:name w:val="Unresolved Mention"/>
    <w:basedOn w:val="DefaultParagraphFont"/>
    <w:uiPriority w:val="99"/>
    <w:semiHidden/>
    <w:unhideWhenUsed/>
    <w:rsid w:val="00F11F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6595">
      <w:bodyDiv w:val="1"/>
      <w:marLeft w:val="0"/>
      <w:marRight w:val="0"/>
      <w:marTop w:val="0"/>
      <w:marBottom w:val="0"/>
      <w:divBdr>
        <w:top w:val="none" w:sz="0" w:space="0" w:color="auto"/>
        <w:left w:val="none" w:sz="0" w:space="0" w:color="auto"/>
        <w:bottom w:val="none" w:sz="0" w:space="0" w:color="auto"/>
        <w:right w:val="none" w:sz="0" w:space="0" w:color="auto"/>
      </w:divBdr>
      <w:divsChild>
        <w:div w:id="1336347922">
          <w:marLeft w:val="547"/>
          <w:marRight w:val="0"/>
          <w:marTop w:val="0"/>
          <w:marBottom w:val="0"/>
          <w:divBdr>
            <w:top w:val="none" w:sz="0" w:space="0" w:color="auto"/>
            <w:left w:val="none" w:sz="0" w:space="0" w:color="auto"/>
            <w:bottom w:val="none" w:sz="0" w:space="0" w:color="auto"/>
            <w:right w:val="none" w:sz="0" w:space="0" w:color="auto"/>
          </w:divBdr>
        </w:div>
      </w:divsChild>
    </w:div>
    <w:div w:id="35351629">
      <w:bodyDiv w:val="1"/>
      <w:marLeft w:val="0"/>
      <w:marRight w:val="0"/>
      <w:marTop w:val="0"/>
      <w:marBottom w:val="0"/>
      <w:divBdr>
        <w:top w:val="none" w:sz="0" w:space="0" w:color="auto"/>
        <w:left w:val="none" w:sz="0" w:space="0" w:color="auto"/>
        <w:bottom w:val="none" w:sz="0" w:space="0" w:color="auto"/>
        <w:right w:val="none" w:sz="0" w:space="0" w:color="auto"/>
      </w:divBdr>
    </w:div>
    <w:div w:id="61756278">
      <w:bodyDiv w:val="1"/>
      <w:marLeft w:val="0"/>
      <w:marRight w:val="0"/>
      <w:marTop w:val="0"/>
      <w:marBottom w:val="0"/>
      <w:divBdr>
        <w:top w:val="none" w:sz="0" w:space="0" w:color="auto"/>
        <w:left w:val="none" w:sz="0" w:space="0" w:color="auto"/>
        <w:bottom w:val="none" w:sz="0" w:space="0" w:color="auto"/>
        <w:right w:val="none" w:sz="0" w:space="0" w:color="auto"/>
      </w:divBdr>
    </w:div>
    <w:div w:id="79718097">
      <w:bodyDiv w:val="1"/>
      <w:marLeft w:val="0"/>
      <w:marRight w:val="0"/>
      <w:marTop w:val="0"/>
      <w:marBottom w:val="0"/>
      <w:divBdr>
        <w:top w:val="none" w:sz="0" w:space="0" w:color="auto"/>
        <w:left w:val="none" w:sz="0" w:space="0" w:color="auto"/>
        <w:bottom w:val="none" w:sz="0" w:space="0" w:color="auto"/>
        <w:right w:val="none" w:sz="0" w:space="0" w:color="auto"/>
      </w:divBdr>
      <w:divsChild>
        <w:div w:id="1048724465">
          <w:marLeft w:val="-75"/>
          <w:marRight w:val="0"/>
          <w:marTop w:val="0"/>
          <w:marBottom w:val="0"/>
          <w:divBdr>
            <w:top w:val="none" w:sz="0" w:space="0" w:color="auto"/>
            <w:left w:val="none" w:sz="0" w:space="0" w:color="auto"/>
            <w:bottom w:val="none" w:sz="0" w:space="0" w:color="auto"/>
            <w:right w:val="none" w:sz="0" w:space="0" w:color="auto"/>
          </w:divBdr>
          <w:divsChild>
            <w:div w:id="1559778298">
              <w:marLeft w:val="0"/>
              <w:marRight w:val="0"/>
              <w:marTop w:val="0"/>
              <w:marBottom w:val="0"/>
              <w:divBdr>
                <w:top w:val="none" w:sz="0" w:space="0" w:color="auto"/>
                <w:left w:val="none" w:sz="0" w:space="0" w:color="auto"/>
                <w:bottom w:val="none" w:sz="0" w:space="0" w:color="auto"/>
                <w:right w:val="none" w:sz="0" w:space="0" w:color="auto"/>
              </w:divBdr>
              <w:divsChild>
                <w:div w:id="2737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08092">
      <w:bodyDiv w:val="1"/>
      <w:marLeft w:val="0"/>
      <w:marRight w:val="0"/>
      <w:marTop w:val="0"/>
      <w:marBottom w:val="0"/>
      <w:divBdr>
        <w:top w:val="none" w:sz="0" w:space="0" w:color="auto"/>
        <w:left w:val="none" w:sz="0" w:space="0" w:color="auto"/>
        <w:bottom w:val="none" w:sz="0" w:space="0" w:color="auto"/>
        <w:right w:val="none" w:sz="0" w:space="0" w:color="auto"/>
      </w:divBdr>
      <w:divsChild>
        <w:div w:id="1186553422">
          <w:marLeft w:val="0"/>
          <w:marRight w:val="0"/>
          <w:marTop w:val="0"/>
          <w:marBottom w:val="0"/>
          <w:divBdr>
            <w:top w:val="none" w:sz="0" w:space="0" w:color="auto"/>
            <w:left w:val="none" w:sz="0" w:space="0" w:color="auto"/>
            <w:bottom w:val="none" w:sz="0" w:space="0" w:color="auto"/>
            <w:right w:val="none" w:sz="0" w:space="0" w:color="auto"/>
          </w:divBdr>
          <w:divsChild>
            <w:div w:id="1811750746">
              <w:marLeft w:val="0"/>
              <w:marRight w:val="0"/>
              <w:marTop w:val="0"/>
              <w:marBottom w:val="0"/>
              <w:divBdr>
                <w:top w:val="none" w:sz="0" w:space="0" w:color="auto"/>
                <w:left w:val="none" w:sz="0" w:space="0" w:color="auto"/>
                <w:bottom w:val="none" w:sz="0" w:space="0" w:color="auto"/>
                <w:right w:val="none" w:sz="0" w:space="0" w:color="auto"/>
              </w:divBdr>
              <w:divsChild>
                <w:div w:id="566500623">
                  <w:marLeft w:val="0"/>
                  <w:marRight w:val="0"/>
                  <w:marTop w:val="0"/>
                  <w:marBottom w:val="0"/>
                  <w:divBdr>
                    <w:top w:val="none" w:sz="0" w:space="0" w:color="auto"/>
                    <w:left w:val="none" w:sz="0" w:space="0" w:color="auto"/>
                    <w:bottom w:val="none" w:sz="0" w:space="0" w:color="auto"/>
                    <w:right w:val="none" w:sz="0" w:space="0" w:color="auto"/>
                  </w:divBdr>
                  <w:divsChild>
                    <w:div w:id="88814626">
                      <w:marLeft w:val="0"/>
                      <w:marRight w:val="0"/>
                      <w:marTop w:val="0"/>
                      <w:marBottom w:val="0"/>
                      <w:divBdr>
                        <w:top w:val="none" w:sz="0" w:space="0" w:color="auto"/>
                        <w:left w:val="none" w:sz="0" w:space="0" w:color="auto"/>
                        <w:bottom w:val="none" w:sz="0" w:space="0" w:color="auto"/>
                        <w:right w:val="none" w:sz="0" w:space="0" w:color="auto"/>
                      </w:divBdr>
                      <w:divsChild>
                        <w:div w:id="508835584">
                          <w:marLeft w:val="0"/>
                          <w:marRight w:val="0"/>
                          <w:marTop w:val="0"/>
                          <w:marBottom w:val="0"/>
                          <w:divBdr>
                            <w:top w:val="none" w:sz="0" w:space="0" w:color="auto"/>
                            <w:left w:val="none" w:sz="0" w:space="0" w:color="auto"/>
                            <w:bottom w:val="none" w:sz="0" w:space="0" w:color="auto"/>
                            <w:right w:val="none" w:sz="0" w:space="0" w:color="auto"/>
                          </w:divBdr>
                          <w:divsChild>
                            <w:div w:id="1225293330">
                              <w:marLeft w:val="0"/>
                              <w:marRight w:val="0"/>
                              <w:marTop w:val="0"/>
                              <w:marBottom w:val="0"/>
                              <w:divBdr>
                                <w:top w:val="none" w:sz="0" w:space="0" w:color="auto"/>
                                <w:left w:val="none" w:sz="0" w:space="0" w:color="auto"/>
                                <w:bottom w:val="none" w:sz="0" w:space="0" w:color="auto"/>
                                <w:right w:val="none" w:sz="0" w:space="0" w:color="auto"/>
                              </w:divBdr>
                              <w:divsChild>
                                <w:div w:id="1168865784">
                                  <w:marLeft w:val="0"/>
                                  <w:marRight w:val="0"/>
                                  <w:marTop w:val="0"/>
                                  <w:marBottom w:val="0"/>
                                  <w:divBdr>
                                    <w:top w:val="none" w:sz="0" w:space="0" w:color="auto"/>
                                    <w:left w:val="none" w:sz="0" w:space="0" w:color="auto"/>
                                    <w:bottom w:val="none" w:sz="0" w:space="0" w:color="auto"/>
                                    <w:right w:val="none" w:sz="0" w:space="0" w:color="auto"/>
                                  </w:divBdr>
                                  <w:divsChild>
                                    <w:div w:id="418135073">
                                      <w:marLeft w:val="0"/>
                                      <w:marRight w:val="0"/>
                                      <w:marTop w:val="0"/>
                                      <w:marBottom w:val="0"/>
                                      <w:divBdr>
                                        <w:top w:val="none" w:sz="0" w:space="0" w:color="auto"/>
                                        <w:left w:val="none" w:sz="0" w:space="0" w:color="auto"/>
                                        <w:bottom w:val="none" w:sz="0" w:space="0" w:color="auto"/>
                                        <w:right w:val="none" w:sz="0" w:space="0" w:color="auto"/>
                                      </w:divBdr>
                                      <w:divsChild>
                                        <w:div w:id="245578960">
                                          <w:marLeft w:val="0"/>
                                          <w:marRight w:val="0"/>
                                          <w:marTop w:val="0"/>
                                          <w:marBottom w:val="0"/>
                                          <w:divBdr>
                                            <w:top w:val="none" w:sz="0" w:space="0" w:color="auto"/>
                                            <w:left w:val="none" w:sz="0" w:space="0" w:color="auto"/>
                                            <w:bottom w:val="none" w:sz="0" w:space="0" w:color="auto"/>
                                            <w:right w:val="none" w:sz="0" w:space="0" w:color="auto"/>
                                          </w:divBdr>
                                          <w:divsChild>
                                            <w:div w:id="1488743175">
                                              <w:marLeft w:val="0"/>
                                              <w:marRight w:val="0"/>
                                              <w:marTop w:val="0"/>
                                              <w:marBottom w:val="0"/>
                                              <w:divBdr>
                                                <w:top w:val="none" w:sz="0" w:space="0" w:color="auto"/>
                                                <w:left w:val="none" w:sz="0" w:space="0" w:color="auto"/>
                                                <w:bottom w:val="none" w:sz="0" w:space="0" w:color="auto"/>
                                                <w:right w:val="none" w:sz="0" w:space="0" w:color="auto"/>
                                              </w:divBdr>
                                              <w:divsChild>
                                                <w:div w:id="9554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3352461">
      <w:bodyDiv w:val="1"/>
      <w:marLeft w:val="0"/>
      <w:marRight w:val="0"/>
      <w:marTop w:val="0"/>
      <w:marBottom w:val="0"/>
      <w:divBdr>
        <w:top w:val="none" w:sz="0" w:space="0" w:color="auto"/>
        <w:left w:val="none" w:sz="0" w:space="0" w:color="auto"/>
        <w:bottom w:val="none" w:sz="0" w:space="0" w:color="auto"/>
        <w:right w:val="none" w:sz="0" w:space="0" w:color="auto"/>
      </w:divBdr>
    </w:div>
    <w:div w:id="134765838">
      <w:bodyDiv w:val="1"/>
      <w:marLeft w:val="0"/>
      <w:marRight w:val="0"/>
      <w:marTop w:val="0"/>
      <w:marBottom w:val="0"/>
      <w:divBdr>
        <w:top w:val="none" w:sz="0" w:space="0" w:color="auto"/>
        <w:left w:val="none" w:sz="0" w:space="0" w:color="auto"/>
        <w:bottom w:val="none" w:sz="0" w:space="0" w:color="auto"/>
        <w:right w:val="none" w:sz="0" w:space="0" w:color="auto"/>
      </w:divBdr>
    </w:div>
    <w:div w:id="139926601">
      <w:bodyDiv w:val="1"/>
      <w:marLeft w:val="0"/>
      <w:marRight w:val="0"/>
      <w:marTop w:val="0"/>
      <w:marBottom w:val="0"/>
      <w:divBdr>
        <w:top w:val="none" w:sz="0" w:space="0" w:color="auto"/>
        <w:left w:val="none" w:sz="0" w:space="0" w:color="auto"/>
        <w:bottom w:val="none" w:sz="0" w:space="0" w:color="auto"/>
        <w:right w:val="none" w:sz="0" w:space="0" w:color="auto"/>
      </w:divBdr>
    </w:div>
    <w:div w:id="162478274">
      <w:bodyDiv w:val="1"/>
      <w:marLeft w:val="0"/>
      <w:marRight w:val="0"/>
      <w:marTop w:val="0"/>
      <w:marBottom w:val="0"/>
      <w:divBdr>
        <w:top w:val="none" w:sz="0" w:space="0" w:color="auto"/>
        <w:left w:val="none" w:sz="0" w:space="0" w:color="auto"/>
        <w:bottom w:val="none" w:sz="0" w:space="0" w:color="auto"/>
        <w:right w:val="none" w:sz="0" w:space="0" w:color="auto"/>
      </w:divBdr>
    </w:div>
    <w:div w:id="207031915">
      <w:bodyDiv w:val="1"/>
      <w:marLeft w:val="0"/>
      <w:marRight w:val="0"/>
      <w:marTop w:val="0"/>
      <w:marBottom w:val="0"/>
      <w:divBdr>
        <w:top w:val="none" w:sz="0" w:space="0" w:color="auto"/>
        <w:left w:val="none" w:sz="0" w:space="0" w:color="auto"/>
        <w:bottom w:val="none" w:sz="0" w:space="0" w:color="auto"/>
        <w:right w:val="none" w:sz="0" w:space="0" w:color="auto"/>
      </w:divBdr>
    </w:div>
    <w:div w:id="210895278">
      <w:bodyDiv w:val="1"/>
      <w:marLeft w:val="0"/>
      <w:marRight w:val="0"/>
      <w:marTop w:val="0"/>
      <w:marBottom w:val="0"/>
      <w:divBdr>
        <w:top w:val="none" w:sz="0" w:space="0" w:color="auto"/>
        <w:left w:val="none" w:sz="0" w:space="0" w:color="auto"/>
        <w:bottom w:val="none" w:sz="0" w:space="0" w:color="auto"/>
        <w:right w:val="none" w:sz="0" w:space="0" w:color="auto"/>
      </w:divBdr>
    </w:div>
    <w:div w:id="239410194">
      <w:bodyDiv w:val="1"/>
      <w:marLeft w:val="0"/>
      <w:marRight w:val="0"/>
      <w:marTop w:val="0"/>
      <w:marBottom w:val="0"/>
      <w:divBdr>
        <w:top w:val="none" w:sz="0" w:space="0" w:color="auto"/>
        <w:left w:val="none" w:sz="0" w:space="0" w:color="auto"/>
        <w:bottom w:val="none" w:sz="0" w:space="0" w:color="auto"/>
        <w:right w:val="none" w:sz="0" w:space="0" w:color="auto"/>
      </w:divBdr>
    </w:div>
    <w:div w:id="251818208">
      <w:bodyDiv w:val="1"/>
      <w:marLeft w:val="0"/>
      <w:marRight w:val="0"/>
      <w:marTop w:val="0"/>
      <w:marBottom w:val="0"/>
      <w:divBdr>
        <w:top w:val="none" w:sz="0" w:space="0" w:color="auto"/>
        <w:left w:val="none" w:sz="0" w:space="0" w:color="auto"/>
        <w:bottom w:val="none" w:sz="0" w:space="0" w:color="auto"/>
        <w:right w:val="none" w:sz="0" w:space="0" w:color="auto"/>
      </w:divBdr>
    </w:div>
    <w:div w:id="305791237">
      <w:bodyDiv w:val="1"/>
      <w:marLeft w:val="0"/>
      <w:marRight w:val="0"/>
      <w:marTop w:val="0"/>
      <w:marBottom w:val="0"/>
      <w:divBdr>
        <w:top w:val="none" w:sz="0" w:space="0" w:color="auto"/>
        <w:left w:val="none" w:sz="0" w:space="0" w:color="auto"/>
        <w:bottom w:val="none" w:sz="0" w:space="0" w:color="auto"/>
        <w:right w:val="none" w:sz="0" w:space="0" w:color="auto"/>
      </w:divBdr>
    </w:div>
    <w:div w:id="325667004">
      <w:bodyDiv w:val="1"/>
      <w:marLeft w:val="0"/>
      <w:marRight w:val="0"/>
      <w:marTop w:val="0"/>
      <w:marBottom w:val="0"/>
      <w:divBdr>
        <w:top w:val="none" w:sz="0" w:space="0" w:color="auto"/>
        <w:left w:val="none" w:sz="0" w:space="0" w:color="auto"/>
        <w:bottom w:val="none" w:sz="0" w:space="0" w:color="auto"/>
        <w:right w:val="none" w:sz="0" w:space="0" w:color="auto"/>
      </w:divBdr>
    </w:div>
    <w:div w:id="349530171">
      <w:bodyDiv w:val="1"/>
      <w:marLeft w:val="0"/>
      <w:marRight w:val="0"/>
      <w:marTop w:val="0"/>
      <w:marBottom w:val="0"/>
      <w:divBdr>
        <w:top w:val="none" w:sz="0" w:space="0" w:color="auto"/>
        <w:left w:val="none" w:sz="0" w:space="0" w:color="auto"/>
        <w:bottom w:val="none" w:sz="0" w:space="0" w:color="auto"/>
        <w:right w:val="none" w:sz="0" w:space="0" w:color="auto"/>
      </w:divBdr>
    </w:div>
    <w:div w:id="398331231">
      <w:bodyDiv w:val="1"/>
      <w:marLeft w:val="0"/>
      <w:marRight w:val="0"/>
      <w:marTop w:val="0"/>
      <w:marBottom w:val="0"/>
      <w:divBdr>
        <w:top w:val="none" w:sz="0" w:space="0" w:color="auto"/>
        <w:left w:val="none" w:sz="0" w:space="0" w:color="auto"/>
        <w:bottom w:val="none" w:sz="0" w:space="0" w:color="auto"/>
        <w:right w:val="none" w:sz="0" w:space="0" w:color="auto"/>
      </w:divBdr>
    </w:div>
    <w:div w:id="461269774">
      <w:bodyDiv w:val="1"/>
      <w:marLeft w:val="0"/>
      <w:marRight w:val="0"/>
      <w:marTop w:val="0"/>
      <w:marBottom w:val="0"/>
      <w:divBdr>
        <w:top w:val="none" w:sz="0" w:space="0" w:color="auto"/>
        <w:left w:val="none" w:sz="0" w:space="0" w:color="auto"/>
        <w:bottom w:val="none" w:sz="0" w:space="0" w:color="auto"/>
        <w:right w:val="none" w:sz="0" w:space="0" w:color="auto"/>
      </w:divBdr>
    </w:div>
    <w:div w:id="463087853">
      <w:bodyDiv w:val="1"/>
      <w:marLeft w:val="0"/>
      <w:marRight w:val="0"/>
      <w:marTop w:val="0"/>
      <w:marBottom w:val="0"/>
      <w:divBdr>
        <w:top w:val="none" w:sz="0" w:space="0" w:color="auto"/>
        <w:left w:val="none" w:sz="0" w:space="0" w:color="auto"/>
        <w:bottom w:val="none" w:sz="0" w:space="0" w:color="auto"/>
        <w:right w:val="none" w:sz="0" w:space="0" w:color="auto"/>
      </w:divBdr>
      <w:divsChild>
        <w:div w:id="1204560148">
          <w:marLeft w:val="0"/>
          <w:marRight w:val="0"/>
          <w:marTop w:val="0"/>
          <w:marBottom w:val="0"/>
          <w:divBdr>
            <w:top w:val="none" w:sz="0" w:space="0" w:color="auto"/>
            <w:left w:val="none" w:sz="0" w:space="0" w:color="auto"/>
            <w:bottom w:val="none" w:sz="0" w:space="0" w:color="auto"/>
            <w:right w:val="none" w:sz="0" w:space="0" w:color="auto"/>
          </w:divBdr>
          <w:divsChild>
            <w:div w:id="975572381">
              <w:marLeft w:val="0"/>
              <w:marRight w:val="0"/>
              <w:marTop w:val="300"/>
              <w:marBottom w:val="0"/>
              <w:divBdr>
                <w:top w:val="single" w:sz="6" w:space="0" w:color="CCCCCC"/>
                <w:left w:val="single" w:sz="2" w:space="0" w:color="CCCCCC"/>
                <w:bottom w:val="single" w:sz="6" w:space="0" w:color="CCCCCC"/>
                <w:right w:val="single" w:sz="2" w:space="0" w:color="CCCCCC"/>
              </w:divBdr>
              <w:divsChild>
                <w:div w:id="678696146">
                  <w:marLeft w:val="0"/>
                  <w:marRight w:val="0"/>
                  <w:marTop w:val="0"/>
                  <w:marBottom w:val="0"/>
                  <w:divBdr>
                    <w:top w:val="none" w:sz="0" w:space="0" w:color="auto"/>
                    <w:left w:val="none" w:sz="0" w:space="0" w:color="auto"/>
                    <w:bottom w:val="none" w:sz="0" w:space="0" w:color="auto"/>
                    <w:right w:val="none" w:sz="0" w:space="0" w:color="auto"/>
                  </w:divBdr>
                  <w:divsChild>
                    <w:div w:id="1577013508">
                      <w:marLeft w:val="0"/>
                      <w:marRight w:val="0"/>
                      <w:marTop w:val="0"/>
                      <w:marBottom w:val="0"/>
                      <w:divBdr>
                        <w:top w:val="none" w:sz="0" w:space="0" w:color="auto"/>
                        <w:left w:val="none" w:sz="0" w:space="0" w:color="auto"/>
                        <w:bottom w:val="none" w:sz="0" w:space="0" w:color="auto"/>
                        <w:right w:val="none" w:sz="0" w:space="0" w:color="auto"/>
                      </w:divBdr>
                      <w:divsChild>
                        <w:div w:id="127748050">
                          <w:marLeft w:val="0"/>
                          <w:marRight w:val="0"/>
                          <w:marTop w:val="0"/>
                          <w:marBottom w:val="0"/>
                          <w:divBdr>
                            <w:top w:val="none" w:sz="0" w:space="0" w:color="auto"/>
                            <w:left w:val="none" w:sz="0" w:space="0" w:color="auto"/>
                            <w:bottom w:val="none" w:sz="0" w:space="0" w:color="auto"/>
                            <w:right w:val="none" w:sz="0" w:space="0" w:color="auto"/>
                          </w:divBdr>
                          <w:divsChild>
                            <w:div w:id="1377315823">
                              <w:marLeft w:val="0"/>
                              <w:marRight w:val="0"/>
                              <w:marTop w:val="0"/>
                              <w:marBottom w:val="0"/>
                              <w:divBdr>
                                <w:top w:val="none" w:sz="0" w:space="0" w:color="auto"/>
                                <w:left w:val="none" w:sz="0" w:space="0" w:color="auto"/>
                                <w:bottom w:val="none" w:sz="0" w:space="0" w:color="auto"/>
                                <w:right w:val="none" w:sz="0" w:space="0" w:color="auto"/>
                              </w:divBdr>
                              <w:divsChild>
                                <w:div w:id="467165483">
                                  <w:marLeft w:val="0"/>
                                  <w:marRight w:val="0"/>
                                  <w:marTop w:val="0"/>
                                  <w:marBottom w:val="0"/>
                                  <w:divBdr>
                                    <w:top w:val="none" w:sz="0" w:space="0" w:color="auto"/>
                                    <w:left w:val="none" w:sz="0" w:space="0" w:color="auto"/>
                                    <w:bottom w:val="none" w:sz="0" w:space="0" w:color="auto"/>
                                    <w:right w:val="none" w:sz="0" w:space="0" w:color="auto"/>
                                  </w:divBdr>
                                  <w:divsChild>
                                    <w:div w:id="139423062">
                                      <w:marLeft w:val="0"/>
                                      <w:marRight w:val="0"/>
                                      <w:marTop w:val="0"/>
                                      <w:marBottom w:val="0"/>
                                      <w:divBdr>
                                        <w:top w:val="none" w:sz="0" w:space="0" w:color="auto"/>
                                        <w:left w:val="none" w:sz="0" w:space="0" w:color="auto"/>
                                        <w:bottom w:val="none" w:sz="0" w:space="0" w:color="auto"/>
                                        <w:right w:val="none" w:sz="0" w:space="0" w:color="auto"/>
                                      </w:divBdr>
                                      <w:divsChild>
                                        <w:div w:id="261692208">
                                          <w:marLeft w:val="0"/>
                                          <w:marRight w:val="0"/>
                                          <w:marTop w:val="0"/>
                                          <w:marBottom w:val="0"/>
                                          <w:divBdr>
                                            <w:top w:val="none" w:sz="0" w:space="0" w:color="auto"/>
                                            <w:left w:val="none" w:sz="0" w:space="0" w:color="auto"/>
                                            <w:bottom w:val="none" w:sz="0" w:space="0" w:color="auto"/>
                                            <w:right w:val="none" w:sz="0" w:space="0" w:color="auto"/>
                                          </w:divBdr>
                                          <w:divsChild>
                                            <w:div w:id="2002610784">
                                              <w:marLeft w:val="0"/>
                                              <w:marRight w:val="0"/>
                                              <w:marTop w:val="150"/>
                                              <w:marBottom w:val="0"/>
                                              <w:divBdr>
                                                <w:top w:val="none" w:sz="0" w:space="0" w:color="auto"/>
                                                <w:left w:val="none" w:sz="0" w:space="0" w:color="auto"/>
                                                <w:bottom w:val="none" w:sz="0" w:space="0" w:color="auto"/>
                                                <w:right w:val="none" w:sz="0" w:space="0" w:color="auto"/>
                                              </w:divBdr>
                                              <w:divsChild>
                                                <w:div w:id="679503145">
                                                  <w:marLeft w:val="0"/>
                                                  <w:marRight w:val="0"/>
                                                  <w:marTop w:val="0"/>
                                                  <w:marBottom w:val="0"/>
                                                  <w:divBdr>
                                                    <w:top w:val="none" w:sz="0" w:space="0" w:color="auto"/>
                                                    <w:left w:val="none" w:sz="0" w:space="0" w:color="auto"/>
                                                    <w:bottom w:val="none" w:sz="0" w:space="0" w:color="auto"/>
                                                    <w:right w:val="none" w:sz="0" w:space="0" w:color="auto"/>
                                                  </w:divBdr>
                                                  <w:divsChild>
                                                    <w:div w:id="1196121816">
                                                      <w:marLeft w:val="0"/>
                                                      <w:marRight w:val="0"/>
                                                      <w:marTop w:val="0"/>
                                                      <w:marBottom w:val="0"/>
                                                      <w:divBdr>
                                                        <w:top w:val="none" w:sz="0" w:space="0" w:color="auto"/>
                                                        <w:left w:val="none" w:sz="0" w:space="0" w:color="auto"/>
                                                        <w:bottom w:val="none" w:sz="0" w:space="0" w:color="auto"/>
                                                        <w:right w:val="none" w:sz="0" w:space="0" w:color="auto"/>
                                                      </w:divBdr>
                                                      <w:divsChild>
                                                        <w:div w:id="530652904">
                                                          <w:marLeft w:val="0"/>
                                                          <w:marRight w:val="0"/>
                                                          <w:marTop w:val="0"/>
                                                          <w:marBottom w:val="0"/>
                                                          <w:divBdr>
                                                            <w:top w:val="none" w:sz="0" w:space="0" w:color="auto"/>
                                                            <w:left w:val="none" w:sz="0" w:space="0" w:color="auto"/>
                                                            <w:bottom w:val="none" w:sz="0" w:space="0" w:color="auto"/>
                                                            <w:right w:val="none" w:sz="0" w:space="0" w:color="auto"/>
                                                          </w:divBdr>
                                                          <w:divsChild>
                                                            <w:div w:id="204878505">
                                                              <w:marLeft w:val="0"/>
                                                              <w:marRight w:val="0"/>
                                                              <w:marTop w:val="0"/>
                                                              <w:marBottom w:val="0"/>
                                                              <w:divBdr>
                                                                <w:top w:val="none" w:sz="0" w:space="0" w:color="auto"/>
                                                                <w:left w:val="none" w:sz="0" w:space="0" w:color="auto"/>
                                                                <w:bottom w:val="none" w:sz="0" w:space="0" w:color="auto"/>
                                                                <w:right w:val="none" w:sz="0" w:space="0" w:color="auto"/>
                                                              </w:divBdr>
                                                              <w:divsChild>
                                                                <w:div w:id="1821531369">
                                                                  <w:marLeft w:val="0"/>
                                                                  <w:marRight w:val="0"/>
                                                                  <w:marTop w:val="0"/>
                                                                  <w:marBottom w:val="0"/>
                                                                  <w:divBdr>
                                                                    <w:top w:val="none" w:sz="0" w:space="0" w:color="auto"/>
                                                                    <w:left w:val="none" w:sz="0" w:space="0" w:color="auto"/>
                                                                    <w:bottom w:val="none" w:sz="0" w:space="0" w:color="auto"/>
                                                                    <w:right w:val="none" w:sz="0" w:space="0" w:color="auto"/>
                                                                  </w:divBdr>
                                                                  <w:divsChild>
                                                                    <w:div w:id="263155195">
                                                                      <w:marLeft w:val="0"/>
                                                                      <w:marRight w:val="0"/>
                                                                      <w:marTop w:val="0"/>
                                                                      <w:marBottom w:val="0"/>
                                                                      <w:divBdr>
                                                                        <w:top w:val="none" w:sz="0" w:space="0" w:color="auto"/>
                                                                        <w:left w:val="none" w:sz="0" w:space="0" w:color="auto"/>
                                                                        <w:bottom w:val="none" w:sz="0" w:space="0" w:color="auto"/>
                                                                        <w:right w:val="none" w:sz="0" w:space="0" w:color="auto"/>
                                                                      </w:divBdr>
                                                                      <w:divsChild>
                                                                        <w:div w:id="2080904661">
                                                                          <w:marLeft w:val="0"/>
                                                                          <w:marRight w:val="0"/>
                                                                          <w:marTop w:val="0"/>
                                                                          <w:marBottom w:val="0"/>
                                                                          <w:divBdr>
                                                                            <w:top w:val="none" w:sz="0" w:space="0" w:color="auto"/>
                                                                            <w:left w:val="none" w:sz="0" w:space="0" w:color="auto"/>
                                                                            <w:bottom w:val="none" w:sz="0" w:space="0" w:color="auto"/>
                                                                            <w:right w:val="none" w:sz="0" w:space="0" w:color="auto"/>
                                                                          </w:divBdr>
                                                                          <w:divsChild>
                                                                            <w:div w:id="1362632282">
                                                                              <w:marLeft w:val="0"/>
                                                                              <w:marRight w:val="0"/>
                                                                              <w:marTop w:val="0"/>
                                                                              <w:marBottom w:val="0"/>
                                                                              <w:divBdr>
                                                                                <w:top w:val="none" w:sz="0" w:space="0" w:color="auto"/>
                                                                                <w:left w:val="none" w:sz="0" w:space="0" w:color="auto"/>
                                                                                <w:bottom w:val="none" w:sz="0" w:space="0" w:color="auto"/>
                                                                                <w:right w:val="none" w:sz="0" w:space="0" w:color="auto"/>
                                                                              </w:divBdr>
                                                                              <w:divsChild>
                                                                                <w:div w:id="1930314319">
                                                                                  <w:marLeft w:val="0"/>
                                                                                  <w:marRight w:val="0"/>
                                                                                  <w:marTop w:val="0"/>
                                                                                  <w:marBottom w:val="0"/>
                                                                                  <w:divBdr>
                                                                                    <w:top w:val="none" w:sz="0" w:space="0" w:color="auto"/>
                                                                                    <w:left w:val="none" w:sz="0" w:space="0" w:color="auto"/>
                                                                                    <w:bottom w:val="none" w:sz="0" w:space="0" w:color="auto"/>
                                                                                    <w:right w:val="none" w:sz="0" w:space="0" w:color="auto"/>
                                                                                  </w:divBdr>
                                                                                </w:div>
                                                                                <w:div w:id="196446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76805993">
      <w:bodyDiv w:val="1"/>
      <w:marLeft w:val="0"/>
      <w:marRight w:val="0"/>
      <w:marTop w:val="0"/>
      <w:marBottom w:val="0"/>
      <w:divBdr>
        <w:top w:val="none" w:sz="0" w:space="0" w:color="auto"/>
        <w:left w:val="none" w:sz="0" w:space="0" w:color="auto"/>
        <w:bottom w:val="none" w:sz="0" w:space="0" w:color="auto"/>
        <w:right w:val="none" w:sz="0" w:space="0" w:color="auto"/>
      </w:divBdr>
    </w:div>
    <w:div w:id="481237342">
      <w:bodyDiv w:val="1"/>
      <w:marLeft w:val="0"/>
      <w:marRight w:val="0"/>
      <w:marTop w:val="0"/>
      <w:marBottom w:val="0"/>
      <w:divBdr>
        <w:top w:val="none" w:sz="0" w:space="0" w:color="auto"/>
        <w:left w:val="none" w:sz="0" w:space="0" w:color="auto"/>
        <w:bottom w:val="none" w:sz="0" w:space="0" w:color="auto"/>
        <w:right w:val="none" w:sz="0" w:space="0" w:color="auto"/>
      </w:divBdr>
    </w:div>
    <w:div w:id="540018227">
      <w:bodyDiv w:val="1"/>
      <w:marLeft w:val="0"/>
      <w:marRight w:val="0"/>
      <w:marTop w:val="0"/>
      <w:marBottom w:val="0"/>
      <w:divBdr>
        <w:top w:val="none" w:sz="0" w:space="0" w:color="auto"/>
        <w:left w:val="none" w:sz="0" w:space="0" w:color="auto"/>
        <w:bottom w:val="none" w:sz="0" w:space="0" w:color="auto"/>
        <w:right w:val="none" w:sz="0" w:space="0" w:color="auto"/>
      </w:divBdr>
    </w:div>
    <w:div w:id="550266386">
      <w:bodyDiv w:val="1"/>
      <w:marLeft w:val="0"/>
      <w:marRight w:val="0"/>
      <w:marTop w:val="0"/>
      <w:marBottom w:val="0"/>
      <w:divBdr>
        <w:top w:val="none" w:sz="0" w:space="0" w:color="auto"/>
        <w:left w:val="none" w:sz="0" w:space="0" w:color="auto"/>
        <w:bottom w:val="none" w:sz="0" w:space="0" w:color="auto"/>
        <w:right w:val="none" w:sz="0" w:space="0" w:color="auto"/>
      </w:divBdr>
    </w:div>
    <w:div w:id="567688993">
      <w:bodyDiv w:val="1"/>
      <w:marLeft w:val="0"/>
      <w:marRight w:val="0"/>
      <w:marTop w:val="0"/>
      <w:marBottom w:val="0"/>
      <w:divBdr>
        <w:top w:val="none" w:sz="0" w:space="0" w:color="auto"/>
        <w:left w:val="none" w:sz="0" w:space="0" w:color="auto"/>
        <w:bottom w:val="none" w:sz="0" w:space="0" w:color="auto"/>
        <w:right w:val="none" w:sz="0" w:space="0" w:color="auto"/>
      </w:divBdr>
    </w:div>
    <w:div w:id="571935387">
      <w:bodyDiv w:val="1"/>
      <w:marLeft w:val="0"/>
      <w:marRight w:val="0"/>
      <w:marTop w:val="0"/>
      <w:marBottom w:val="0"/>
      <w:divBdr>
        <w:top w:val="none" w:sz="0" w:space="0" w:color="auto"/>
        <w:left w:val="none" w:sz="0" w:space="0" w:color="auto"/>
        <w:bottom w:val="none" w:sz="0" w:space="0" w:color="auto"/>
        <w:right w:val="none" w:sz="0" w:space="0" w:color="auto"/>
      </w:divBdr>
    </w:div>
    <w:div w:id="572155950">
      <w:bodyDiv w:val="1"/>
      <w:marLeft w:val="0"/>
      <w:marRight w:val="0"/>
      <w:marTop w:val="0"/>
      <w:marBottom w:val="0"/>
      <w:divBdr>
        <w:top w:val="none" w:sz="0" w:space="0" w:color="auto"/>
        <w:left w:val="none" w:sz="0" w:space="0" w:color="auto"/>
        <w:bottom w:val="none" w:sz="0" w:space="0" w:color="auto"/>
        <w:right w:val="none" w:sz="0" w:space="0" w:color="auto"/>
      </w:divBdr>
    </w:div>
    <w:div w:id="595095734">
      <w:bodyDiv w:val="1"/>
      <w:marLeft w:val="0"/>
      <w:marRight w:val="0"/>
      <w:marTop w:val="0"/>
      <w:marBottom w:val="0"/>
      <w:divBdr>
        <w:top w:val="none" w:sz="0" w:space="0" w:color="auto"/>
        <w:left w:val="none" w:sz="0" w:space="0" w:color="auto"/>
        <w:bottom w:val="none" w:sz="0" w:space="0" w:color="auto"/>
        <w:right w:val="none" w:sz="0" w:space="0" w:color="auto"/>
      </w:divBdr>
    </w:div>
    <w:div w:id="595285566">
      <w:bodyDiv w:val="1"/>
      <w:marLeft w:val="0"/>
      <w:marRight w:val="0"/>
      <w:marTop w:val="0"/>
      <w:marBottom w:val="0"/>
      <w:divBdr>
        <w:top w:val="none" w:sz="0" w:space="0" w:color="auto"/>
        <w:left w:val="none" w:sz="0" w:space="0" w:color="auto"/>
        <w:bottom w:val="none" w:sz="0" w:space="0" w:color="auto"/>
        <w:right w:val="none" w:sz="0" w:space="0" w:color="auto"/>
      </w:divBdr>
    </w:div>
    <w:div w:id="606162503">
      <w:bodyDiv w:val="1"/>
      <w:marLeft w:val="0"/>
      <w:marRight w:val="0"/>
      <w:marTop w:val="0"/>
      <w:marBottom w:val="0"/>
      <w:divBdr>
        <w:top w:val="none" w:sz="0" w:space="0" w:color="auto"/>
        <w:left w:val="none" w:sz="0" w:space="0" w:color="auto"/>
        <w:bottom w:val="none" w:sz="0" w:space="0" w:color="auto"/>
        <w:right w:val="none" w:sz="0" w:space="0" w:color="auto"/>
      </w:divBdr>
    </w:div>
    <w:div w:id="610746362">
      <w:bodyDiv w:val="1"/>
      <w:marLeft w:val="0"/>
      <w:marRight w:val="0"/>
      <w:marTop w:val="0"/>
      <w:marBottom w:val="0"/>
      <w:divBdr>
        <w:top w:val="none" w:sz="0" w:space="0" w:color="auto"/>
        <w:left w:val="none" w:sz="0" w:space="0" w:color="auto"/>
        <w:bottom w:val="none" w:sz="0" w:space="0" w:color="auto"/>
        <w:right w:val="none" w:sz="0" w:space="0" w:color="auto"/>
      </w:divBdr>
      <w:divsChild>
        <w:div w:id="297107332">
          <w:marLeft w:val="0"/>
          <w:marRight w:val="0"/>
          <w:marTop w:val="0"/>
          <w:marBottom w:val="0"/>
          <w:divBdr>
            <w:top w:val="none" w:sz="0" w:space="0" w:color="auto"/>
            <w:left w:val="none" w:sz="0" w:space="0" w:color="auto"/>
            <w:bottom w:val="none" w:sz="0" w:space="0" w:color="auto"/>
            <w:right w:val="none" w:sz="0" w:space="0" w:color="auto"/>
          </w:divBdr>
          <w:divsChild>
            <w:div w:id="1778909571">
              <w:marLeft w:val="0"/>
              <w:marRight w:val="0"/>
              <w:marTop w:val="0"/>
              <w:marBottom w:val="0"/>
              <w:divBdr>
                <w:top w:val="none" w:sz="0" w:space="0" w:color="auto"/>
                <w:left w:val="none" w:sz="0" w:space="0" w:color="auto"/>
                <w:bottom w:val="none" w:sz="0" w:space="0" w:color="auto"/>
                <w:right w:val="none" w:sz="0" w:space="0" w:color="auto"/>
              </w:divBdr>
              <w:divsChild>
                <w:div w:id="1283266598">
                  <w:marLeft w:val="0"/>
                  <w:marRight w:val="0"/>
                  <w:marTop w:val="0"/>
                  <w:marBottom w:val="0"/>
                  <w:divBdr>
                    <w:top w:val="none" w:sz="0" w:space="0" w:color="auto"/>
                    <w:left w:val="none" w:sz="0" w:space="0" w:color="auto"/>
                    <w:bottom w:val="none" w:sz="0" w:space="0" w:color="auto"/>
                    <w:right w:val="none" w:sz="0" w:space="0" w:color="auto"/>
                  </w:divBdr>
                  <w:divsChild>
                    <w:div w:id="1083264875">
                      <w:marLeft w:val="0"/>
                      <w:marRight w:val="0"/>
                      <w:marTop w:val="0"/>
                      <w:marBottom w:val="0"/>
                      <w:divBdr>
                        <w:top w:val="none" w:sz="0" w:space="0" w:color="auto"/>
                        <w:left w:val="none" w:sz="0" w:space="0" w:color="auto"/>
                        <w:bottom w:val="none" w:sz="0" w:space="0" w:color="auto"/>
                        <w:right w:val="none" w:sz="0" w:space="0" w:color="auto"/>
                      </w:divBdr>
                      <w:divsChild>
                        <w:div w:id="171652648">
                          <w:marLeft w:val="0"/>
                          <w:marRight w:val="0"/>
                          <w:marTop w:val="0"/>
                          <w:marBottom w:val="0"/>
                          <w:divBdr>
                            <w:top w:val="none" w:sz="0" w:space="0" w:color="auto"/>
                            <w:left w:val="none" w:sz="0" w:space="0" w:color="auto"/>
                            <w:bottom w:val="none" w:sz="0" w:space="0" w:color="auto"/>
                            <w:right w:val="none" w:sz="0" w:space="0" w:color="auto"/>
                          </w:divBdr>
                          <w:divsChild>
                            <w:div w:id="1063992114">
                              <w:marLeft w:val="0"/>
                              <w:marRight w:val="0"/>
                              <w:marTop w:val="0"/>
                              <w:marBottom w:val="0"/>
                              <w:divBdr>
                                <w:top w:val="none" w:sz="0" w:space="0" w:color="auto"/>
                                <w:left w:val="none" w:sz="0" w:space="0" w:color="auto"/>
                                <w:bottom w:val="none" w:sz="0" w:space="0" w:color="auto"/>
                                <w:right w:val="none" w:sz="0" w:space="0" w:color="auto"/>
                              </w:divBdr>
                              <w:divsChild>
                                <w:div w:id="1092629105">
                                  <w:marLeft w:val="0"/>
                                  <w:marRight w:val="0"/>
                                  <w:marTop w:val="240"/>
                                  <w:marBottom w:val="0"/>
                                  <w:divBdr>
                                    <w:top w:val="none" w:sz="0" w:space="0" w:color="auto"/>
                                    <w:left w:val="none" w:sz="0" w:space="0" w:color="auto"/>
                                    <w:bottom w:val="none" w:sz="0" w:space="0" w:color="auto"/>
                                    <w:right w:val="none" w:sz="0" w:space="0" w:color="auto"/>
                                  </w:divBdr>
                                  <w:divsChild>
                                    <w:div w:id="434444071">
                                      <w:marLeft w:val="0"/>
                                      <w:marRight w:val="0"/>
                                      <w:marTop w:val="0"/>
                                      <w:marBottom w:val="0"/>
                                      <w:divBdr>
                                        <w:top w:val="none" w:sz="0" w:space="0" w:color="auto"/>
                                        <w:left w:val="none" w:sz="0" w:space="0" w:color="auto"/>
                                        <w:bottom w:val="none" w:sz="0" w:space="0" w:color="auto"/>
                                        <w:right w:val="none" w:sz="0" w:space="0" w:color="auto"/>
                                      </w:divBdr>
                                      <w:divsChild>
                                        <w:div w:id="2045707749">
                                          <w:marLeft w:val="0"/>
                                          <w:marRight w:val="0"/>
                                          <w:marTop w:val="0"/>
                                          <w:marBottom w:val="0"/>
                                          <w:divBdr>
                                            <w:top w:val="none" w:sz="0" w:space="0" w:color="auto"/>
                                            <w:left w:val="none" w:sz="0" w:space="0" w:color="auto"/>
                                            <w:bottom w:val="none" w:sz="0" w:space="0" w:color="auto"/>
                                            <w:right w:val="none" w:sz="0" w:space="0" w:color="auto"/>
                                          </w:divBdr>
                                          <w:divsChild>
                                            <w:div w:id="207789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16447541">
      <w:bodyDiv w:val="1"/>
      <w:marLeft w:val="0"/>
      <w:marRight w:val="0"/>
      <w:marTop w:val="0"/>
      <w:marBottom w:val="0"/>
      <w:divBdr>
        <w:top w:val="none" w:sz="0" w:space="0" w:color="auto"/>
        <w:left w:val="none" w:sz="0" w:space="0" w:color="auto"/>
        <w:bottom w:val="none" w:sz="0" w:space="0" w:color="auto"/>
        <w:right w:val="none" w:sz="0" w:space="0" w:color="auto"/>
      </w:divBdr>
    </w:div>
    <w:div w:id="627782936">
      <w:bodyDiv w:val="1"/>
      <w:marLeft w:val="0"/>
      <w:marRight w:val="0"/>
      <w:marTop w:val="0"/>
      <w:marBottom w:val="0"/>
      <w:divBdr>
        <w:top w:val="none" w:sz="0" w:space="0" w:color="auto"/>
        <w:left w:val="none" w:sz="0" w:space="0" w:color="auto"/>
        <w:bottom w:val="none" w:sz="0" w:space="0" w:color="auto"/>
        <w:right w:val="none" w:sz="0" w:space="0" w:color="auto"/>
      </w:divBdr>
    </w:div>
    <w:div w:id="666514749">
      <w:bodyDiv w:val="1"/>
      <w:marLeft w:val="0"/>
      <w:marRight w:val="0"/>
      <w:marTop w:val="0"/>
      <w:marBottom w:val="0"/>
      <w:divBdr>
        <w:top w:val="none" w:sz="0" w:space="0" w:color="auto"/>
        <w:left w:val="none" w:sz="0" w:space="0" w:color="auto"/>
        <w:bottom w:val="none" w:sz="0" w:space="0" w:color="auto"/>
        <w:right w:val="none" w:sz="0" w:space="0" w:color="auto"/>
      </w:divBdr>
    </w:div>
    <w:div w:id="701370163">
      <w:bodyDiv w:val="1"/>
      <w:marLeft w:val="0"/>
      <w:marRight w:val="0"/>
      <w:marTop w:val="0"/>
      <w:marBottom w:val="0"/>
      <w:divBdr>
        <w:top w:val="none" w:sz="0" w:space="0" w:color="auto"/>
        <w:left w:val="none" w:sz="0" w:space="0" w:color="auto"/>
        <w:bottom w:val="none" w:sz="0" w:space="0" w:color="auto"/>
        <w:right w:val="none" w:sz="0" w:space="0" w:color="auto"/>
      </w:divBdr>
    </w:div>
    <w:div w:id="766195754">
      <w:bodyDiv w:val="1"/>
      <w:marLeft w:val="0"/>
      <w:marRight w:val="0"/>
      <w:marTop w:val="0"/>
      <w:marBottom w:val="0"/>
      <w:divBdr>
        <w:top w:val="none" w:sz="0" w:space="0" w:color="auto"/>
        <w:left w:val="none" w:sz="0" w:space="0" w:color="auto"/>
        <w:bottom w:val="none" w:sz="0" w:space="0" w:color="auto"/>
        <w:right w:val="none" w:sz="0" w:space="0" w:color="auto"/>
      </w:divBdr>
    </w:div>
    <w:div w:id="768430231">
      <w:bodyDiv w:val="1"/>
      <w:marLeft w:val="0"/>
      <w:marRight w:val="0"/>
      <w:marTop w:val="0"/>
      <w:marBottom w:val="0"/>
      <w:divBdr>
        <w:top w:val="none" w:sz="0" w:space="0" w:color="auto"/>
        <w:left w:val="none" w:sz="0" w:space="0" w:color="auto"/>
        <w:bottom w:val="none" w:sz="0" w:space="0" w:color="auto"/>
        <w:right w:val="none" w:sz="0" w:space="0" w:color="auto"/>
      </w:divBdr>
    </w:div>
    <w:div w:id="788011427">
      <w:bodyDiv w:val="1"/>
      <w:marLeft w:val="0"/>
      <w:marRight w:val="0"/>
      <w:marTop w:val="0"/>
      <w:marBottom w:val="0"/>
      <w:divBdr>
        <w:top w:val="none" w:sz="0" w:space="0" w:color="auto"/>
        <w:left w:val="none" w:sz="0" w:space="0" w:color="auto"/>
        <w:bottom w:val="none" w:sz="0" w:space="0" w:color="auto"/>
        <w:right w:val="none" w:sz="0" w:space="0" w:color="auto"/>
      </w:divBdr>
    </w:div>
    <w:div w:id="852301010">
      <w:bodyDiv w:val="1"/>
      <w:marLeft w:val="0"/>
      <w:marRight w:val="0"/>
      <w:marTop w:val="0"/>
      <w:marBottom w:val="0"/>
      <w:divBdr>
        <w:top w:val="none" w:sz="0" w:space="0" w:color="auto"/>
        <w:left w:val="none" w:sz="0" w:space="0" w:color="auto"/>
        <w:bottom w:val="none" w:sz="0" w:space="0" w:color="auto"/>
        <w:right w:val="none" w:sz="0" w:space="0" w:color="auto"/>
      </w:divBdr>
    </w:div>
    <w:div w:id="853425288">
      <w:bodyDiv w:val="1"/>
      <w:marLeft w:val="0"/>
      <w:marRight w:val="0"/>
      <w:marTop w:val="0"/>
      <w:marBottom w:val="0"/>
      <w:divBdr>
        <w:top w:val="none" w:sz="0" w:space="0" w:color="auto"/>
        <w:left w:val="none" w:sz="0" w:space="0" w:color="auto"/>
        <w:bottom w:val="none" w:sz="0" w:space="0" w:color="auto"/>
        <w:right w:val="none" w:sz="0" w:space="0" w:color="auto"/>
      </w:divBdr>
    </w:div>
    <w:div w:id="860046722">
      <w:bodyDiv w:val="1"/>
      <w:marLeft w:val="0"/>
      <w:marRight w:val="0"/>
      <w:marTop w:val="0"/>
      <w:marBottom w:val="0"/>
      <w:divBdr>
        <w:top w:val="none" w:sz="0" w:space="0" w:color="auto"/>
        <w:left w:val="none" w:sz="0" w:space="0" w:color="auto"/>
        <w:bottom w:val="none" w:sz="0" w:space="0" w:color="auto"/>
        <w:right w:val="none" w:sz="0" w:space="0" w:color="auto"/>
      </w:divBdr>
    </w:div>
    <w:div w:id="862598292">
      <w:bodyDiv w:val="1"/>
      <w:marLeft w:val="0"/>
      <w:marRight w:val="0"/>
      <w:marTop w:val="0"/>
      <w:marBottom w:val="0"/>
      <w:divBdr>
        <w:top w:val="none" w:sz="0" w:space="0" w:color="auto"/>
        <w:left w:val="none" w:sz="0" w:space="0" w:color="auto"/>
        <w:bottom w:val="none" w:sz="0" w:space="0" w:color="auto"/>
        <w:right w:val="none" w:sz="0" w:space="0" w:color="auto"/>
      </w:divBdr>
    </w:div>
    <w:div w:id="879321043">
      <w:bodyDiv w:val="1"/>
      <w:marLeft w:val="0"/>
      <w:marRight w:val="0"/>
      <w:marTop w:val="0"/>
      <w:marBottom w:val="0"/>
      <w:divBdr>
        <w:top w:val="none" w:sz="0" w:space="0" w:color="auto"/>
        <w:left w:val="none" w:sz="0" w:space="0" w:color="auto"/>
        <w:bottom w:val="none" w:sz="0" w:space="0" w:color="auto"/>
        <w:right w:val="none" w:sz="0" w:space="0" w:color="auto"/>
      </w:divBdr>
    </w:div>
    <w:div w:id="886338448">
      <w:bodyDiv w:val="1"/>
      <w:marLeft w:val="0"/>
      <w:marRight w:val="0"/>
      <w:marTop w:val="0"/>
      <w:marBottom w:val="0"/>
      <w:divBdr>
        <w:top w:val="none" w:sz="0" w:space="0" w:color="auto"/>
        <w:left w:val="none" w:sz="0" w:space="0" w:color="auto"/>
        <w:bottom w:val="none" w:sz="0" w:space="0" w:color="auto"/>
        <w:right w:val="none" w:sz="0" w:space="0" w:color="auto"/>
      </w:divBdr>
    </w:div>
    <w:div w:id="887842805">
      <w:bodyDiv w:val="1"/>
      <w:marLeft w:val="0"/>
      <w:marRight w:val="0"/>
      <w:marTop w:val="0"/>
      <w:marBottom w:val="0"/>
      <w:divBdr>
        <w:top w:val="none" w:sz="0" w:space="0" w:color="auto"/>
        <w:left w:val="none" w:sz="0" w:space="0" w:color="auto"/>
        <w:bottom w:val="none" w:sz="0" w:space="0" w:color="auto"/>
        <w:right w:val="none" w:sz="0" w:space="0" w:color="auto"/>
      </w:divBdr>
    </w:div>
    <w:div w:id="900410130">
      <w:bodyDiv w:val="1"/>
      <w:marLeft w:val="0"/>
      <w:marRight w:val="0"/>
      <w:marTop w:val="0"/>
      <w:marBottom w:val="0"/>
      <w:divBdr>
        <w:top w:val="none" w:sz="0" w:space="0" w:color="auto"/>
        <w:left w:val="none" w:sz="0" w:space="0" w:color="auto"/>
        <w:bottom w:val="none" w:sz="0" w:space="0" w:color="auto"/>
        <w:right w:val="none" w:sz="0" w:space="0" w:color="auto"/>
      </w:divBdr>
    </w:div>
    <w:div w:id="914825248">
      <w:bodyDiv w:val="1"/>
      <w:marLeft w:val="0"/>
      <w:marRight w:val="0"/>
      <w:marTop w:val="0"/>
      <w:marBottom w:val="0"/>
      <w:divBdr>
        <w:top w:val="none" w:sz="0" w:space="0" w:color="auto"/>
        <w:left w:val="none" w:sz="0" w:space="0" w:color="auto"/>
        <w:bottom w:val="none" w:sz="0" w:space="0" w:color="auto"/>
        <w:right w:val="none" w:sz="0" w:space="0" w:color="auto"/>
      </w:divBdr>
    </w:div>
    <w:div w:id="929125575">
      <w:bodyDiv w:val="1"/>
      <w:marLeft w:val="0"/>
      <w:marRight w:val="0"/>
      <w:marTop w:val="0"/>
      <w:marBottom w:val="0"/>
      <w:divBdr>
        <w:top w:val="none" w:sz="0" w:space="0" w:color="auto"/>
        <w:left w:val="none" w:sz="0" w:space="0" w:color="auto"/>
        <w:bottom w:val="none" w:sz="0" w:space="0" w:color="auto"/>
        <w:right w:val="none" w:sz="0" w:space="0" w:color="auto"/>
      </w:divBdr>
    </w:div>
    <w:div w:id="976955868">
      <w:bodyDiv w:val="1"/>
      <w:marLeft w:val="0"/>
      <w:marRight w:val="0"/>
      <w:marTop w:val="0"/>
      <w:marBottom w:val="0"/>
      <w:divBdr>
        <w:top w:val="none" w:sz="0" w:space="0" w:color="auto"/>
        <w:left w:val="none" w:sz="0" w:space="0" w:color="auto"/>
        <w:bottom w:val="none" w:sz="0" w:space="0" w:color="auto"/>
        <w:right w:val="none" w:sz="0" w:space="0" w:color="auto"/>
      </w:divBdr>
    </w:div>
    <w:div w:id="980840321">
      <w:bodyDiv w:val="1"/>
      <w:marLeft w:val="0"/>
      <w:marRight w:val="0"/>
      <w:marTop w:val="0"/>
      <w:marBottom w:val="0"/>
      <w:divBdr>
        <w:top w:val="none" w:sz="0" w:space="0" w:color="auto"/>
        <w:left w:val="none" w:sz="0" w:space="0" w:color="auto"/>
        <w:bottom w:val="none" w:sz="0" w:space="0" w:color="auto"/>
        <w:right w:val="none" w:sz="0" w:space="0" w:color="auto"/>
      </w:divBdr>
    </w:div>
    <w:div w:id="1003050728">
      <w:bodyDiv w:val="1"/>
      <w:marLeft w:val="0"/>
      <w:marRight w:val="0"/>
      <w:marTop w:val="0"/>
      <w:marBottom w:val="0"/>
      <w:divBdr>
        <w:top w:val="none" w:sz="0" w:space="0" w:color="auto"/>
        <w:left w:val="none" w:sz="0" w:space="0" w:color="auto"/>
        <w:bottom w:val="none" w:sz="0" w:space="0" w:color="auto"/>
        <w:right w:val="none" w:sz="0" w:space="0" w:color="auto"/>
      </w:divBdr>
    </w:div>
    <w:div w:id="1004287192">
      <w:bodyDiv w:val="1"/>
      <w:marLeft w:val="0"/>
      <w:marRight w:val="0"/>
      <w:marTop w:val="0"/>
      <w:marBottom w:val="0"/>
      <w:divBdr>
        <w:top w:val="none" w:sz="0" w:space="0" w:color="auto"/>
        <w:left w:val="none" w:sz="0" w:space="0" w:color="auto"/>
        <w:bottom w:val="none" w:sz="0" w:space="0" w:color="auto"/>
        <w:right w:val="none" w:sz="0" w:space="0" w:color="auto"/>
      </w:divBdr>
    </w:div>
    <w:div w:id="1020425917">
      <w:bodyDiv w:val="1"/>
      <w:marLeft w:val="0"/>
      <w:marRight w:val="0"/>
      <w:marTop w:val="0"/>
      <w:marBottom w:val="0"/>
      <w:divBdr>
        <w:top w:val="none" w:sz="0" w:space="0" w:color="auto"/>
        <w:left w:val="none" w:sz="0" w:space="0" w:color="auto"/>
        <w:bottom w:val="none" w:sz="0" w:space="0" w:color="auto"/>
        <w:right w:val="none" w:sz="0" w:space="0" w:color="auto"/>
      </w:divBdr>
    </w:div>
    <w:div w:id="1054278966">
      <w:bodyDiv w:val="1"/>
      <w:marLeft w:val="0"/>
      <w:marRight w:val="0"/>
      <w:marTop w:val="0"/>
      <w:marBottom w:val="0"/>
      <w:divBdr>
        <w:top w:val="none" w:sz="0" w:space="0" w:color="auto"/>
        <w:left w:val="none" w:sz="0" w:space="0" w:color="auto"/>
        <w:bottom w:val="none" w:sz="0" w:space="0" w:color="auto"/>
        <w:right w:val="none" w:sz="0" w:space="0" w:color="auto"/>
      </w:divBdr>
    </w:div>
    <w:div w:id="1093088095">
      <w:bodyDiv w:val="1"/>
      <w:marLeft w:val="0"/>
      <w:marRight w:val="0"/>
      <w:marTop w:val="0"/>
      <w:marBottom w:val="0"/>
      <w:divBdr>
        <w:top w:val="none" w:sz="0" w:space="0" w:color="auto"/>
        <w:left w:val="none" w:sz="0" w:space="0" w:color="auto"/>
        <w:bottom w:val="none" w:sz="0" w:space="0" w:color="auto"/>
        <w:right w:val="none" w:sz="0" w:space="0" w:color="auto"/>
      </w:divBdr>
    </w:div>
    <w:div w:id="1116942790">
      <w:bodyDiv w:val="1"/>
      <w:marLeft w:val="0"/>
      <w:marRight w:val="0"/>
      <w:marTop w:val="0"/>
      <w:marBottom w:val="0"/>
      <w:divBdr>
        <w:top w:val="none" w:sz="0" w:space="0" w:color="auto"/>
        <w:left w:val="none" w:sz="0" w:space="0" w:color="auto"/>
        <w:bottom w:val="none" w:sz="0" w:space="0" w:color="auto"/>
        <w:right w:val="none" w:sz="0" w:space="0" w:color="auto"/>
      </w:divBdr>
    </w:div>
    <w:div w:id="1179468426">
      <w:bodyDiv w:val="1"/>
      <w:marLeft w:val="0"/>
      <w:marRight w:val="0"/>
      <w:marTop w:val="0"/>
      <w:marBottom w:val="0"/>
      <w:divBdr>
        <w:top w:val="none" w:sz="0" w:space="0" w:color="auto"/>
        <w:left w:val="none" w:sz="0" w:space="0" w:color="auto"/>
        <w:bottom w:val="none" w:sz="0" w:space="0" w:color="auto"/>
        <w:right w:val="none" w:sz="0" w:space="0" w:color="auto"/>
      </w:divBdr>
    </w:div>
    <w:div w:id="1226524573">
      <w:bodyDiv w:val="1"/>
      <w:marLeft w:val="0"/>
      <w:marRight w:val="0"/>
      <w:marTop w:val="0"/>
      <w:marBottom w:val="0"/>
      <w:divBdr>
        <w:top w:val="none" w:sz="0" w:space="0" w:color="auto"/>
        <w:left w:val="none" w:sz="0" w:space="0" w:color="auto"/>
        <w:bottom w:val="none" w:sz="0" w:space="0" w:color="auto"/>
        <w:right w:val="none" w:sz="0" w:space="0" w:color="auto"/>
      </w:divBdr>
    </w:div>
    <w:div w:id="1245802717">
      <w:bodyDiv w:val="1"/>
      <w:marLeft w:val="0"/>
      <w:marRight w:val="0"/>
      <w:marTop w:val="0"/>
      <w:marBottom w:val="0"/>
      <w:divBdr>
        <w:top w:val="none" w:sz="0" w:space="0" w:color="auto"/>
        <w:left w:val="none" w:sz="0" w:space="0" w:color="auto"/>
        <w:bottom w:val="none" w:sz="0" w:space="0" w:color="auto"/>
        <w:right w:val="none" w:sz="0" w:space="0" w:color="auto"/>
      </w:divBdr>
    </w:div>
    <w:div w:id="1285306866">
      <w:bodyDiv w:val="1"/>
      <w:marLeft w:val="0"/>
      <w:marRight w:val="0"/>
      <w:marTop w:val="0"/>
      <w:marBottom w:val="0"/>
      <w:divBdr>
        <w:top w:val="none" w:sz="0" w:space="0" w:color="auto"/>
        <w:left w:val="none" w:sz="0" w:space="0" w:color="auto"/>
        <w:bottom w:val="none" w:sz="0" w:space="0" w:color="auto"/>
        <w:right w:val="none" w:sz="0" w:space="0" w:color="auto"/>
      </w:divBdr>
    </w:div>
    <w:div w:id="1287157487">
      <w:bodyDiv w:val="1"/>
      <w:marLeft w:val="0"/>
      <w:marRight w:val="0"/>
      <w:marTop w:val="0"/>
      <w:marBottom w:val="0"/>
      <w:divBdr>
        <w:top w:val="none" w:sz="0" w:space="0" w:color="auto"/>
        <w:left w:val="none" w:sz="0" w:space="0" w:color="auto"/>
        <w:bottom w:val="none" w:sz="0" w:space="0" w:color="auto"/>
        <w:right w:val="none" w:sz="0" w:space="0" w:color="auto"/>
      </w:divBdr>
    </w:div>
    <w:div w:id="1287927599">
      <w:bodyDiv w:val="1"/>
      <w:marLeft w:val="0"/>
      <w:marRight w:val="0"/>
      <w:marTop w:val="0"/>
      <w:marBottom w:val="0"/>
      <w:divBdr>
        <w:top w:val="none" w:sz="0" w:space="0" w:color="auto"/>
        <w:left w:val="none" w:sz="0" w:space="0" w:color="auto"/>
        <w:bottom w:val="none" w:sz="0" w:space="0" w:color="auto"/>
        <w:right w:val="none" w:sz="0" w:space="0" w:color="auto"/>
      </w:divBdr>
    </w:div>
    <w:div w:id="1344086487">
      <w:bodyDiv w:val="1"/>
      <w:marLeft w:val="0"/>
      <w:marRight w:val="0"/>
      <w:marTop w:val="0"/>
      <w:marBottom w:val="0"/>
      <w:divBdr>
        <w:top w:val="none" w:sz="0" w:space="0" w:color="auto"/>
        <w:left w:val="none" w:sz="0" w:space="0" w:color="auto"/>
        <w:bottom w:val="none" w:sz="0" w:space="0" w:color="auto"/>
        <w:right w:val="none" w:sz="0" w:space="0" w:color="auto"/>
      </w:divBdr>
    </w:div>
    <w:div w:id="1346978962">
      <w:bodyDiv w:val="1"/>
      <w:marLeft w:val="0"/>
      <w:marRight w:val="0"/>
      <w:marTop w:val="0"/>
      <w:marBottom w:val="0"/>
      <w:divBdr>
        <w:top w:val="none" w:sz="0" w:space="0" w:color="auto"/>
        <w:left w:val="none" w:sz="0" w:space="0" w:color="auto"/>
        <w:bottom w:val="none" w:sz="0" w:space="0" w:color="auto"/>
        <w:right w:val="none" w:sz="0" w:space="0" w:color="auto"/>
      </w:divBdr>
    </w:div>
    <w:div w:id="1403599811">
      <w:bodyDiv w:val="1"/>
      <w:marLeft w:val="0"/>
      <w:marRight w:val="0"/>
      <w:marTop w:val="0"/>
      <w:marBottom w:val="0"/>
      <w:divBdr>
        <w:top w:val="none" w:sz="0" w:space="0" w:color="auto"/>
        <w:left w:val="none" w:sz="0" w:space="0" w:color="auto"/>
        <w:bottom w:val="none" w:sz="0" w:space="0" w:color="auto"/>
        <w:right w:val="none" w:sz="0" w:space="0" w:color="auto"/>
      </w:divBdr>
    </w:div>
    <w:div w:id="1413240351">
      <w:bodyDiv w:val="1"/>
      <w:marLeft w:val="0"/>
      <w:marRight w:val="0"/>
      <w:marTop w:val="0"/>
      <w:marBottom w:val="0"/>
      <w:divBdr>
        <w:top w:val="none" w:sz="0" w:space="0" w:color="auto"/>
        <w:left w:val="none" w:sz="0" w:space="0" w:color="auto"/>
        <w:bottom w:val="none" w:sz="0" w:space="0" w:color="auto"/>
        <w:right w:val="none" w:sz="0" w:space="0" w:color="auto"/>
      </w:divBdr>
    </w:div>
    <w:div w:id="1428497901">
      <w:bodyDiv w:val="1"/>
      <w:marLeft w:val="0"/>
      <w:marRight w:val="0"/>
      <w:marTop w:val="0"/>
      <w:marBottom w:val="0"/>
      <w:divBdr>
        <w:top w:val="none" w:sz="0" w:space="0" w:color="auto"/>
        <w:left w:val="none" w:sz="0" w:space="0" w:color="auto"/>
        <w:bottom w:val="none" w:sz="0" w:space="0" w:color="auto"/>
        <w:right w:val="none" w:sz="0" w:space="0" w:color="auto"/>
      </w:divBdr>
    </w:div>
    <w:div w:id="1431122807">
      <w:bodyDiv w:val="1"/>
      <w:marLeft w:val="0"/>
      <w:marRight w:val="0"/>
      <w:marTop w:val="0"/>
      <w:marBottom w:val="0"/>
      <w:divBdr>
        <w:top w:val="none" w:sz="0" w:space="0" w:color="auto"/>
        <w:left w:val="none" w:sz="0" w:space="0" w:color="auto"/>
        <w:bottom w:val="none" w:sz="0" w:space="0" w:color="auto"/>
        <w:right w:val="none" w:sz="0" w:space="0" w:color="auto"/>
      </w:divBdr>
    </w:div>
    <w:div w:id="1448306682">
      <w:bodyDiv w:val="1"/>
      <w:marLeft w:val="0"/>
      <w:marRight w:val="0"/>
      <w:marTop w:val="0"/>
      <w:marBottom w:val="0"/>
      <w:divBdr>
        <w:top w:val="none" w:sz="0" w:space="0" w:color="auto"/>
        <w:left w:val="none" w:sz="0" w:space="0" w:color="auto"/>
        <w:bottom w:val="none" w:sz="0" w:space="0" w:color="auto"/>
        <w:right w:val="none" w:sz="0" w:space="0" w:color="auto"/>
      </w:divBdr>
      <w:divsChild>
        <w:div w:id="1984651967">
          <w:marLeft w:val="0"/>
          <w:marRight w:val="0"/>
          <w:marTop w:val="0"/>
          <w:marBottom w:val="0"/>
          <w:divBdr>
            <w:top w:val="none" w:sz="0" w:space="0" w:color="auto"/>
            <w:left w:val="none" w:sz="0" w:space="0" w:color="auto"/>
            <w:bottom w:val="none" w:sz="0" w:space="0" w:color="auto"/>
            <w:right w:val="none" w:sz="0" w:space="0" w:color="auto"/>
          </w:divBdr>
          <w:divsChild>
            <w:div w:id="236021407">
              <w:marLeft w:val="0"/>
              <w:marRight w:val="0"/>
              <w:marTop w:val="300"/>
              <w:marBottom w:val="0"/>
              <w:divBdr>
                <w:top w:val="single" w:sz="6" w:space="0" w:color="CCCCCC"/>
                <w:left w:val="single" w:sz="2" w:space="0" w:color="CCCCCC"/>
                <w:bottom w:val="single" w:sz="6" w:space="0" w:color="CCCCCC"/>
                <w:right w:val="single" w:sz="2" w:space="0" w:color="CCCCCC"/>
              </w:divBdr>
              <w:divsChild>
                <w:div w:id="1819297680">
                  <w:marLeft w:val="0"/>
                  <w:marRight w:val="0"/>
                  <w:marTop w:val="0"/>
                  <w:marBottom w:val="0"/>
                  <w:divBdr>
                    <w:top w:val="none" w:sz="0" w:space="0" w:color="auto"/>
                    <w:left w:val="none" w:sz="0" w:space="0" w:color="auto"/>
                    <w:bottom w:val="none" w:sz="0" w:space="0" w:color="auto"/>
                    <w:right w:val="none" w:sz="0" w:space="0" w:color="auto"/>
                  </w:divBdr>
                  <w:divsChild>
                    <w:div w:id="384522336">
                      <w:marLeft w:val="0"/>
                      <w:marRight w:val="0"/>
                      <w:marTop w:val="0"/>
                      <w:marBottom w:val="0"/>
                      <w:divBdr>
                        <w:top w:val="none" w:sz="0" w:space="0" w:color="auto"/>
                        <w:left w:val="none" w:sz="0" w:space="0" w:color="auto"/>
                        <w:bottom w:val="none" w:sz="0" w:space="0" w:color="auto"/>
                        <w:right w:val="none" w:sz="0" w:space="0" w:color="auto"/>
                      </w:divBdr>
                      <w:divsChild>
                        <w:div w:id="2114982550">
                          <w:marLeft w:val="0"/>
                          <w:marRight w:val="0"/>
                          <w:marTop w:val="0"/>
                          <w:marBottom w:val="0"/>
                          <w:divBdr>
                            <w:top w:val="none" w:sz="0" w:space="0" w:color="auto"/>
                            <w:left w:val="none" w:sz="0" w:space="0" w:color="auto"/>
                            <w:bottom w:val="none" w:sz="0" w:space="0" w:color="auto"/>
                            <w:right w:val="none" w:sz="0" w:space="0" w:color="auto"/>
                          </w:divBdr>
                          <w:divsChild>
                            <w:div w:id="1343122046">
                              <w:marLeft w:val="0"/>
                              <w:marRight w:val="0"/>
                              <w:marTop w:val="0"/>
                              <w:marBottom w:val="0"/>
                              <w:divBdr>
                                <w:top w:val="none" w:sz="0" w:space="0" w:color="auto"/>
                                <w:left w:val="none" w:sz="0" w:space="0" w:color="auto"/>
                                <w:bottom w:val="none" w:sz="0" w:space="0" w:color="auto"/>
                                <w:right w:val="none" w:sz="0" w:space="0" w:color="auto"/>
                              </w:divBdr>
                              <w:divsChild>
                                <w:div w:id="536283095">
                                  <w:marLeft w:val="0"/>
                                  <w:marRight w:val="0"/>
                                  <w:marTop w:val="0"/>
                                  <w:marBottom w:val="0"/>
                                  <w:divBdr>
                                    <w:top w:val="none" w:sz="0" w:space="0" w:color="auto"/>
                                    <w:left w:val="none" w:sz="0" w:space="0" w:color="auto"/>
                                    <w:bottom w:val="none" w:sz="0" w:space="0" w:color="auto"/>
                                    <w:right w:val="none" w:sz="0" w:space="0" w:color="auto"/>
                                  </w:divBdr>
                                  <w:divsChild>
                                    <w:div w:id="2082480408">
                                      <w:marLeft w:val="0"/>
                                      <w:marRight w:val="0"/>
                                      <w:marTop w:val="0"/>
                                      <w:marBottom w:val="0"/>
                                      <w:divBdr>
                                        <w:top w:val="none" w:sz="0" w:space="0" w:color="auto"/>
                                        <w:left w:val="none" w:sz="0" w:space="0" w:color="auto"/>
                                        <w:bottom w:val="none" w:sz="0" w:space="0" w:color="auto"/>
                                        <w:right w:val="none" w:sz="0" w:space="0" w:color="auto"/>
                                      </w:divBdr>
                                      <w:divsChild>
                                        <w:div w:id="907958278">
                                          <w:marLeft w:val="0"/>
                                          <w:marRight w:val="0"/>
                                          <w:marTop w:val="0"/>
                                          <w:marBottom w:val="0"/>
                                          <w:divBdr>
                                            <w:top w:val="none" w:sz="0" w:space="0" w:color="auto"/>
                                            <w:left w:val="none" w:sz="0" w:space="0" w:color="auto"/>
                                            <w:bottom w:val="none" w:sz="0" w:space="0" w:color="auto"/>
                                            <w:right w:val="none" w:sz="0" w:space="0" w:color="auto"/>
                                          </w:divBdr>
                                          <w:divsChild>
                                            <w:div w:id="1988823963">
                                              <w:marLeft w:val="0"/>
                                              <w:marRight w:val="0"/>
                                              <w:marTop w:val="150"/>
                                              <w:marBottom w:val="0"/>
                                              <w:divBdr>
                                                <w:top w:val="none" w:sz="0" w:space="0" w:color="auto"/>
                                                <w:left w:val="none" w:sz="0" w:space="0" w:color="auto"/>
                                                <w:bottom w:val="none" w:sz="0" w:space="0" w:color="auto"/>
                                                <w:right w:val="none" w:sz="0" w:space="0" w:color="auto"/>
                                              </w:divBdr>
                                              <w:divsChild>
                                                <w:div w:id="1223563642">
                                                  <w:marLeft w:val="0"/>
                                                  <w:marRight w:val="0"/>
                                                  <w:marTop w:val="0"/>
                                                  <w:marBottom w:val="0"/>
                                                  <w:divBdr>
                                                    <w:top w:val="none" w:sz="0" w:space="0" w:color="auto"/>
                                                    <w:left w:val="none" w:sz="0" w:space="0" w:color="auto"/>
                                                    <w:bottom w:val="none" w:sz="0" w:space="0" w:color="auto"/>
                                                    <w:right w:val="none" w:sz="0" w:space="0" w:color="auto"/>
                                                  </w:divBdr>
                                                  <w:divsChild>
                                                    <w:div w:id="1500192101">
                                                      <w:marLeft w:val="0"/>
                                                      <w:marRight w:val="0"/>
                                                      <w:marTop w:val="0"/>
                                                      <w:marBottom w:val="0"/>
                                                      <w:divBdr>
                                                        <w:top w:val="none" w:sz="0" w:space="0" w:color="auto"/>
                                                        <w:left w:val="none" w:sz="0" w:space="0" w:color="auto"/>
                                                        <w:bottom w:val="none" w:sz="0" w:space="0" w:color="auto"/>
                                                        <w:right w:val="none" w:sz="0" w:space="0" w:color="auto"/>
                                                      </w:divBdr>
                                                      <w:divsChild>
                                                        <w:div w:id="323897618">
                                                          <w:marLeft w:val="0"/>
                                                          <w:marRight w:val="0"/>
                                                          <w:marTop w:val="0"/>
                                                          <w:marBottom w:val="0"/>
                                                          <w:divBdr>
                                                            <w:top w:val="none" w:sz="0" w:space="0" w:color="auto"/>
                                                            <w:left w:val="none" w:sz="0" w:space="0" w:color="auto"/>
                                                            <w:bottom w:val="none" w:sz="0" w:space="0" w:color="auto"/>
                                                            <w:right w:val="none" w:sz="0" w:space="0" w:color="auto"/>
                                                          </w:divBdr>
                                                          <w:divsChild>
                                                            <w:div w:id="925920421">
                                                              <w:marLeft w:val="0"/>
                                                              <w:marRight w:val="0"/>
                                                              <w:marTop w:val="0"/>
                                                              <w:marBottom w:val="0"/>
                                                              <w:divBdr>
                                                                <w:top w:val="none" w:sz="0" w:space="0" w:color="auto"/>
                                                                <w:left w:val="none" w:sz="0" w:space="0" w:color="auto"/>
                                                                <w:bottom w:val="none" w:sz="0" w:space="0" w:color="auto"/>
                                                                <w:right w:val="none" w:sz="0" w:space="0" w:color="auto"/>
                                                              </w:divBdr>
                                                              <w:divsChild>
                                                                <w:div w:id="1700663742">
                                                                  <w:marLeft w:val="0"/>
                                                                  <w:marRight w:val="0"/>
                                                                  <w:marTop w:val="0"/>
                                                                  <w:marBottom w:val="0"/>
                                                                  <w:divBdr>
                                                                    <w:top w:val="none" w:sz="0" w:space="0" w:color="auto"/>
                                                                    <w:left w:val="none" w:sz="0" w:space="0" w:color="auto"/>
                                                                    <w:bottom w:val="none" w:sz="0" w:space="0" w:color="auto"/>
                                                                    <w:right w:val="none" w:sz="0" w:space="0" w:color="auto"/>
                                                                  </w:divBdr>
                                                                  <w:divsChild>
                                                                    <w:div w:id="1003819635">
                                                                      <w:marLeft w:val="0"/>
                                                                      <w:marRight w:val="0"/>
                                                                      <w:marTop w:val="0"/>
                                                                      <w:marBottom w:val="0"/>
                                                                      <w:divBdr>
                                                                        <w:top w:val="none" w:sz="0" w:space="0" w:color="auto"/>
                                                                        <w:left w:val="none" w:sz="0" w:space="0" w:color="auto"/>
                                                                        <w:bottom w:val="none" w:sz="0" w:space="0" w:color="auto"/>
                                                                        <w:right w:val="none" w:sz="0" w:space="0" w:color="auto"/>
                                                                      </w:divBdr>
                                                                      <w:divsChild>
                                                                        <w:div w:id="1594433746">
                                                                          <w:marLeft w:val="0"/>
                                                                          <w:marRight w:val="0"/>
                                                                          <w:marTop w:val="0"/>
                                                                          <w:marBottom w:val="0"/>
                                                                          <w:divBdr>
                                                                            <w:top w:val="none" w:sz="0" w:space="0" w:color="auto"/>
                                                                            <w:left w:val="none" w:sz="0" w:space="0" w:color="auto"/>
                                                                            <w:bottom w:val="none" w:sz="0" w:space="0" w:color="auto"/>
                                                                            <w:right w:val="none" w:sz="0" w:space="0" w:color="auto"/>
                                                                          </w:divBdr>
                                                                          <w:divsChild>
                                                                            <w:div w:id="3143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3233660">
      <w:bodyDiv w:val="1"/>
      <w:marLeft w:val="0"/>
      <w:marRight w:val="0"/>
      <w:marTop w:val="0"/>
      <w:marBottom w:val="0"/>
      <w:divBdr>
        <w:top w:val="none" w:sz="0" w:space="0" w:color="auto"/>
        <w:left w:val="none" w:sz="0" w:space="0" w:color="auto"/>
        <w:bottom w:val="none" w:sz="0" w:space="0" w:color="auto"/>
        <w:right w:val="none" w:sz="0" w:space="0" w:color="auto"/>
      </w:divBdr>
    </w:div>
    <w:div w:id="1555772865">
      <w:bodyDiv w:val="1"/>
      <w:marLeft w:val="0"/>
      <w:marRight w:val="0"/>
      <w:marTop w:val="0"/>
      <w:marBottom w:val="0"/>
      <w:divBdr>
        <w:top w:val="none" w:sz="0" w:space="0" w:color="auto"/>
        <w:left w:val="none" w:sz="0" w:space="0" w:color="auto"/>
        <w:bottom w:val="none" w:sz="0" w:space="0" w:color="auto"/>
        <w:right w:val="none" w:sz="0" w:space="0" w:color="auto"/>
      </w:divBdr>
    </w:div>
    <w:div w:id="1556118947">
      <w:bodyDiv w:val="1"/>
      <w:marLeft w:val="0"/>
      <w:marRight w:val="0"/>
      <w:marTop w:val="0"/>
      <w:marBottom w:val="0"/>
      <w:divBdr>
        <w:top w:val="none" w:sz="0" w:space="0" w:color="auto"/>
        <w:left w:val="none" w:sz="0" w:space="0" w:color="auto"/>
        <w:bottom w:val="none" w:sz="0" w:space="0" w:color="auto"/>
        <w:right w:val="none" w:sz="0" w:space="0" w:color="auto"/>
      </w:divBdr>
    </w:div>
    <w:div w:id="1574200653">
      <w:bodyDiv w:val="1"/>
      <w:marLeft w:val="0"/>
      <w:marRight w:val="0"/>
      <w:marTop w:val="0"/>
      <w:marBottom w:val="0"/>
      <w:divBdr>
        <w:top w:val="none" w:sz="0" w:space="0" w:color="auto"/>
        <w:left w:val="none" w:sz="0" w:space="0" w:color="auto"/>
        <w:bottom w:val="none" w:sz="0" w:space="0" w:color="auto"/>
        <w:right w:val="none" w:sz="0" w:space="0" w:color="auto"/>
      </w:divBdr>
    </w:div>
    <w:div w:id="1575165417">
      <w:bodyDiv w:val="1"/>
      <w:marLeft w:val="0"/>
      <w:marRight w:val="0"/>
      <w:marTop w:val="0"/>
      <w:marBottom w:val="0"/>
      <w:divBdr>
        <w:top w:val="none" w:sz="0" w:space="0" w:color="auto"/>
        <w:left w:val="none" w:sz="0" w:space="0" w:color="auto"/>
        <w:bottom w:val="none" w:sz="0" w:space="0" w:color="auto"/>
        <w:right w:val="none" w:sz="0" w:space="0" w:color="auto"/>
      </w:divBdr>
    </w:div>
    <w:div w:id="1606572366">
      <w:bodyDiv w:val="1"/>
      <w:marLeft w:val="0"/>
      <w:marRight w:val="0"/>
      <w:marTop w:val="0"/>
      <w:marBottom w:val="0"/>
      <w:divBdr>
        <w:top w:val="none" w:sz="0" w:space="0" w:color="auto"/>
        <w:left w:val="none" w:sz="0" w:space="0" w:color="auto"/>
        <w:bottom w:val="none" w:sz="0" w:space="0" w:color="auto"/>
        <w:right w:val="none" w:sz="0" w:space="0" w:color="auto"/>
      </w:divBdr>
    </w:div>
    <w:div w:id="1621296637">
      <w:bodyDiv w:val="1"/>
      <w:marLeft w:val="0"/>
      <w:marRight w:val="0"/>
      <w:marTop w:val="0"/>
      <w:marBottom w:val="0"/>
      <w:divBdr>
        <w:top w:val="none" w:sz="0" w:space="0" w:color="auto"/>
        <w:left w:val="none" w:sz="0" w:space="0" w:color="auto"/>
        <w:bottom w:val="none" w:sz="0" w:space="0" w:color="auto"/>
        <w:right w:val="none" w:sz="0" w:space="0" w:color="auto"/>
      </w:divBdr>
      <w:divsChild>
        <w:div w:id="104422339">
          <w:marLeft w:val="0"/>
          <w:marRight w:val="0"/>
          <w:marTop w:val="0"/>
          <w:marBottom w:val="0"/>
          <w:divBdr>
            <w:top w:val="none" w:sz="0" w:space="0" w:color="auto"/>
            <w:left w:val="none" w:sz="0" w:space="0" w:color="auto"/>
            <w:bottom w:val="none" w:sz="0" w:space="0" w:color="auto"/>
            <w:right w:val="none" w:sz="0" w:space="0" w:color="auto"/>
          </w:divBdr>
          <w:divsChild>
            <w:div w:id="2011713672">
              <w:marLeft w:val="0"/>
              <w:marRight w:val="0"/>
              <w:marTop w:val="0"/>
              <w:marBottom w:val="0"/>
              <w:divBdr>
                <w:top w:val="none" w:sz="0" w:space="0" w:color="auto"/>
                <w:left w:val="none" w:sz="0" w:space="0" w:color="auto"/>
                <w:bottom w:val="none" w:sz="0" w:space="0" w:color="auto"/>
                <w:right w:val="none" w:sz="0" w:space="0" w:color="auto"/>
              </w:divBdr>
              <w:divsChild>
                <w:div w:id="1427114668">
                  <w:marLeft w:val="0"/>
                  <w:marRight w:val="0"/>
                  <w:marTop w:val="0"/>
                  <w:marBottom w:val="0"/>
                  <w:divBdr>
                    <w:top w:val="none" w:sz="0" w:space="0" w:color="auto"/>
                    <w:left w:val="none" w:sz="0" w:space="0" w:color="auto"/>
                    <w:bottom w:val="none" w:sz="0" w:space="0" w:color="auto"/>
                    <w:right w:val="none" w:sz="0" w:space="0" w:color="auto"/>
                  </w:divBdr>
                  <w:divsChild>
                    <w:div w:id="1179542654">
                      <w:marLeft w:val="0"/>
                      <w:marRight w:val="0"/>
                      <w:marTop w:val="0"/>
                      <w:marBottom w:val="0"/>
                      <w:divBdr>
                        <w:top w:val="none" w:sz="0" w:space="0" w:color="auto"/>
                        <w:left w:val="none" w:sz="0" w:space="0" w:color="auto"/>
                        <w:bottom w:val="none" w:sz="0" w:space="0" w:color="auto"/>
                        <w:right w:val="none" w:sz="0" w:space="0" w:color="auto"/>
                      </w:divBdr>
                      <w:divsChild>
                        <w:div w:id="815688526">
                          <w:marLeft w:val="0"/>
                          <w:marRight w:val="0"/>
                          <w:marTop w:val="0"/>
                          <w:marBottom w:val="0"/>
                          <w:divBdr>
                            <w:top w:val="none" w:sz="0" w:space="0" w:color="auto"/>
                            <w:left w:val="none" w:sz="0" w:space="0" w:color="auto"/>
                            <w:bottom w:val="none" w:sz="0" w:space="0" w:color="auto"/>
                            <w:right w:val="none" w:sz="0" w:space="0" w:color="auto"/>
                          </w:divBdr>
                          <w:divsChild>
                            <w:div w:id="1738938050">
                              <w:marLeft w:val="0"/>
                              <w:marRight w:val="0"/>
                              <w:marTop w:val="0"/>
                              <w:marBottom w:val="0"/>
                              <w:divBdr>
                                <w:top w:val="none" w:sz="0" w:space="0" w:color="auto"/>
                                <w:left w:val="none" w:sz="0" w:space="0" w:color="auto"/>
                                <w:bottom w:val="none" w:sz="0" w:space="0" w:color="auto"/>
                                <w:right w:val="none" w:sz="0" w:space="0" w:color="auto"/>
                              </w:divBdr>
                              <w:divsChild>
                                <w:div w:id="1520465881">
                                  <w:marLeft w:val="0"/>
                                  <w:marRight w:val="0"/>
                                  <w:marTop w:val="0"/>
                                  <w:marBottom w:val="0"/>
                                  <w:divBdr>
                                    <w:top w:val="none" w:sz="0" w:space="0" w:color="auto"/>
                                    <w:left w:val="none" w:sz="0" w:space="0" w:color="auto"/>
                                    <w:bottom w:val="none" w:sz="0" w:space="0" w:color="auto"/>
                                    <w:right w:val="none" w:sz="0" w:space="0" w:color="auto"/>
                                  </w:divBdr>
                                  <w:divsChild>
                                    <w:div w:id="2111966221">
                                      <w:marLeft w:val="0"/>
                                      <w:marRight w:val="0"/>
                                      <w:marTop w:val="0"/>
                                      <w:marBottom w:val="0"/>
                                      <w:divBdr>
                                        <w:top w:val="none" w:sz="0" w:space="0" w:color="auto"/>
                                        <w:left w:val="none" w:sz="0" w:space="0" w:color="auto"/>
                                        <w:bottom w:val="none" w:sz="0" w:space="0" w:color="auto"/>
                                        <w:right w:val="none" w:sz="0" w:space="0" w:color="auto"/>
                                      </w:divBdr>
                                      <w:divsChild>
                                        <w:div w:id="39398710">
                                          <w:marLeft w:val="0"/>
                                          <w:marRight w:val="0"/>
                                          <w:marTop w:val="0"/>
                                          <w:marBottom w:val="0"/>
                                          <w:divBdr>
                                            <w:top w:val="none" w:sz="0" w:space="0" w:color="auto"/>
                                            <w:left w:val="none" w:sz="0" w:space="0" w:color="auto"/>
                                            <w:bottom w:val="none" w:sz="0" w:space="0" w:color="auto"/>
                                            <w:right w:val="none" w:sz="0" w:space="0" w:color="auto"/>
                                          </w:divBdr>
                                          <w:divsChild>
                                            <w:div w:id="1438981462">
                                              <w:marLeft w:val="0"/>
                                              <w:marRight w:val="0"/>
                                              <w:marTop w:val="0"/>
                                              <w:marBottom w:val="0"/>
                                              <w:divBdr>
                                                <w:top w:val="none" w:sz="0" w:space="0" w:color="auto"/>
                                                <w:left w:val="none" w:sz="0" w:space="0" w:color="auto"/>
                                                <w:bottom w:val="none" w:sz="0" w:space="0" w:color="auto"/>
                                                <w:right w:val="none" w:sz="0" w:space="0" w:color="auto"/>
                                              </w:divBdr>
                                              <w:divsChild>
                                                <w:div w:id="203221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24981308">
      <w:bodyDiv w:val="1"/>
      <w:marLeft w:val="0"/>
      <w:marRight w:val="0"/>
      <w:marTop w:val="0"/>
      <w:marBottom w:val="0"/>
      <w:divBdr>
        <w:top w:val="none" w:sz="0" w:space="0" w:color="auto"/>
        <w:left w:val="none" w:sz="0" w:space="0" w:color="auto"/>
        <w:bottom w:val="none" w:sz="0" w:space="0" w:color="auto"/>
        <w:right w:val="none" w:sz="0" w:space="0" w:color="auto"/>
      </w:divBdr>
    </w:div>
    <w:div w:id="1740396759">
      <w:bodyDiv w:val="1"/>
      <w:marLeft w:val="0"/>
      <w:marRight w:val="0"/>
      <w:marTop w:val="0"/>
      <w:marBottom w:val="0"/>
      <w:divBdr>
        <w:top w:val="none" w:sz="0" w:space="0" w:color="auto"/>
        <w:left w:val="none" w:sz="0" w:space="0" w:color="auto"/>
        <w:bottom w:val="none" w:sz="0" w:space="0" w:color="auto"/>
        <w:right w:val="none" w:sz="0" w:space="0" w:color="auto"/>
      </w:divBdr>
    </w:div>
    <w:div w:id="1770857397">
      <w:bodyDiv w:val="1"/>
      <w:marLeft w:val="0"/>
      <w:marRight w:val="0"/>
      <w:marTop w:val="0"/>
      <w:marBottom w:val="0"/>
      <w:divBdr>
        <w:top w:val="none" w:sz="0" w:space="0" w:color="auto"/>
        <w:left w:val="none" w:sz="0" w:space="0" w:color="auto"/>
        <w:bottom w:val="none" w:sz="0" w:space="0" w:color="auto"/>
        <w:right w:val="none" w:sz="0" w:space="0" w:color="auto"/>
      </w:divBdr>
    </w:div>
    <w:div w:id="1785226625">
      <w:bodyDiv w:val="1"/>
      <w:marLeft w:val="0"/>
      <w:marRight w:val="0"/>
      <w:marTop w:val="0"/>
      <w:marBottom w:val="0"/>
      <w:divBdr>
        <w:top w:val="none" w:sz="0" w:space="0" w:color="auto"/>
        <w:left w:val="none" w:sz="0" w:space="0" w:color="auto"/>
        <w:bottom w:val="none" w:sz="0" w:space="0" w:color="auto"/>
        <w:right w:val="none" w:sz="0" w:space="0" w:color="auto"/>
      </w:divBdr>
    </w:div>
    <w:div w:id="1787701443">
      <w:bodyDiv w:val="1"/>
      <w:marLeft w:val="0"/>
      <w:marRight w:val="0"/>
      <w:marTop w:val="0"/>
      <w:marBottom w:val="0"/>
      <w:divBdr>
        <w:top w:val="none" w:sz="0" w:space="0" w:color="auto"/>
        <w:left w:val="none" w:sz="0" w:space="0" w:color="auto"/>
        <w:bottom w:val="none" w:sz="0" w:space="0" w:color="auto"/>
        <w:right w:val="none" w:sz="0" w:space="0" w:color="auto"/>
      </w:divBdr>
    </w:div>
    <w:div w:id="1801993213">
      <w:bodyDiv w:val="1"/>
      <w:marLeft w:val="0"/>
      <w:marRight w:val="0"/>
      <w:marTop w:val="0"/>
      <w:marBottom w:val="0"/>
      <w:divBdr>
        <w:top w:val="none" w:sz="0" w:space="0" w:color="auto"/>
        <w:left w:val="none" w:sz="0" w:space="0" w:color="auto"/>
        <w:bottom w:val="none" w:sz="0" w:space="0" w:color="auto"/>
        <w:right w:val="none" w:sz="0" w:space="0" w:color="auto"/>
      </w:divBdr>
    </w:div>
    <w:div w:id="1813327747">
      <w:bodyDiv w:val="1"/>
      <w:marLeft w:val="0"/>
      <w:marRight w:val="0"/>
      <w:marTop w:val="0"/>
      <w:marBottom w:val="0"/>
      <w:divBdr>
        <w:top w:val="none" w:sz="0" w:space="0" w:color="auto"/>
        <w:left w:val="none" w:sz="0" w:space="0" w:color="auto"/>
        <w:bottom w:val="none" w:sz="0" w:space="0" w:color="auto"/>
        <w:right w:val="none" w:sz="0" w:space="0" w:color="auto"/>
      </w:divBdr>
    </w:div>
    <w:div w:id="1817068057">
      <w:bodyDiv w:val="1"/>
      <w:marLeft w:val="0"/>
      <w:marRight w:val="0"/>
      <w:marTop w:val="0"/>
      <w:marBottom w:val="0"/>
      <w:divBdr>
        <w:top w:val="none" w:sz="0" w:space="0" w:color="auto"/>
        <w:left w:val="none" w:sz="0" w:space="0" w:color="auto"/>
        <w:bottom w:val="none" w:sz="0" w:space="0" w:color="auto"/>
        <w:right w:val="none" w:sz="0" w:space="0" w:color="auto"/>
      </w:divBdr>
    </w:div>
    <w:div w:id="1820609140">
      <w:bodyDiv w:val="1"/>
      <w:marLeft w:val="0"/>
      <w:marRight w:val="0"/>
      <w:marTop w:val="0"/>
      <w:marBottom w:val="0"/>
      <w:divBdr>
        <w:top w:val="none" w:sz="0" w:space="0" w:color="auto"/>
        <w:left w:val="none" w:sz="0" w:space="0" w:color="auto"/>
        <w:bottom w:val="none" w:sz="0" w:space="0" w:color="auto"/>
        <w:right w:val="none" w:sz="0" w:space="0" w:color="auto"/>
      </w:divBdr>
      <w:divsChild>
        <w:div w:id="462696641">
          <w:marLeft w:val="0"/>
          <w:marRight w:val="0"/>
          <w:marTop w:val="0"/>
          <w:marBottom w:val="0"/>
          <w:divBdr>
            <w:top w:val="none" w:sz="0" w:space="0" w:color="auto"/>
            <w:left w:val="none" w:sz="0" w:space="0" w:color="auto"/>
            <w:bottom w:val="none" w:sz="0" w:space="0" w:color="auto"/>
            <w:right w:val="none" w:sz="0" w:space="0" w:color="auto"/>
          </w:divBdr>
          <w:divsChild>
            <w:div w:id="995033269">
              <w:marLeft w:val="0"/>
              <w:marRight w:val="0"/>
              <w:marTop w:val="300"/>
              <w:marBottom w:val="0"/>
              <w:divBdr>
                <w:top w:val="single" w:sz="6" w:space="0" w:color="CCCCCC"/>
                <w:left w:val="single" w:sz="2" w:space="0" w:color="CCCCCC"/>
                <w:bottom w:val="single" w:sz="6" w:space="0" w:color="CCCCCC"/>
                <w:right w:val="single" w:sz="2" w:space="0" w:color="CCCCCC"/>
              </w:divBdr>
              <w:divsChild>
                <w:div w:id="1357734680">
                  <w:marLeft w:val="0"/>
                  <w:marRight w:val="0"/>
                  <w:marTop w:val="0"/>
                  <w:marBottom w:val="0"/>
                  <w:divBdr>
                    <w:top w:val="none" w:sz="0" w:space="0" w:color="auto"/>
                    <w:left w:val="none" w:sz="0" w:space="0" w:color="auto"/>
                    <w:bottom w:val="none" w:sz="0" w:space="0" w:color="auto"/>
                    <w:right w:val="none" w:sz="0" w:space="0" w:color="auto"/>
                  </w:divBdr>
                  <w:divsChild>
                    <w:div w:id="1760634808">
                      <w:marLeft w:val="0"/>
                      <w:marRight w:val="0"/>
                      <w:marTop w:val="0"/>
                      <w:marBottom w:val="0"/>
                      <w:divBdr>
                        <w:top w:val="none" w:sz="0" w:space="0" w:color="auto"/>
                        <w:left w:val="none" w:sz="0" w:space="0" w:color="auto"/>
                        <w:bottom w:val="none" w:sz="0" w:space="0" w:color="auto"/>
                        <w:right w:val="none" w:sz="0" w:space="0" w:color="auto"/>
                      </w:divBdr>
                      <w:divsChild>
                        <w:div w:id="1107892031">
                          <w:marLeft w:val="0"/>
                          <w:marRight w:val="0"/>
                          <w:marTop w:val="0"/>
                          <w:marBottom w:val="0"/>
                          <w:divBdr>
                            <w:top w:val="none" w:sz="0" w:space="0" w:color="auto"/>
                            <w:left w:val="none" w:sz="0" w:space="0" w:color="auto"/>
                            <w:bottom w:val="none" w:sz="0" w:space="0" w:color="auto"/>
                            <w:right w:val="none" w:sz="0" w:space="0" w:color="auto"/>
                          </w:divBdr>
                          <w:divsChild>
                            <w:div w:id="1597858611">
                              <w:marLeft w:val="0"/>
                              <w:marRight w:val="0"/>
                              <w:marTop w:val="0"/>
                              <w:marBottom w:val="0"/>
                              <w:divBdr>
                                <w:top w:val="none" w:sz="0" w:space="0" w:color="auto"/>
                                <w:left w:val="none" w:sz="0" w:space="0" w:color="auto"/>
                                <w:bottom w:val="none" w:sz="0" w:space="0" w:color="auto"/>
                                <w:right w:val="none" w:sz="0" w:space="0" w:color="auto"/>
                              </w:divBdr>
                              <w:divsChild>
                                <w:div w:id="1665011922">
                                  <w:marLeft w:val="0"/>
                                  <w:marRight w:val="0"/>
                                  <w:marTop w:val="0"/>
                                  <w:marBottom w:val="0"/>
                                  <w:divBdr>
                                    <w:top w:val="none" w:sz="0" w:space="0" w:color="auto"/>
                                    <w:left w:val="none" w:sz="0" w:space="0" w:color="auto"/>
                                    <w:bottom w:val="none" w:sz="0" w:space="0" w:color="auto"/>
                                    <w:right w:val="none" w:sz="0" w:space="0" w:color="auto"/>
                                  </w:divBdr>
                                  <w:divsChild>
                                    <w:div w:id="1401369566">
                                      <w:marLeft w:val="0"/>
                                      <w:marRight w:val="0"/>
                                      <w:marTop w:val="0"/>
                                      <w:marBottom w:val="0"/>
                                      <w:divBdr>
                                        <w:top w:val="none" w:sz="0" w:space="0" w:color="auto"/>
                                        <w:left w:val="none" w:sz="0" w:space="0" w:color="auto"/>
                                        <w:bottom w:val="none" w:sz="0" w:space="0" w:color="auto"/>
                                        <w:right w:val="none" w:sz="0" w:space="0" w:color="auto"/>
                                      </w:divBdr>
                                      <w:divsChild>
                                        <w:div w:id="754939287">
                                          <w:marLeft w:val="0"/>
                                          <w:marRight w:val="0"/>
                                          <w:marTop w:val="0"/>
                                          <w:marBottom w:val="0"/>
                                          <w:divBdr>
                                            <w:top w:val="none" w:sz="0" w:space="0" w:color="auto"/>
                                            <w:left w:val="none" w:sz="0" w:space="0" w:color="auto"/>
                                            <w:bottom w:val="none" w:sz="0" w:space="0" w:color="auto"/>
                                            <w:right w:val="none" w:sz="0" w:space="0" w:color="auto"/>
                                          </w:divBdr>
                                          <w:divsChild>
                                            <w:div w:id="543181270">
                                              <w:marLeft w:val="0"/>
                                              <w:marRight w:val="0"/>
                                              <w:marTop w:val="150"/>
                                              <w:marBottom w:val="0"/>
                                              <w:divBdr>
                                                <w:top w:val="none" w:sz="0" w:space="0" w:color="auto"/>
                                                <w:left w:val="none" w:sz="0" w:space="0" w:color="auto"/>
                                                <w:bottom w:val="none" w:sz="0" w:space="0" w:color="auto"/>
                                                <w:right w:val="none" w:sz="0" w:space="0" w:color="auto"/>
                                              </w:divBdr>
                                              <w:divsChild>
                                                <w:div w:id="2068720804">
                                                  <w:marLeft w:val="0"/>
                                                  <w:marRight w:val="0"/>
                                                  <w:marTop w:val="0"/>
                                                  <w:marBottom w:val="0"/>
                                                  <w:divBdr>
                                                    <w:top w:val="none" w:sz="0" w:space="0" w:color="auto"/>
                                                    <w:left w:val="none" w:sz="0" w:space="0" w:color="auto"/>
                                                    <w:bottom w:val="none" w:sz="0" w:space="0" w:color="auto"/>
                                                    <w:right w:val="none" w:sz="0" w:space="0" w:color="auto"/>
                                                  </w:divBdr>
                                                  <w:divsChild>
                                                    <w:div w:id="680156840">
                                                      <w:marLeft w:val="0"/>
                                                      <w:marRight w:val="0"/>
                                                      <w:marTop w:val="0"/>
                                                      <w:marBottom w:val="0"/>
                                                      <w:divBdr>
                                                        <w:top w:val="none" w:sz="0" w:space="0" w:color="auto"/>
                                                        <w:left w:val="none" w:sz="0" w:space="0" w:color="auto"/>
                                                        <w:bottom w:val="none" w:sz="0" w:space="0" w:color="auto"/>
                                                        <w:right w:val="none" w:sz="0" w:space="0" w:color="auto"/>
                                                      </w:divBdr>
                                                      <w:divsChild>
                                                        <w:div w:id="486750883">
                                                          <w:marLeft w:val="0"/>
                                                          <w:marRight w:val="0"/>
                                                          <w:marTop w:val="0"/>
                                                          <w:marBottom w:val="0"/>
                                                          <w:divBdr>
                                                            <w:top w:val="none" w:sz="0" w:space="0" w:color="auto"/>
                                                            <w:left w:val="none" w:sz="0" w:space="0" w:color="auto"/>
                                                            <w:bottom w:val="none" w:sz="0" w:space="0" w:color="auto"/>
                                                            <w:right w:val="none" w:sz="0" w:space="0" w:color="auto"/>
                                                          </w:divBdr>
                                                          <w:divsChild>
                                                            <w:div w:id="420219445">
                                                              <w:marLeft w:val="0"/>
                                                              <w:marRight w:val="0"/>
                                                              <w:marTop w:val="0"/>
                                                              <w:marBottom w:val="0"/>
                                                              <w:divBdr>
                                                                <w:top w:val="none" w:sz="0" w:space="0" w:color="auto"/>
                                                                <w:left w:val="none" w:sz="0" w:space="0" w:color="auto"/>
                                                                <w:bottom w:val="none" w:sz="0" w:space="0" w:color="auto"/>
                                                                <w:right w:val="none" w:sz="0" w:space="0" w:color="auto"/>
                                                              </w:divBdr>
                                                              <w:divsChild>
                                                                <w:div w:id="1720202004">
                                                                  <w:marLeft w:val="0"/>
                                                                  <w:marRight w:val="0"/>
                                                                  <w:marTop w:val="150"/>
                                                                  <w:marBottom w:val="0"/>
                                                                  <w:divBdr>
                                                                    <w:top w:val="none" w:sz="0" w:space="0" w:color="auto"/>
                                                                    <w:left w:val="none" w:sz="0" w:space="0" w:color="auto"/>
                                                                    <w:bottom w:val="none" w:sz="0" w:space="0" w:color="auto"/>
                                                                    <w:right w:val="none" w:sz="0" w:space="0" w:color="auto"/>
                                                                  </w:divBdr>
                                                                  <w:divsChild>
                                                                    <w:div w:id="1301764932">
                                                                      <w:marLeft w:val="0"/>
                                                                      <w:marRight w:val="0"/>
                                                                      <w:marTop w:val="0"/>
                                                                      <w:marBottom w:val="0"/>
                                                                      <w:divBdr>
                                                                        <w:top w:val="none" w:sz="0" w:space="0" w:color="auto"/>
                                                                        <w:left w:val="none" w:sz="0" w:space="0" w:color="auto"/>
                                                                        <w:bottom w:val="none" w:sz="0" w:space="0" w:color="auto"/>
                                                                        <w:right w:val="none" w:sz="0" w:space="0" w:color="auto"/>
                                                                      </w:divBdr>
                                                                      <w:divsChild>
                                                                        <w:div w:id="69038961">
                                                                          <w:marLeft w:val="0"/>
                                                                          <w:marRight w:val="0"/>
                                                                          <w:marTop w:val="0"/>
                                                                          <w:marBottom w:val="0"/>
                                                                          <w:divBdr>
                                                                            <w:top w:val="none" w:sz="0" w:space="0" w:color="auto"/>
                                                                            <w:left w:val="none" w:sz="0" w:space="0" w:color="auto"/>
                                                                            <w:bottom w:val="none" w:sz="0" w:space="0" w:color="auto"/>
                                                                            <w:right w:val="none" w:sz="0" w:space="0" w:color="auto"/>
                                                                          </w:divBdr>
                                                                          <w:divsChild>
                                                                            <w:div w:id="1247307626">
                                                                              <w:marLeft w:val="0"/>
                                                                              <w:marRight w:val="0"/>
                                                                              <w:marTop w:val="0"/>
                                                                              <w:marBottom w:val="0"/>
                                                                              <w:divBdr>
                                                                                <w:top w:val="none" w:sz="0" w:space="0" w:color="auto"/>
                                                                                <w:left w:val="none" w:sz="0" w:space="0" w:color="auto"/>
                                                                                <w:bottom w:val="none" w:sz="0" w:space="0" w:color="auto"/>
                                                                                <w:right w:val="none" w:sz="0" w:space="0" w:color="auto"/>
                                                                              </w:divBdr>
                                                                              <w:divsChild>
                                                                                <w:div w:id="1002046192">
                                                                                  <w:marLeft w:val="0"/>
                                                                                  <w:marRight w:val="0"/>
                                                                                  <w:marTop w:val="0"/>
                                                                                  <w:marBottom w:val="0"/>
                                                                                  <w:divBdr>
                                                                                    <w:top w:val="none" w:sz="0" w:space="0" w:color="auto"/>
                                                                                    <w:left w:val="none" w:sz="0" w:space="0" w:color="auto"/>
                                                                                    <w:bottom w:val="none" w:sz="0" w:space="0" w:color="auto"/>
                                                                                    <w:right w:val="none" w:sz="0" w:space="0" w:color="auto"/>
                                                                                  </w:divBdr>
                                                                                  <w:divsChild>
                                                                                    <w:div w:id="1651131552">
                                                                                      <w:marLeft w:val="0"/>
                                                                                      <w:marRight w:val="0"/>
                                                                                      <w:marTop w:val="0"/>
                                                                                      <w:marBottom w:val="0"/>
                                                                                      <w:divBdr>
                                                                                        <w:top w:val="none" w:sz="0" w:space="0" w:color="auto"/>
                                                                                        <w:left w:val="none" w:sz="0" w:space="0" w:color="auto"/>
                                                                                        <w:bottom w:val="none" w:sz="0" w:space="0" w:color="auto"/>
                                                                                        <w:right w:val="none" w:sz="0" w:space="0" w:color="auto"/>
                                                                                      </w:divBdr>
                                                                                      <w:divsChild>
                                                                                        <w:div w:id="10770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27278506">
      <w:bodyDiv w:val="1"/>
      <w:marLeft w:val="0"/>
      <w:marRight w:val="0"/>
      <w:marTop w:val="0"/>
      <w:marBottom w:val="0"/>
      <w:divBdr>
        <w:top w:val="none" w:sz="0" w:space="0" w:color="auto"/>
        <w:left w:val="none" w:sz="0" w:space="0" w:color="auto"/>
        <w:bottom w:val="none" w:sz="0" w:space="0" w:color="auto"/>
        <w:right w:val="none" w:sz="0" w:space="0" w:color="auto"/>
      </w:divBdr>
    </w:div>
    <w:div w:id="1850557251">
      <w:bodyDiv w:val="1"/>
      <w:marLeft w:val="0"/>
      <w:marRight w:val="0"/>
      <w:marTop w:val="0"/>
      <w:marBottom w:val="0"/>
      <w:divBdr>
        <w:top w:val="none" w:sz="0" w:space="0" w:color="auto"/>
        <w:left w:val="none" w:sz="0" w:space="0" w:color="auto"/>
        <w:bottom w:val="none" w:sz="0" w:space="0" w:color="auto"/>
        <w:right w:val="none" w:sz="0" w:space="0" w:color="auto"/>
      </w:divBdr>
    </w:div>
    <w:div w:id="1920672090">
      <w:bodyDiv w:val="1"/>
      <w:marLeft w:val="0"/>
      <w:marRight w:val="0"/>
      <w:marTop w:val="0"/>
      <w:marBottom w:val="0"/>
      <w:divBdr>
        <w:top w:val="none" w:sz="0" w:space="0" w:color="auto"/>
        <w:left w:val="none" w:sz="0" w:space="0" w:color="auto"/>
        <w:bottom w:val="none" w:sz="0" w:space="0" w:color="auto"/>
        <w:right w:val="none" w:sz="0" w:space="0" w:color="auto"/>
      </w:divBdr>
    </w:div>
    <w:div w:id="1940291052">
      <w:bodyDiv w:val="1"/>
      <w:marLeft w:val="0"/>
      <w:marRight w:val="0"/>
      <w:marTop w:val="0"/>
      <w:marBottom w:val="0"/>
      <w:divBdr>
        <w:top w:val="none" w:sz="0" w:space="0" w:color="auto"/>
        <w:left w:val="none" w:sz="0" w:space="0" w:color="auto"/>
        <w:bottom w:val="none" w:sz="0" w:space="0" w:color="auto"/>
        <w:right w:val="none" w:sz="0" w:space="0" w:color="auto"/>
      </w:divBdr>
      <w:divsChild>
        <w:div w:id="1564415134">
          <w:marLeft w:val="0"/>
          <w:marRight w:val="0"/>
          <w:marTop w:val="0"/>
          <w:marBottom w:val="0"/>
          <w:divBdr>
            <w:top w:val="none" w:sz="0" w:space="0" w:color="auto"/>
            <w:left w:val="none" w:sz="0" w:space="0" w:color="auto"/>
            <w:bottom w:val="none" w:sz="0" w:space="0" w:color="auto"/>
            <w:right w:val="none" w:sz="0" w:space="0" w:color="auto"/>
          </w:divBdr>
          <w:divsChild>
            <w:div w:id="1769034150">
              <w:marLeft w:val="0"/>
              <w:marRight w:val="0"/>
              <w:marTop w:val="0"/>
              <w:marBottom w:val="0"/>
              <w:divBdr>
                <w:top w:val="none" w:sz="0" w:space="0" w:color="auto"/>
                <w:left w:val="none" w:sz="0" w:space="0" w:color="auto"/>
                <w:bottom w:val="none" w:sz="0" w:space="0" w:color="auto"/>
                <w:right w:val="none" w:sz="0" w:space="0" w:color="auto"/>
              </w:divBdr>
              <w:divsChild>
                <w:div w:id="923227602">
                  <w:marLeft w:val="0"/>
                  <w:marRight w:val="0"/>
                  <w:marTop w:val="0"/>
                  <w:marBottom w:val="0"/>
                  <w:divBdr>
                    <w:top w:val="none" w:sz="0" w:space="0" w:color="auto"/>
                    <w:left w:val="none" w:sz="0" w:space="0" w:color="auto"/>
                    <w:bottom w:val="none" w:sz="0" w:space="0" w:color="auto"/>
                    <w:right w:val="none" w:sz="0" w:space="0" w:color="auto"/>
                  </w:divBdr>
                  <w:divsChild>
                    <w:div w:id="14855">
                      <w:marLeft w:val="0"/>
                      <w:marRight w:val="0"/>
                      <w:marTop w:val="0"/>
                      <w:marBottom w:val="0"/>
                      <w:divBdr>
                        <w:top w:val="none" w:sz="0" w:space="0" w:color="auto"/>
                        <w:left w:val="none" w:sz="0" w:space="0" w:color="auto"/>
                        <w:bottom w:val="none" w:sz="0" w:space="0" w:color="auto"/>
                        <w:right w:val="none" w:sz="0" w:space="0" w:color="auto"/>
                      </w:divBdr>
                      <w:divsChild>
                        <w:div w:id="26298433">
                          <w:marLeft w:val="0"/>
                          <w:marRight w:val="0"/>
                          <w:marTop w:val="0"/>
                          <w:marBottom w:val="0"/>
                          <w:divBdr>
                            <w:top w:val="none" w:sz="0" w:space="0" w:color="auto"/>
                            <w:left w:val="none" w:sz="0" w:space="0" w:color="auto"/>
                            <w:bottom w:val="none" w:sz="0" w:space="0" w:color="auto"/>
                            <w:right w:val="none" w:sz="0" w:space="0" w:color="auto"/>
                          </w:divBdr>
                          <w:divsChild>
                            <w:div w:id="2101632840">
                              <w:marLeft w:val="0"/>
                              <w:marRight w:val="0"/>
                              <w:marTop w:val="0"/>
                              <w:marBottom w:val="0"/>
                              <w:divBdr>
                                <w:top w:val="none" w:sz="0" w:space="0" w:color="auto"/>
                                <w:left w:val="none" w:sz="0" w:space="0" w:color="auto"/>
                                <w:bottom w:val="none" w:sz="0" w:space="0" w:color="auto"/>
                                <w:right w:val="none" w:sz="0" w:space="0" w:color="auto"/>
                              </w:divBdr>
                              <w:divsChild>
                                <w:div w:id="1621107234">
                                  <w:marLeft w:val="0"/>
                                  <w:marRight w:val="0"/>
                                  <w:marTop w:val="240"/>
                                  <w:marBottom w:val="0"/>
                                  <w:divBdr>
                                    <w:top w:val="none" w:sz="0" w:space="0" w:color="auto"/>
                                    <w:left w:val="none" w:sz="0" w:space="0" w:color="auto"/>
                                    <w:bottom w:val="none" w:sz="0" w:space="0" w:color="auto"/>
                                    <w:right w:val="none" w:sz="0" w:space="0" w:color="auto"/>
                                  </w:divBdr>
                                  <w:divsChild>
                                    <w:div w:id="782920554">
                                      <w:marLeft w:val="0"/>
                                      <w:marRight w:val="0"/>
                                      <w:marTop w:val="0"/>
                                      <w:marBottom w:val="0"/>
                                      <w:divBdr>
                                        <w:top w:val="none" w:sz="0" w:space="0" w:color="auto"/>
                                        <w:left w:val="none" w:sz="0" w:space="0" w:color="auto"/>
                                        <w:bottom w:val="none" w:sz="0" w:space="0" w:color="auto"/>
                                        <w:right w:val="none" w:sz="0" w:space="0" w:color="auto"/>
                                      </w:divBdr>
                                      <w:divsChild>
                                        <w:div w:id="1880777409">
                                          <w:marLeft w:val="0"/>
                                          <w:marRight w:val="0"/>
                                          <w:marTop w:val="0"/>
                                          <w:marBottom w:val="0"/>
                                          <w:divBdr>
                                            <w:top w:val="none" w:sz="0" w:space="0" w:color="auto"/>
                                            <w:left w:val="none" w:sz="0" w:space="0" w:color="auto"/>
                                            <w:bottom w:val="none" w:sz="0" w:space="0" w:color="auto"/>
                                            <w:right w:val="none" w:sz="0" w:space="0" w:color="auto"/>
                                          </w:divBdr>
                                          <w:divsChild>
                                            <w:div w:id="154078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8508840">
      <w:bodyDiv w:val="1"/>
      <w:marLeft w:val="0"/>
      <w:marRight w:val="0"/>
      <w:marTop w:val="0"/>
      <w:marBottom w:val="0"/>
      <w:divBdr>
        <w:top w:val="none" w:sz="0" w:space="0" w:color="auto"/>
        <w:left w:val="none" w:sz="0" w:space="0" w:color="auto"/>
        <w:bottom w:val="none" w:sz="0" w:space="0" w:color="auto"/>
        <w:right w:val="none" w:sz="0" w:space="0" w:color="auto"/>
      </w:divBdr>
      <w:divsChild>
        <w:div w:id="364139472">
          <w:marLeft w:val="0"/>
          <w:marRight w:val="0"/>
          <w:marTop w:val="0"/>
          <w:marBottom w:val="0"/>
          <w:divBdr>
            <w:top w:val="none" w:sz="0" w:space="0" w:color="auto"/>
            <w:left w:val="none" w:sz="0" w:space="0" w:color="auto"/>
            <w:bottom w:val="none" w:sz="0" w:space="0" w:color="auto"/>
            <w:right w:val="none" w:sz="0" w:space="0" w:color="auto"/>
          </w:divBdr>
          <w:divsChild>
            <w:div w:id="1934974643">
              <w:marLeft w:val="0"/>
              <w:marRight w:val="0"/>
              <w:marTop w:val="0"/>
              <w:marBottom w:val="0"/>
              <w:divBdr>
                <w:top w:val="none" w:sz="0" w:space="0" w:color="auto"/>
                <w:left w:val="none" w:sz="0" w:space="0" w:color="auto"/>
                <w:bottom w:val="none" w:sz="0" w:space="0" w:color="auto"/>
                <w:right w:val="none" w:sz="0" w:space="0" w:color="auto"/>
              </w:divBdr>
              <w:divsChild>
                <w:div w:id="1967854463">
                  <w:marLeft w:val="0"/>
                  <w:marRight w:val="0"/>
                  <w:marTop w:val="0"/>
                  <w:marBottom w:val="0"/>
                  <w:divBdr>
                    <w:top w:val="none" w:sz="0" w:space="0" w:color="auto"/>
                    <w:left w:val="none" w:sz="0" w:space="0" w:color="auto"/>
                    <w:bottom w:val="none" w:sz="0" w:space="0" w:color="auto"/>
                    <w:right w:val="none" w:sz="0" w:space="0" w:color="auto"/>
                  </w:divBdr>
                  <w:divsChild>
                    <w:div w:id="318852231">
                      <w:marLeft w:val="0"/>
                      <w:marRight w:val="0"/>
                      <w:marTop w:val="0"/>
                      <w:marBottom w:val="0"/>
                      <w:divBdr>
                        <w:top w:val="none" w:sz="0" w:space="0" w:color="auto"/>
                        <w:left w:val="none" w:sz="0" w:space="0" w:color="auto"/>
                        <w:bottom w:val="none" w:sz="0" w:space="0" w:color="auto"/>
                        <w:right w:val="none" w:sz="0" w:space="0" w:color="auto"/>
                      </w:divBdr>
                      <w:divsChild>
                        <w:div w:id="59912796">
                          <w:marLeft w:val="0"/>
                          <w:marRight w:val="0"/>
                          <w:marTop w:val="0"/>
                          <w:marBottom w:val="300"/>
                          <w:divBdr>
                            <w:top w:val="none" w:sz="0" w:space="0" w:color="auto"/>
                            <w:left w:val="none" w:sz="0" w:space="0" w:color="auto"/>
                            <w:bottom w:val="none" w:sz="0" w:space="0" w:color="auto"/>
                            <w:right w:val="none" w:sz="0" w:space="0" w:color="auto"/>
                          </w:divBdr>
                          <w:divsChild>
                            <w:div w:id="1253313760">
                              <w:marLeft w:val="0"/>
                              <w:marRight w:val="0"/>
                              <w:marTop w:val="0"/>
                              <w:marBottom w:val="0"/>
                              <w:divBdr>
                                <w:top w:val="none" w:sz="0" w:space="0" w:color="auto"/>
                                <w:left w:val="none" w:sz="0" w:space="0" w:color="auto"/>
                                <w:bottom w:val="none" w:sz="0" w:space="0" w:color="auto"/>
                                <w:right w:val="none" w:sz="0" w:space="0" w:color="auto"/>
                              </w:divBdr>
                              <w:divsChild>
                                <w:div w:id="149249983">
                                  <w:marLeft w:val="0"/>
                                  <w:marRight w:val="0"/>
                                  <w:marTop w:val="0"/>
                                  <w:marBottom w:val="0"/>
                                  <w:divBdr>
                                    <w:top w:val="none" w:sz="0" w:space="0" w:color="auto"/>
                                    <w:left w:val="none" w:sz="0" w:space="0" w:color="auto"/>
                                    <w:bottom w:val="none" w:sz="0" w:space="0" w:color="auto"/>
                                    <w:right w:val="none" w:sz="0" w:space="0" w:color="auto"/>
                                  </w:divBdr>
                                  <w:divsChild>
                                    <w:div w:id="210379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974226">
      <w:bodyDiv w:val="1"/>
      <w:marLeft w:val="0"/>
      <w:marRight w:val="0"/>
      <w:marTop w:val="0"/>
      <w:marBottom w:val="0"/>
      <w:divBdr>
        <w:top w:val="none" w:sz="0" w:space="0" w:color="auto"/>
        <w:left w:val="none" w:sz="0" w:space="0" w:color="auto"/>
        <w:bottom w:val="none" w:sz="0" w:space="0" w:color="auto"/>
        <w:right w:val="none" w:sz="0" w:space="0" w:color="auto"/>
      </w:divBdr>
    </w:div>
    <w:div w:id="2023387424">
      <w:bodyDiv w:val="1"/>
      <w:marLeft w:val="0"/>
      <w:marRight w:val="0"/>
      <w:marTop w:val="0"/>
      <w:marBottom w:val="0"/>
      <w:divBdr>
        <w:top w:val="none" w:sz="0" w:space="0" w:color="auto"/>
        <w:left w:val="none" w:sz="0" w:space="0" w:color="auto"/>
        <w:bottom w:val="none" w:sz="0" w:space="0" w:color="auto"/>
        <w:right w:val="none" w:sz="0" w:space="0" w:color="auto"/>
      </w:divBdr>
    </w:div>
    <w:div w:id="2031255233">
      <w:bodyDiv w:val="1"/>
      <w:marLeft w:val="0"/>
      <w:marRight w:val="0"/>
      <w:marTop w:val="0"/>
      <w:marBottom w:val="0"/>
      <w:divBdr>
        <w:top w:val="none" w:sz="0" w:space="0" w:color="auto"/>
        <w:left w:val="none" w:sz="0" w:space="0" w:color="auto"/>
        <w:bottom w:val="none" w:sz="0" w:space="0" w:color="auto"/>
        <w:right w:val="none" w:sz="0" w:space="0" w:color="auto"/>
      </w:divBdr>
    </w:div>
    <w:div w:id="2032605837">
      <w:bodyDiv w:val="1"/>
      <w:marLeft w:val="0"/>
      <w:marRight w:val="0"/>
      <w:marTop w:val="0"/>
      <w:marBottom w:val="0"/>
      <w:divBdr>
        <w:top w:val="none" w:sz="0" w:space="0" w:color="auto"/>
        <w:left w:val="none" w:sz="0" w:space="0" w:color="auto"/>
        <w:bottom w:val="none" w:sz="0" w:space="0" w:color="auto"/>
        <w:right w:val="none" w:sz="0" w:space="0" w:color="auto"/>
      </w:divBdr>
    </w:div>
    <w:div w:id="2036417537">
      <w:bodyDiv w:val="1"/>
      <w:marLeft w:val="0"/>
      <w:marRight w:val="0"/>
      <w:marTop w:val="0"/>
      <w:marBottom w:val="0"/>
      <w:divBdr>
        <w:top w:val="none" w:sz="0" w:space="0" w:color="auto"/>
        <w:left w:val="none" w:sz="0" w:space="0" w:color="auto"/>
        <w:bottom w:val="none" w:sz="0" w:space="0" w:color="auto"/>
        <w:right w:val="none" w:sz="0" w:space="0" w:color="auto"/>
      </w:divBdr>
    </w:div>
    <w:div w:id="2115245624">
      <w:bodyDiv w:val="1"/>
      <w:marLeft w:val="0"/>
      <w:marRight w:val="0"/>
      <w:marTop w:val="0"/>
      <w:marBottom w:val="0"/>
      <w:divBdr>
        <w:top w:val="none" w:sz="0" w:space="0" w:color="auto"/>
        <w:left w:val="none" w:sz="0" w:space="0" w:color="auto"/>
        <w:bottom w:val="none" w:sz="0" w:space="0" w:color="auto"/>
        <w:right w:val="none" w:sz="0" w:space="0" w:color="auto"/>
      </w:divBdr>
    </w:div>
    <w:div w:id="2120904553">
      <w:bodyDiv w:val="1"/>
      <w:marLeft w:val="0"/>
      <w:marRight w:val="0"/>
      <w:marTop w:val="0"/>
      <w:marBottom w:val="0"/>
      <w:divBdr>
        <w:top w:val="none" w:sz="0" w:space="0" w:color="auto"/>
        <w:left w:val="none" w:sz="0" w:space="0" w:color="auto"/>
        <w:bottom w:val="none" w:sz="0" w:space="0" w:color="auto"/>
        <w:right w:val="none" w:sz="0" w:space="0" w:color="auto"/>
      </w:divBdr>
    </w:div>
    <w:div w:id="21214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aws.amazon.com/documentation/s3/" TargetMode="External"/><Relationship Id="rId26" Type="http://schemas.openxmlformats.org/officeDocument/2006/relationships/hyperlink" Target="https://console.aws.amazon.com/support/home" TargetMode="External"/><Relationship Id="rId39" Type="http://schemas.openxmlformats.org/officeDocument/2006/relationships/image" Target="media/image4.png"/><Relationship Id="rId21" Type="http://schemas.openxmlformats.org/officeDocument/2006/relationships/hyperlink" Target="https://aws.amazon.com/documentation/acm/" TargetMode="External"/><Relationship Id="rId34" Type="http://schemas.openxmlformats.org/officeDocument/2006/relationships/hyperlink" Target="http://docs.aws.amazon.com/AmazonVPC/latest/UserGuide/vpc-nat.html" TargetMode="External"/><Relationship Id="rId42" Type="http://schemas.openxmlformats.org/officeDocument/2006/relationships/hyperlink" Target="http://go.documentation.sas.com/?docsetId=dplydagent0phy0lax&amp;docsetTarget=p06vsqpjpj2motn1qhi5t40u8xf4.htm&amp;docsetVersion=2.3&amp;locale=en" TargetMode="External"/><Relationship Id="rId47" Type="http://schemas.openxmlformats.org/officeDocument/2006/relationships/hyperlink" Target="http://go.documentation.sas.com/?docsetId=callicense&amp;docsetTarget=titlepage.htm&amp;docsetVersion=3.4&amp;locale=en" TargetMode="External"/><Relationship Id="rId50" Type="http://schemas.openxmlformats.org/officeDocument/2006/relationships/hyperlink" Target="http://docs.aws.amazon.com/AWSCloudFormation/latest/UserGuide/cloudformation-limits.html" TargetMode="External"/><Relationship Id="rId55" Type="http://schemas.openxmlformats.org/officeDocument/2006/relationships/hyperlink" Target="https://aws.amazon.com/security/" TargetMode="External"/><Relationship Id="rId63" Type="http://schemas.openxmlformats.org/officeDocument/2006/relationships/hyperlink" Target="https://access.redhat.com/documentation/en-us/red_hat_enterprise_linux/7/html/system-level_authentication_guide/configuring_domains" TargetMode="External"/><Relationship Id="rId68" Type="http://schemas.openxmlformats.org/officeDocument/2006/relationships/header" Target="header2.xml"/><Relationship Id="rId7" Type="http://schemas.openxmlformats.org/officeDocument/2006/relationships/settings" Target="settings.xml"/><Relationship Id="rId71"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aws.amazon.com/documentation/ec2/" TargetMode="External"/><Relationship Id="rId29" Type="http://schemas.openxmlformats.org/officeDocument/2006/relationships/hyperlink" Target="http://docs.aws.amazon.com/AmazonS3/latest/user-guide/upload-objects.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ws.amazon.com/quickstart/" TargetMode="External"/><Relationship Id="rId24" Type="http://schemas.openxmlformats.org/officeDocument/2006/relationships/hyperlink" Target="https://aws.amazon.com" TargetMode="External"/><Relationship Id="rId32" Type="http://schemas.openxmlformats.org/officeDocument/2006/relationships/hyperlink" Target="https://fwd.aws/eRwdk" TargetMode="External"/><Relationship Id="rId37" Type="http://schemas.openxmlformats.org/officeDocument/2006/relationships/hyperlink" Target="https://docs.aws.amazon.com/AWSCloudFormation/latest/UserGuide/cfn-console-add-tags.html" TargetMode="External"/><Relationship Id="rId40" Type="http://schemas.openxmlformats.org/officeDocument/2006/relationships/image" Target="media/image5.png"/><Relationship Id="rId45" Type="http://schemas.openxmlformats.org/officeDocument/2006/relationships/hyperlink" Target="http://go.documentation.sas.com/?docsetId=dplyml0phy0lax&amp;docsetTarget=titlepage.htm&amp;docsetVersion=3.4&amp;locale=en" TargetMode="External"/><Relationship Id="rId53" Type="http://schemas.openxmlformats.org/officeDocument/2006/relationships/hyperlink" Target="https://aws.amazon.com/documentation/cloudformation/" TargetMode="External"/><Relationship Id="rId58" Type="http://schemas.openxmlformats.org/officeDocument/2006/relationships/hyperlink" Target="https://aws.amazon.com/quickstart/" TargetMode="External"/><Relationship Id="rId66"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aws.amazon.com/documentation/vpc/" TargetMode="External"/><Relationship Id="rId23" Type="http://schemas.openxmlformats.org/officeDocument/2006/relationships/hyperlink" Target="https://docs.aws.amazon.com/acm/latest/userguide/gs-acm-request-public.html" TargetMode="External"/><Relationship Id="rId28" Type="http://schemas.openxmlformats.org/officeDocument/2006/relationships/hyperlink" Target="http://docs.aws.amazon.com/AmazonS3/latest/user-guide/upload-objects.html" TargetMode="External"/><Relationship Id="rId36" Type="http://schemas.openxmlformats.org/officeDocument/2006/relationships/hyperlink" Target="https://docs.aws.amazon.com/AWSCloudFormation/latest/UserGuide/aws-properties-resource-tags.html" TargetMode="External"/><Relationship Id="rId49" Type="http://schemas.openxmlformats.org/officeDocument/2006/relationships/hyperlink" Target="https://docs.aws.amazon.com/AWSCloudFormation/latest/UserGuide/troubleshooting.html" TargetMode="External"/><Relationship Id="rId57" Type="http://schemas.openxmlformats.org/officeDocument/2006/relationships/hyperlink" Target="http://go.documentation.sas.com/?docsetId=calchkcfg&amp;docsetTarget=n00004saschecklist0000config.htm&amp;docsetVersion=3.4&amp;locale=en" TargetMode="External"/><Relationship Id="rId61" Type="http://schemas.openxmlformats.org/officeDocument/2006/relationships/hyperlink" Target="https://go.documentation.sas.com/?docsetId=dplyml0phy0lax&amp;docsetTarget=p1ilrw734naazfn119i2rqik91r0.htm&amp;docsetVersion=3.4&amp;locale=en" TargetMode="External"/><Relationship Id="rId10" Type="http://schemas.openxmlformats.org/officeDocument/2006/relationships/endnotes" Target="endnotes.xml"/><Relationship Id="rId19" Type="http://schemas.openxmlformats.org/officeDocument/2006/relationships/hyperlink" Target="https://aws.amazon.com/documentation/iam/" TargetMode="External"/><Relationship Id="rId31" Type="http://schemas.openxmlformats.org/officeDocument/2006/relationships/hyperlink" Target="https://fwd.aws/9y6nW" TargetMode="External"/><Relationship Id="rId44" Type="http://schemas.openxmlformats.org/officeDocument/2006/relationships/hyperlink" Target="http://go.documentation.sas.com/?docsetId=dplydagent0phy0lax&amp;docsetTarget=p06vsqpjpj2motn1qhi5t40u8xf4.htm&amp;docsetVersion=2.3&amp;locale=en" TargetMode="External"/><Relationship Id="rId52" Type="http://schemas.openxmlformats.org/officeDocument/2006/relationships/hyperlink" Target="https://docs.aws.amazon.com/AWSEC2/latest/WindowsGuide/" TargetMode="External"/><Relationship Id="rId60" Type="http://schemas.openxmlformats.org/officeDocument/2006/relationships/hyperlink" Target="https://docs.aws.amazon.com/AWSCloudFormation/latest/UserGuide/stacksets-prereqs.html" TargetMode="External"/><Relationship Id="rId65" Type="http://schemas.openxmlformats.org/officeDocument/2006/relationships/hyperlink" Target="http://aws.amazon.com/apache2.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getting-started/" TargetMode="External"/><Relationship Id="rId22" Type="http://schemas.openxmlformats.org/officeDocument/2006/relationships/hyperlink" Target="https://docs.aws.amazon.com/Route53/latest/DeveloperGuide/domain-register.html" TargetMode="External"/><Relationship Id="rId27" Type="http://schemas.openxmlformats.org/officeDocument/2006/relationships/hyperlink" Target="http://docs.aws.amazon.com/AWSEC2/latest/UserGuide/ec2-resource-limits.html" TargetMode="External"/><Relationship Id="rId30" Type="http://schemas.openxmlformats.org/officeDocument/2006/relationships/hyperlink" Target="https://fwd.aws/9y6nW" TargetMode="External"/><Relationship Id="rId35" Type="http://schemas.openxmlformats.org/officeDocument/2006/relationships/hyperlink" Target="http://docs.aws.amazon.com/AmazonVPC/latest/UserGuide/VPC_DHCP_Options.html" TargetMode="External"/><Relationship Id="rId43" Type="http://schemas.openxmlformats.org/officeDocument/2006/relationships/hyperlink" Target="http://go.documentation.sas.com/?docsetId=dplydagent0phy0lax&amp;docsetTarget=n1v7mc6ox8omgfn1qzjjjektc7te.htm&amp;docsetVersion=2.3&amp;locale=en" TargetMode="External"/><Relationship Id="rId48" Type="http://schemas.openxmlformats.org/officeDocument/2006/relationships/hyperlink" Target="https://docs.aws.amazon.com/AWSEC2/latest/UserGuide/instance-capacity.html" TargetMode="External"/><Relationship Id="rId56" Type="http://schemas.openxmlformats.org/officeDocument/2006/relationships/hyperlink" Target="http://go.documentation.sas.com/?docsetId=dplyml0phy0lax&amp;docsetTarget=titlepage.htm&amp;docsetVersion=3.4&amp;locale=en" TargetMode="External"/><Relationship Id="rId64" Type="http://schemas.openxmlformats.org/officeDocument/2006/relationships/hyperlink" Target="http://aws.amazon.com/apache2.0/" TargetMode="External"/><Relationship Id="rId69" Type="http://schemas.openxmlformats.org/officeDocument/2006/relationships/footer" Target="footer2.xml"/><Relationship Id="rId8" Type="http://schemas.openxmlformats.org/officeDocument/2006/relationships/webSettings" Target="webSettings.xml"/><Relationship Id="rId51" Type="http://schemas.openxmlformats.org/officeDocument/2006/relationships/hyperlink" Target="https://docs.aws.amazon.com/AWSCloudFormation/latest/UserGuide/troubleshooting.html" TargetMode="Externa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docs.aws.amazon.com/AWSEC2/latest/UserGuide/AmazonEBS.html" TargetMode="External"/><Relationship Id="rId25" Type="http://schemas.openxmlformats.org/officeDocument/2006/relationships/hyperlink" Target="https://docs.aws.amazon.com/AWSEC2/latest/UserGuide/ec2-key-pairs.html" TargetMode="External"/><Relationship Id="rId33" Type="http://schemas.openxmlformats.org/officeDocument/2006/relationships/hyperlink" Target="https://fwd.aws/eRwdk" TargetMode="External"/><Relationship Id="rId38" Type="http://schemas.openxmlformats.org/officeDocument/2006/relationships/image" Target="media/image3.PNG"/><Relationship Id="rId46" Type="http://schemas.openxmlformats.org/officeDocument/2006/relationships/hyperlink" Target="http://go.documentation.sas.com/?docsetId=calchkcfg&amp;docsetTarget=n00004saschecklist0000config.htm&amp;docsetVersion=3.4&amp;locale=en" TargetMode="External"/><Relationship Id="rId59" Type="http://schemas.openxmlformats.org/officeDocument/2006/relationships/hyperlink" Target="https://fwd.aws/rG7nM" TargetMode="External"/><Relationship Id="rId67" Type="http://schemas.openxmlformats.org/officeDocument/2006/relationships/footer" Target="footer1.xml"/><Relationship Id="rId20" Type="http://schemas.openxmlformats.org/officeDocument/2006/relationships/hyperlink" Target="https://aws.amazon.com/documentation/route53/" TargetMode="External"/><Relationship Id="rId41" Type="http://schemas.openxmlformats.org/officeDocument/2006/relationships/hyperlink" Target="https://go.documentation.sas.com/?docsetId=dplyml0phy0lax&amp;docsetTarget=n18cthgsfyxndyn1imqkbfjisxsv.htm&amp;docsetVersion=3.4&amp;locale=en" TargetMode="External"/><Relationship Id="rId54" Type="http://schemas.openxmlformats.org/officeDocument/2006/relationships/hyperlink" Target="https://aws.amazon.com/documentation/vpc/" TargetMode="External"/><Relationship Id="rId62" Type="http://schemas.openxmlformats.org/officeDocument/2006/relationships/hyperlink" Target="https://go.documentation.sas.com/?docsetId=dplyml0phy0lax&amp;docsetTarget=p0dt267jhkqh3un178jzupyyetsa.htm&amp;docsetVersion=3.4&amp;locale=en" TargetMode="External"/><Relationship Id="rId7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919320ECE955498EAA1FF4BACA5E27" ma:contentTypeVersion="0" ma:contentTypeDescription="Create a new document." ma:contentTypeScope="" ma:versionID="62045c689b06d1cc61867120ba9a5be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36A039-E833-413D-8685-09E14C1244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549D05E4-B920-4EDD-B603-7D683DD83EE3}">
  <ds:schemaRefs>
    <ds:schemaRef ds:uri="http://schemas.microsoft.com/sharepoint/v3/contenttype/forms"/>
  </ds:schemaRefs>
</ds:datastoreItem>
</file>

<file path=customXml/itemProps3.xml><?xml version="1.0" encoding="utf-8"?>
<ds:datastoreItem xmlns:ds="http://schemas.openxmlformats.org/officeDocument/2006/customXml" ds:itemID="{61CC26CC-3E9C-4D2F-BD69-8510C2378AA4}">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D6F7613D-BABB-42FF-ABC3-EC6253991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35</Pages>
  <Words>9281</Words>
  <Characters>52908</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62065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Joly, Susan</dc:creator>
  <cp:keywords/>
  <dc:description/>
  <cp:lastModifiedBy>Penny Downey</cp:lastModifiedBy>
  <cp:revision>2</cp:revision>
  <cp:lastPrinted>2019-04-24T17:12:00Z</cp:lastPrinted>
  <dcterms:created xsi:type="dcterms:W3CDTF">2019-05-10T21:29:00Z</dcterms:created>
  <dcterms:modified xsi:type="dcterms:W3CDTF">2019-05-10T21:29:00Z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TC102580251033</vt:lpwstr>
  </property>
  <property fmtid="{D5CDD505-2E9C-101B-9397-08002B2CF9AE}" pid="3" name="ContentTypeId">
    <vt:lpwstr>0x010100BD919320ECE955498EAA1FF4BACA5E27</vt:lpwstr>
  </property>
</Properties>
</file>